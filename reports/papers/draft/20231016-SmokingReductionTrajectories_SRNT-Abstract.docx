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06EB" w14:textId="35DEF069" w:rsidR="00634728" w:rsidRPr="004A5D3B" w:rsidRDefault="00B956C8" w:rsidP="00634728">
      <w:pPr>
        <w:pStyle w:val="Title"/>
      </w:pPr>
      <w:r>
        <w:softHyphen/>
      </w:r>
      <w:r>
        <w:softHyphen/>
      </w:r>
      <w:r>
        <w:softHyphen/>
      </w:r>
      <w:r w:rsidRPr="004A5D3B">
        <w:t>SMOKING REDUCTION TRAJECTORIES AND THEIR ASSOCIATION WITH SMOKING CESSATION: A SECONDARY ANALYSIS OF LONGITUDINAL</w:t>
      </w:r>
      <w:r>
        <w:t xml:space="preserve"> CLINICAL TRIAL</w:t>
      </w:r>
      <w:r w:rsidRPr="004A5D3B">
        <w:t xml:space="preserve"> DATA </w:t>
      </w:r>
    </w:p>
    <w:p w14:paraId="0415E438" w14:textId="42E02250" w:rsidR="00634728" w:rsidRDefault="00634728" w:rsidP="00634728">
      <w:pPr>
        <w:pStyle w:val="Author"/>
      </w:pPr>
      <w:r>
        <w:t xml:space="preserve">Anthony Barrows, Elias Klemperer, Hugh </w:t>
      </w:r>
      <w:proofErr w:type="spellStart"/>
      <w:r>
        <w:t>Garavan</w:t>
      </w:r>
      <w:proofErr w:type="spellEnd"/>
      <w:r>
        <w:t xml:space="preserve">, Nicholas </w:t>
      </w:r>
      <w:proofErr w:type="spellStart"/>
      <w:r>
        <w:t>Allgaier</w:t>
      </w:r>
      <w:proofErr w:type="spellEnd"/>
      <w:r>
        <w:t xml:space="preserve">, Nicola </w:t>
      </w:r>
      <w:proofErr w:type="spellStart"/>
      <w:r>
        <w:t>Lindson</w:t>
      </w:r>
      <w:proofErr w:type="spellEnd"/>
      <w:r>
        <w:t>, Gemma Taylor</w:t>
      </w:r>
    </w:p>
    <w:p w14:paraId="128EB809" w14:textId="51E156D2" w:rsidR="00B956C8" w:rsidRDefault="00B956C8" w:rsidP="00B956C8">
      <w:pPr>
        <w:pStyle w:val="BodyText"/>
      </w:pPr>
      <w:r w:rsidRPr="001E1CEF">
        <w:rPr>
          <w:highlight w:val="yellow"/>
        </w:rPr>
        <w:t>Character count</w:t>
      </w:r>
      <w:r w:rsidR="00F43D26">
        <w:rPr>
          <w:highlight w:val="yellow"/>
        </w:rPr>
        <w:t xml:space="preserve"> (with spaces)</w:t>
      </w:r>
      <w:r w:rsidRPr="001E1CEF">
        <w:rPr>
          <w:highlight w:val="yellow"/>
        </w:rPr>
        <w:t>: 2</w:t>
      </w:r>
      <w:r w:rsidR="00F43D26">
        <w:rPr>
          <w:highlight w:val="yellow"/>
        </w:rPr>
        <w:t>490</w:t>
      </w:r>
      <w:r w:rsidRPr="001E1CEF">
        <w:rPr>
          <w:highlight w:val="yellow"/>
        </w:rPr>
        <w:t>/2500</w:t>
      </w:r>
    </w:p>
    <w:p w14:paraId="3F9006ED" w14:textId="77777777" w:rsidR="00B956C8" w:rsidRPr="00B956C8" w:rsidRDefault="00B956C8" w:rsidP="00B956C8">
      <w:pPr>
        <w:pStyle w:val="BodyText"/>
      </w:pPr>
    </w:p>
    <w:p w14:paraId="143EA699" w14:textId="1F815D0D" w:rsidR="00634728" w:rsidRPr="00AD19C2" w:rsidRDefault="00321964" w:rsidP="00634728">
      <w:pPr>
        <w:pStyle w:val="Heading2"/>
      </w:pPr>
      <w:r>
        <w:t>Significance</w:t>
      </w:r>
    </w:p>
    <w:p w14:paraId="4289F607" w14:textId="77854747" w:rsidR="00634728" w:rsidRPr="00D5744F" w:rsidRDefault="00634728" w:rsidP="00634728">
      <w:pPr>
        <w:rPr>
          <w:rFonts w:cstheme="minorHAnsi"/>
        </w:rPr>
      </w:pPr>
      <w:r w:rsidRPr="00D5744F">
        <w:rPr>
          <w:rFonts w:cstheme="minorHAnsi"/>
        </w:rPr>
        <w:t>Tobacco smoking remains the leading cause of preventable death worldwide, with quitting the only cure. Smoking reduction</w:t>
      </w:r>
      <w:r w:rsidR="001B45B8">
        <w:rPr>
          <w:rFonts w:cstheme="minorHAnsi"/>
        </w:rPr>
        <w:t xml:space="preserve"> (SR)</w:t>
      </w:r>
      <w:r w:rsidRPr="00D5744F">
        <w:rPr>
          <w:rFonts w:cstheme="minorHAnsi"/>
        </w:rPr>
        <w:t xml:space="preserve"> can be recommended to people </w:t>
      </w:r>
      <w:r>
        <w:rPr>
          <w:rFonts w:cstheme="minorHAnsi"/>
        </w:rPr>
        <w:t>unmotivated</w:t>
      </w:r>
      <w:r w:rsidRPr="00D5744F">
        <w:rPr>
          <w:rFonts w:cstheme="minorHAnsi"/>
        </w:rPr>
        <w:t xml:space="preserve"> to quit, but evidence on </w:t>
      </w:r>
      <w:r w:rsidR="001E1CEF">
        <w:rPr>
          <w:rFonts w:cstheme="minorHAnsi"/>
        </w:rPr>
        <w:t xml:space="preserve">reduction outcomes </w:t>
      </w:r>
      <w:r w:rsidRPr="00D5744F">
        <w:rPr>
          <w:rFonts w:cstheme="minorHAnsi"/>
        </w:rPr>
        <w:t>is mixed</w:t>
      </w:r>
      <w:r w:rsidR="00321964">
        <w:rPr>
          <w:rFonts w:cstheme="minorHAnsi"/>
        </w:rPr>
        <w:t xml:space="preserve">, and little is known about </w:t>
      </w:r>
      <w:r w:rsidR="00333E4E">
        <w:rPr>
          <w:rFonts w:cstheme="minorHAnsi"/>
        </w:rPr>
        <w:t>how people reduce their smoking without receiving specific instructions.</w:t>
      </w:r>
      <w:r w:rsidR="00EC0A9C">
        <w:rPr>
          <w:rFonts w:cstheme="minorHAnsi"/>
        </w:rPr>
        <w:t xml:space="preserve"> Despite a range of</w:t>
      </w:r>
      <w:r w:rsidR="005D7456">
        <w:rPr>
          <w:rFonts w:cstheme="minorHAnsi"/>
        </w:rPr>
        <w:t xml:space="preserve"> available</w:t>
      </w:r>
      <w:r w:rsidR="00EC0A9C">
        <w:rPr>
          <w:rFonts w:cstheme="minorHAnsi"/>
        </w:rPr>
        <w:t xml:space="preserve"> </w:t>
      </w:r>
      <w:r w:rsidR="001E1CEF">
        <w:rPr>
          <w:rFonts w:cstheme="minorHAnsi"/>
        </w:rPr>
        <w:t>behavioral</w:t>
      </w:r>
      <w:r w:rsidR="001B45B8">
        <w:rPr>
          <w:rFonts w:cstheme="minorHAnsi"/>
        </w:rPr>
        <w:t xml:space="preserve"> SR </w:t>
      </w:r>
      <w:r w:rsidR="00EC0A9C">
        <w:rPr>
          <w:rFonts w:cstheme="minorHAnsi"/>
        </w:rPr>
        <w:t>strategies, there is no clear evidence to support one method over others.</w:t>
      </w:r>
    </w:p>
    <w:p w14:paraId="41B03818" w14:textId="77777777" w:rsidR="00634728" w:rsidRDefault="00634728" w:rsidP="00634728">
      <w:pPr>
        <w:rPr>
          <w:rFonts w:cstheme="minorHAnsi"/>
        </w:rPr>
      </w:pPr>
    </w:p>
    <w:p w14:paraId="2064CA7C" w14:textId="77777777" w:rsidR="00634728" w:rsidRDefault="00634728" w:rsidP="00634728">
      <w:pPr>
        <w:pStyle w:val="Heading2"/>
      </w:pPr>
      <w:commentRangeStart w:id="0"/>
      <w:r>
        <w:t>Methods</w:t>
      </w:r>
      <w:commentRangeEnd w:id="0"/>
      <w:r w:rsidR="00E925C8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55B8C1C0" w14:textId="4C83C171" w:rsidR="00634728" w:rsidRPr="00D5744F" w:rsidRDefault="00634728" w:rsidP="00634728">
      <w:pPr>
        <w:rPr>
          <w:rFonts w:cstheme="minorHAnsi"/>
        </w:rPr>
      </w:pPr>
      <w:r>
        <w:t xml:space="preserve">In a </w:t>
      </w:r>
      <w:r w:rsidR="005419D1">
        <w:t xml:space="preserve">pre-registered </w:t>
      </w:r>
      <w:r>
        <w:t>secondary analysis of five randomized, placebo-controlled trials of nicotine replacement therapy</w:t>
      </w:r>
      <w:r w:rsidR="00333E4E">
        <w:t xml:space="preserve"> (NRT)</w:t>
      </w:r>
      <w:r>
        <w:t xml:space="preserve">, </w:t>
      </w:r>
      <w:r>
        <w:rPr>
          <w:rFonts w:cstheme="minorHAnsi"/>
        </w:rPr>
        <w:t>w</w:t>
      </w:r>
      <w:r w:rsidRPr="00D5744F">
        <w:rPr>
          <w:rFonts w:cstheme="minorHAnsi"/>
        </w:rPr>
        <w:t xml:space="preserve">e determined latent smoking trajectories using cigarettes per day (CPD) </w:t>
      </w:r>
      <w:r w:rsidR="00333E4E">
        <w:rPr>
          <w:rFonts w:cstheme="minorHAnsi"/>
        </w:rPr>
        <w:t xml:space="preserve">at four time points </w:t>
      </w:r>
      <w:r w:rsidRPr="00D5744F">
        <w:rPr>
          <w:rFonts w:cstheme="minorHAnsi"/>
        </w:rPr>
        <w:t xml:space="preserve">across </w:t>
      </w:r>
      <w:r>
        <w:rPr>
          <w:rFonts w:cstheme="minorHAnsi"/>
        </w:rPr>
        <w:t>26 weeks</w:t>
      </w:r>
      <w:r w:rsidRPr="00D5744F">
        <w:rPr>
          <w:rFonts w:cstheme="minorHAnsi"/>
        </w:rPr>
        <w:t>.</w:t>
      </w:r>
      <w:r>
        <w:rPr>
          <w:rFonts w:cstheme="minorHAnsi"/>
        </w:rPr>
        <w:t xml:space="preserve"> Participants were a</w:t>
      </w:r>
      <w:r w:rsidRPr="00D5744F">
        <w:rPr>
          <w:rFonts w:cstheme="minorHAnsi"/>
        </w:rPr>
        <w:t>dults who smoked daily and were unmotivated to quit</w:t>
      </w:r>
      <w:ins w:id="1" w:author="Anthony Barrows" w:date="2023-07-25T10:10:00Z">
        <w:r w:rsidR="002760E6">
          <w:rPr>
            <w:rFonts w:cstheme="minorHAnsi"/>
          </w:rPr>
          <w:t>. All were instructed to reduce their cigarettes as much as possible.</w:t>
        </w:r>
      </w:ins>
      <w:del w:id="2" w:author="Anthony Barrows" w:date="2023-07-25T10:09:00Z">
        <w:r w:rsidRPr="00D5744F" w:rsidDel="002760E6">
          <w:rPr>
            <w:rFonts w:cstheme="minorHAnsi"/>
          </w:rPr>
          <w:delText>.</w:delText>
        </w:r>
      </w:del>
      <w:r w:rsidRPr="00D5744F">
        <w:rPr>
          <w:rFonts w:cstheme="minorHAnsi"/>
        </w:rPr>
        <w:t xml:space="preserve"> We used predictive modeling</w:t>
      </w:r>
      <w:r>
        <w:rPr>
          <w:rFonts w:cstheme="minorHAnsi"/>
        </w:rPr>
        <w:t xml:space="preserve"> </w:t>
      </w:r>
      <w:r w:rsidR="00333E4E">
        <w:rPr>
          <w:rFonts w:cstheme="minorHAnsi"/>
        </w:rPr>
        <w:t>to identify associations between smoking trajectories and participant characteristics at baseline (e.g., sex, age, nicotine dependence, depression</w:t>
      </w:r>
      <w:r w:rsidR="001B45B8">
        <w:rPr>
          <w:rFonts w:cstheme="minorHAnsi"/>
        </w:rPr>
        <w:t xml:space="preserve">, </w:t>
      </w:r>
      <w:r w:rsidR="00333E4E">
        <w:rPr>
          <w:rFonts w:cstheme="minorHAnsi"/>
        </w:rPr>
        <w:t xml:space="preserve">anxiety).  </w:t>
      </w:r>
      <w:r w:rsidR="008E08E1">
        <w:rPr>
          <w:rFonts w:cstheme="minorHAnsi"/>
        </w:rPr>
        <w:t xml:space="preserve">Finally, </w:t>
      </w:r>
      <w:r w:rsidR="00EC0A9C">
        <w:rPr>
          <w:rFonts w:cstheme="minorHAnsi"/>
        </w:rPr>
        <w:t>we assessed whether smoking trajectories improved prediction of smoking cessation at trial follow-up week 52.</w:t>
      </w:r>
    </w:p>
    <w:p w14:paraId="2BEDC043" w14:textId="77777777" w:rsidR="00634728" w:rsidRPr="00D5744F" w:rsidRDefault="00634728" w:rsidP="00634728">
      <w:pPr>
        <w:rPr>
          <w:rFonts w:cstheme="minorHAnsi"/>
        </w:rPr>
      </w:pPr>
    </w:p>
    <w:p w14:paraId="5AF59830" w14:textId="77777777" w:rsidR="00634728" w:rsidRPr="00400846" w:rsidRDefault="00634728" w:rsidP="0063472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Results</w:t>
      </w:r>
    </w:p>
    <w:p w14:paraId="486A5DF7" w14:textId="0BA9A755" w:rsidR="00333E4E" w:rsidRDefault="00634728" w:rsidP="00634728">
      <w:pPr>
        <w:rPr>
          <w:rFonts w:cstheme="minorHAnsi"/>
        </w:rPr>
      </w:pPr>
      <w:r>
        <w:rPr>
          <w:rFonts w:cstheme="minorHAnsi"/>
        </w:rPr>
        <w:t>P</w:t>
      </w:r>
      <w:r w:rsidRPr="00D5744F">
        <w:rPr>
          <w:rFonts w:cstheme="minorHAnsi"/>
        </w:rPr>
        <w:t>articipants (</w:t>
      </w:r>
      <w:r>
        <w:rPr>
          <w:rFonts w:cstheme="minorHAnsi"/>
        </w:rPr>
        <w:t>N</w:t>
      </w:r>
      <w:r w:rsidRPr="00D5744F">
        <w:rPr>
          <w:rFonts w:cstheme="minorHAnsi"/>
        </w:rPr>
        <w:t>=2066) smoked</w:t>
      </w:r>
      <w:r>
        <w:rPr>
          <w:rFonts w:cstheme="minorHAnsi"/>
        </w:rPr>
        <w:t xml:space="preserve"> a mean 27.26</w:t>
      </w:r>
      <w:r>
        <w:rPr>
          <w:rFonts w:cstheme="minorHAnsi"/>
        </w:rPr>
        <w:softHyphen/>
        <w:t>±9.74</w:t>
      </w:r>
      <w:r w:rsidRPr="00D5744F">
        <w:rPr>
          <w:rFonts w:cstheme="minorHAnsi"/>
        </w:rPr>
        <w:t xml:space="preserve"> CPD at baseline.</w:t>
      </w:r>
      <w:r w:rsidR="001B45B8">
        <w:rPr>
          <w:rFonts w:cstheme="minorHAnsi"/>
        </w:rPr>
        <w:t xml:space="preserve"> Of these, 1783 had CPD values for at least two time points and were included in analyses.</w:t>
      </w:r>
      <w:r w:rsidRPr="00D5744F">
        <w:rPr>
          <w:rFonts w:cstheme="minorHAnsi"/>
        </w:rPr>
        <w:t xml:space="preserve"> We selected a three-class trajectory model: Class 1 (n=186) achieved the greatest reduction in CPD</w:t>
      </w:r>
      <w:r w:rsidR="00333E4E">
        <w:rPr>
          <w:rFonts w:cstheme="minorHAnsi"/>
        </w:rPr>
        <w:t xml:space="preserve"> from baseline</w:t>
      </w:r>
      <w:r w:rsidRPr="00D5744F">
        <w:rPr>
          <w:rFonts w:cstheme="minorHAnsi"/>
        </w:rPr>
        <w:t xml:space="preserve"> (57-90%)</w:t>
      </w:r>
      <w:r w:rsidR="004354F4">
        <w:rPr>
          <w:rFonts w:cstheme="minorHAnsi"/>
        </w:rPr>
        <w:t xml:space="preserve">, </w:t>
      </w:r>
      <w:r w:rsidR="005D7456">
        <w:rPr>
          <w:rFonts w:cstheme="minorHAnsi"/>
        </w:rPr>
        <w:t>mostly within the first two weeks</w:t>
      </w:r>
      <w:r w:rsidRPr="00D5744F">
        <w:rPr>
          <w:rFonts w:cstheme="minorHAnsi"/>
        </w:rPr>
        <w:t xml:space="preserve">; Class 2 (n=803) reduced by </w:t>
      </w:r>
      <w:r w:rsidR="008B1053">
        <w:rPr>
          <w:rFonts w:cstheme="minorHAnsi"/>
        </w:rPr>
        <w:t>~</w:t>
      </w:r>
      <w:r w:rsidRPr="00D5744F">
        <w:rPr>
          <w:rFonts w:cstheme="minorHAnsi"/>
        </w:rPr>
        <w:t xml:space="preserve">50%; Class 3’s (n=794) CPD remained stable. </w:t>
      </w:r>
    </w:p>
    <w:p w14:paraId="28B87B06" w14:textId="77777777" w:rsidR="00333E4E" w:rsidRDefault="00333E4E" w:rsidP="00634728">
      <w:pPr>
        <w:rPr>
          <w:rFonts w:cstheme="minorHAnsi"/>
        </w:rPr>
      </w:pPr>
    </w:p>
    <w:p w14:paraId="6F75400E" w14:textId="2652EAC9" w:rsidR="00634728" w:rsidRPr="00333E4E" w:rsidRDefault="00333E4E" w:rsidP="00634728">
      <w:pPr>
        <w:rPr>
          <w:rFonts w:cstheme="minorHAnsi"/>
        </w:rPr>
      </w:pPr>
      <w:r>
        <w:t>O</w:t>
      </w:r>
      <w:r w:rsidR="00634728">
        <w:t>lder, male participants with lower baseline anxiety were most likely to reduce their smoking (cross-validated AUCs = 0.520</w:t>
      </w:r>
      <w:r w:rsidR="0053031E">
        <w:t>-</w:t>
      </w:r>
      <w:r w:rsidR="00634728">
        <w:t xml:space="preserve">0.684, p’s &lt; .01). </w:t>
      </w:r>
    </w:p>
    <w:p w14:paraId="00273F38" w14:textId="77777777" w:rsidR="00634728" w:rsidRDefault="00634728" w:rsidP="00634728"/>
    <w:p w14:paraId="3D0E9B1C" w14:textId="794808DA" w:rsidR="00245BBE" w:rsidRDefault="00634728" w:rsidP="00B956C8">
      <w:r>
        <w:t xml:space="preserve">Latent class improved prediction of smoking cessation at the 52-week follow-up </w:t>
      </w:r>
      <w:r w:rsidR="005D7456">
        <w:t xml:space="preserve">by 14.4% </w:t>
      </w:r>
      <w:r>
        <w:t>over prediction using baseline characteristics</w:t>
      </w:r>
      <w:r w:rsidR="00333E4E">
        <w:t xml:space="preserve"> alone</w:t>
      </w:r>
      <w:r>
        <w:t xml:space="preserve"> (AUC = 0.776±0.010, p = 0.002). </w:t>
      </w:r>
      <w:r w:rsidR="00245BBE">
        <w:t>Those who reduced their smoking by more than 50% were nearly 90% more likely to quit than those who reduced minimally (ORs compared to Class 1: Class 2 = 0.111±0.013, Class 3 = 0.070±0.005).</w:t>
      </w:r>
    </w:p>
    <w:p w14:paraId="173B3BC3" w14:textId="6563E7A5" w:rsidR="00634728" w:rsidRDefault="00634728" w:rsidP="00634728">
      <w:pPr>
        <w:pStyle w:val="Heading2"/>
      </w:pPr>
      <w:r>
        <w:lastRenderedPageBreak/>
        <w:t>Conclusions</w:t>
      </w:r>
    </w:p>
    <w:p w14:paraId="3B2C6052" w14:textId="6C187F2A" w:rsidR="00321964" w:rsidRPr="00C80B5C" w:rsidRDefault="004354F4" w:rsidP="00634728">
      <w:r>
        <w:t>Our findings quantif</w:t>
      </w:r>
      <w:r w:rsidR="00B956C8">
        <w:t>ied</w:t>
      </w:r>
      <w:r>
        <w:t xml:space="preserve"> the level of </w:t>
      </w:r>
      <w:r w:rsidR="001B45B8">
        <w:t>SR</w:t>
      </w:r>
      <w:r>
        <w:t xml:space="preserve"> (more than 50%) most associated with smoking cessation</w:t>
      </w:r>
      <w:r w:rsidR="00F4163D">
        <w:t xml:space="preserve"> </w:t>
      </w:r>
      <w:r>
        <w:t>and identif</w:t>
      </w:r>
      <w:r w:rsidR="00B956C8">
        <w:t>ied</w:t>
      </w:r>
      <w:r>
        <w:t xml:space="preserve"> participant characteristics that predict</w:t>
      </w:r>
      <w:r w:rsidR="00B956C8">
        <w:t>ed</w:t>
      </w:r>
      <w:r>
        <w:t xml:space="preserve"> greater magnitudes of reduction among people </w:t>
      </w:r>
      <w:del w:id="3" w:author="Nicola Lindson" w:date="2023-07-24T16:45:00Z">
        <w:r w:rsidDel="00E925C8">
          <w:delText xml:space="preserve">who were </w:delText>
        </w:r>
      </w:del>
      <w:r>
        <w:t xml:space="preserve">unmotivated to quit at baseline. We emphasize the importance of reducing smoking within the first two weeks of an intervention, as this group was </w:t>
      </w:r>
      <w:r w:rsidR="005419D1">
        <w:t xml:space="preserve">nearly twice as </w:t>
      </w:r>
      <w:r>
        <w:t xml:space="preserve">likely to achieve complete cessation. </w:t>
      </w:r>
      <w:r w:rsidR="005419D1">
        <w:t xml:space="preserve">This </w:t>
      </w:r>
      <w:r>
        <w:t xml:space="preserve">work may </w:t>
      </w:r>
      <w:r w:rsidR="005D7456">
        <w:t>help</w:t>
      </w:r>
      <w:r>
        <w:t xml:space="preserve"> clinicians identify </w:t>
      </w:r>
      <w:r w:rsidR="005D7456">
        <w:t>patients</w:t>
      </w:r>
      <w:r>
        <w:t xml:space="preserve"> most likely to </w:t>
      </w:r>
      <w:r w:rsidR="00F4163D">
        <w:t>quit</w:t>
      </w:r>
      <w:r>
        <w:t xml:space="preserve"> and those in need of additional support. </w:t>
      </w:r>
    </w:p>
    <w:sectPr w:rsidR="00321964" w:rsidRPr="00C8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ola Lindson" w:date="2023-07-24T16:43:00Z" w:initials="NL">
    <w:p w14:paraId="2B70457E" w14:textId="0CDBECCF" w:rsidR="00E925C8" w:rsidRDefault="00E925C8">
      <w:pPr>
        <w:pStyle w:val="CommentText"/>
      </w:pPr>
      <w:r>
        <w:rPr>
          <w:rStyle w:val="CommentReference"/>
        </w:rPr>
        <w:annotationRef/>
      </w:r>
      <w:r>
        <w:t>Think there just needs to be a sentence saying what instructions they were given with regard to reducing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7045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0457E" w16cid:durableId="286A1D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C7E34" w14:textId="77777777" w:rsidR="00F80EB1" w:rsidRDefault="00F80EB1" w:rsidP="00634728">
      <w:r>
        <w:separator/>
      </w:r>
    </w:p>
  </w:endnote>
  <w:endnote w:type="continuationSeparator" w:id="0">
    <w:p w14:paraId="52911967" w14:textId="77777777" w:rsidR="00F80EB1" w:rsidRDefault="00F80EB1" w:rsidP="0063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B883" w14:textId="77777777" w:rsidR="00F80EB1" w:rsidRDefault="00F80EB1" w:rsidP="00634728">
      <w:r>
        <w:separator/>
      </w:r>
    </w:p>
  </w:footnote>
  <w:footnote w:type="continuationSeparator" w:id="0">
    <w:p w14:paraId="787DBF4A" w14:textId="77777777" w:rsidR="00F80EB1" w:rsidRDefault="00F80EB1" w:rsidP="0063472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ola Lindson">
    <w15:presenceInfo w15:providerId="None" w15:userId="Nicola Lindson"/>
  </w15:person>
  <w15:person w15:author="Anthony Barrows">
    <w15:presenceInfo w15:providerId="AD" w15:userId="S::ajbarrow@uvm.edu::4c6c1da1-9b4d-4fcf-8538-8858cd6e4b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89"/>
    <w:rsid w:val="001B45B8"/>
    <w:rsid w:val="001E1CEF"/>
    <w:rsid w:val="001E7EA6"/>
    <w:rsid w:val="00245BBE"/>
    <w:rsid w:val="0026627E"/>
    <w:rsid w:val="002760E6"/>
    <w:rsid w:val="002930BC"/>
    <w:rsid w:val="00321964"/>
    <w:rsid w:val="0032344D"/>
    <w:rsid w:val="00333E4E"/>
    <w:rsid w:val="004354F4"/>
    <w:rsid w:val="0053031E"/>
    <w:rsid w:val="005419D1"/>
    <w:rsid w:val="0057040C"/>
    <w:rsid w:val="005D7456"/>
    <w:rsid w:val="006210BF"/>
    <w:rsid w:val="00634728"/>
    <w:rsid w:val="008A3986"/>
    <w:rsid w:val="008B1053"/>
    <w:rsid w:val="008E08E1"/>
    <w:rsid w:val="00B956C8"/>
    <w:rsid w:val="00C131C0"/>
    <w:rsid w:val="00C80B5C"/>
    <w:rsid w:val="00CA7789"/>
    <w:rsid w:val="00E70088"/>
    <w:rsid w:val="00E925C8"/>
    <w:rsid w:val="00EC0289"/>
    <w:rsid w:val="00EC0A9C"/>
    <w:rsid w:val="00F4163D"/>
    <w:rsid w:val="00F43D26"/>
    <w:rsid w:val="00F8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8A56"/>
  <w15:chartTrackingRefBased/>
  <w15:docId w15:val="{83C24EC7-40B9-034F-98AD-00EF4481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28"/>
  </w:style>
  <w:style w:type="paragraph" w:styleId="Heading1">
    <w:name w:val="heading 1"/>
    <w:basedOn w:val="Normal"/>
    <w:next w:val="Normal"/>
    <w:link w:val="Heading1Char"/>
    <w:uiPriority w:val="9"/>
    <w:qFormat/>
    <w:rsid w:val="006347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7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next w:val="BodyText"/>
    <w:link w:val="TitleChar"/>
    <w:uiPriority w:val="10"/>
    <w:qFormat/>
    <w:rsid w:val="0063472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240"/>
      <w:jc w:val="center"/>
    </w:pPr>
    <w:rPr>
      <w:rFonts w:ascii="Calibri" w:eastAsia="Arial Unicode MS" w:hAnsi="Calibri" w:cs="Arial Unicode MS"/>
      <w:b/>
      <w:bCs/>
      <w:color w:val="345A8A"/>
      <w:kern w:val="0"/>
      <w:sz w:val="36"/>
      <w:szCs w:val="36"/>
      <w:u w:color="345A8A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34728"/>
    <w:rPr>
      <w:rFonts w:ascii="Calibri" w:eastAsia="Arial Unicode MS" w:hAnsi="Calibri" w:cs="Arial Unicode MS"/>
      <w:b/>
      <w:bCs/>
      <w:color w:val="345A8A"/>
      <w:kern w:val="0"/>
      <w:sz w:val="36"/>
      <w:szCs w:val="36"/>
      <w:u w:color="345A8A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uthor">
    <w:name w:val="Author"/>
    <w:next w:val="BodyText"/>
    <w:rsid w:val="0063472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200"/>
      <w:jc w:val="center"/>
    </w:pPr>
    <w:rPr>
      <w:rFonts w:ascii="Cambria" w:eastAsia="Arial Unicode MS" w:hAnsi="Cambria" w:cs="Arial Unicode MS"/>
      <w:color w:val="000000"/>
      <w:kern w:val="0"/>
      <w:u w:color="000000"/>
      <w:bdr w:val="nil"/>
      <w14:ligatures w14:val="none"/>
    </w:rPr>
  </w:style>
  <w:style w:type="character" w:styleId="FootnoteReference">
    <w:name w:val="footnote reference"/>
    <w:rsid w:val="00634728"/>
    <w:rPr>
      <w:vertAlign w:val="superscript"/>
    </w:rPr>
  </w:style>
  <w:style w:type="paragraph" w:styleId="FootnoteText">
    <w:name w:val="footnote text"/>
    <w:link w:val="FootnoteTextChar"/>
    <w:rsid w:val="00634728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kern w:val="0"/>
      <w:u w:color="000000"/>
      <w:bdr w:val="nil"/>
      <w14:ligatures w14:val="none"/>
    </w:rPr>
  </w:style>
  <w:style w:type="character" w:customStyle="1" w:styleId="FootnoteTextChar">
    <w:name w:val="Footnote Text Char"/>
    <w:basedOn w:val="DefaultParagraphFont"/>
    <w:link w:val="FootnoteText"/>
    <w:rsid w:val="00634728"/>
    <w:rPr>
      <w:rFonts w:ascii="Cambria" w:eastAsia="Cambria" w:hAnsi="Cambria" w:cs="Cambria"/>
      <w:color w:val="000000"/>
      <w:kern w:val="0"/>
      <w:u w:color="000000"/>
      <w:bdr w:val="nil"/>
      <w14:ligatures w14:val="none"/>
    </w:rPr>
  </w:style>
  <w:style w:type="character" w:styleId="Hyperlink">
    <w:name w:val="Hyperlink"/>
    <w:basedOn w:val="DefaultParagraphFont"/>
    <w:uiPriority w:val="99"/>
    <w:unhideWhenUsed/>
    <w:rsid w:val="0063472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7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728"/>
  </w:style>
  <w:style w:type="character" w:styleId="CommentReference">
    <w:name w:val="annotation reference"/>
    <w:basedOn w:val="DefaultParagraphFont"/>
    <w:uiPriority w:val="99"/>
    <w:semiHidden/>
    <w:unhideWhenUsed/>
    <w:rsid w:val="00B95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6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6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6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5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C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cfa805-e237-4af0-86e0-efffb5656f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46D077191524789927868CF947692" ma:contentTypeVersion="15" ma:contentTypeDescription="Create a new document." ma:contentTypeScope="" ma:versionID="c774cd177a4f9a80e8eb288339983e74">
  <xsd:schema xmlns:xsd="http://www.w3.org/2001/XMLSchema" xmlns:xs="http://www.w3.org/2001/XMLSchema" xmlns:p="http://schemas.microsoft.com/office/2006/metadata/properties" xmlns:ns3="2bb55023-286f-46d7-8b8e-5a79189d33e9" xmlns:ns4="adcfa805-e237-4af0-86e0-efffb5656f00" targetNamespace="http://schemas.microsoft.com/office/2006/metadata/properties" ma:root="true" ma:fieldsID="c326774a7f94aa21c630c58eb22b6859" ns3:_="" ns4:_="">
    <xsd:import namespace="2bb55023-286f-46d7-8b8e-5a79189d33e9"/>
    <xsd:import namespace="adcfa805-e237-4af0-86e0-efffb5656f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55023-286f-46d7-8b8e-5a79189d33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fa805-e237-4af0-86e0-efffb5656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C5CE5-F556-46CF-896F-B6080DF2AEC0}">
  <ds:schemaRefs>
    <ds:schemaRef ds:uri="http://schemas.microsoft.com/office/2006/metadata/properties"/>
    <ds:schemaRef ds:uri="http://schemas.microsoft.com/office/infopath/2007/PartnerControls"/>
    <ds:schemaRef ds:uri="adcfa805-e237-4af0-86e0-efffb5656f00"/>
  </ds:schemaRefs>
</ds:datastoreItem>
</file>

<file path=customXml/itemProps2.xml><?xml version="1.0" encoding="utf-8"?>
<ds:datastoreItem xmlns:ds="http://schemas.openxmlformats.org/officeDocument/2006/customXml" ds:itemID="{81C1EF2C-2004-4A1E-AE12-08E641AE7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CD8E0-9C45-436E-B3D2-CA9BE8E13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55023-286f-46d7-8b8e-5a79189d33e9"/>
    <ds:schemaRef ds:uri="adcfa805-e237-4af0-86e0-efffb5656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Barrows</dc:creator>
  <cp:keywords/>
  <dc:description/>
  <cp:lastModifiedBy>Anthony Barrows</cp:lastModifiedBy>
  <cp:revision>2</cp:revision>
  <dcterms:created xsi:type="dcterms:W3CDTF">2023-10-16T14:19:00Z</dcterms:created>
  <dcterms:modified xsi:type="dcterms:W3CDTF">2023-10-16T14:19:00Z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0x01010043F46D077191524789927868CF947692</vt:lpwstr>
  </property>
</Properties>
</file>