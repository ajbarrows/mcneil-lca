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1A33" w14:textId="39ADBB34" w:rsidR="0057040C" w:rsidRDefault="009A7C1A" w:rsidP="009A7C1A">
      <w:pPr>
        <w:jc w:val="center"/>
      </w:pPr>
      <w:r>
        <w:t>Supplement to:</w:t>
      </w:r>
    </w:p>
    <w:p w14:paraId="10D0DD21" w14:textId="5E2FC909" w:rsidR="009A7C1A" w:rsidRDefault="009A7C1A" w:rsidP="009A7C1A">
      <w:pPr>
        <w:jc w:val="center"/>
      </w:pPr>
      <w:r>
        <w:t>Smoking reduction trajectories and their association with smoking cessation: A secondary analysis of longitudinal RCT data</w:t>
      </w:r>
    </w:p>
    <w:p w14:paraId="3D36C17D" w14:textId="77777777" w:rsidR="009A7C1A" w:rsidRDefault="009A7C1A" w:rsidP="009A7C1A">
      <w:pPr>
        <w:jc w:val="center"/>
      </w:pPr>
    </w:p>
    <w:p w14:paraId="20D7968C" w14:textId="380F8007" w:rsidR="009A7C1A" w:rsidRDefault="009A7C1A" w:rsidP="009A7C1A">
      <w:pPr>
        <w:jc w:val="center"/>
      </w:pPr>
      <w:r>
        <w:t>Anthony Barrows</w:t>
      </w:r>
      <w:r w:rsidR="00406A02">
        <w:t>, MS</w:t>
      </w:r>
      <w:r>
        <w:t xml:space="preserve">, </w:t>
      </w:r>
      <w:r w:rsidR="00EC1A72">
        <w:t>Elias Klemperer</w:t>
      </w:r>
      <w:r w:rsidR="00406A02">
        <w:t>, PhD</w:t>
      </w:r>
      <w:r w:rsidR="00EC1A72">
        <w:t xml:space="preserve">, Hugh </w:t>
      </w:r>
      <w:proofErr w:type="spellStart"/>
      <w:r w:rsidR="00EC1A72">
        <w:t>Garavan</w:t>
      </w:r>
      <w:proofErr w:type="spellEnd"/>
      <w:r w:rsidR="00406A02">
        <w:t>, PhD</w:t>
      </w:r>
      <w:r w:rsidR="00EC1A72">
        <w:t xml:space="preserve">, Nicholas </w:t>
      </w:r>
      <w:proofErr w:type="spellStart"/>
      <w:r w:rsidR="00EC1A72">
        <w:t>Allgaier</w:t>
      </w:r>
      <w:proofErr w:type="spellEnd"/>
      <w:r w:rsidR="00406A02">
        <w:t>, PhD</w:t>
      </w:r>
      <w:r>
        <w:t>,</w:t>
      </w:r>
      <w:r w:rsidR="00EC1A72">
        <w:t xml:space="preserve"> Nicola </w:t>
      </w:r>
      <w:proofErr w:type="spellStart"/>
      <w:r w:rsidR="00EC1A72">
        <w:t>Lindson</w:t>
      </w:r>
      <w:proofErr w:type="spellEnd"/>
      <w:r w:rsidR="00406A02">
        <w:t>, PhD</w:t>
      </w:r>
      <w:r w:rsidR="00EC1A72">
        <w:t>, Gemma Taylor</w:t>
      </w:r>
      <w:r w:rsidR="00406A02">
        <w:t>, PhD</w:t>
      </w:r>
      <w:r>
        <w:t xml:space="preserve"> </w:t>
      </w:r>
    </w:p>
    <w:p w14:paraId="79B405D4" w14:textId="2C4FE699" w:rsidR="008049F9" w:rsidRDefault="008049F9">
      <w:r>
        <w:br w:type="page"/>
      </w:r>
    </w:p>
    <w:p w14:paraId="104E37C1" w14:textId="77777777" w:rsidR="008049F9" w:rsidRDefault="008049F9" w:rsidP="00AD0ECA"/>
    <w:p w14:paraId="38FD0C3D" w14:textId="561AA42C" w:rsidR="00FB7BBA" w:rsidRDefault="00FB7BBA" w:rsidP="00FB7BBA">
      <w:pPr>
        <w:pStyle w:val="Heading2"/>
      </w:pPr>
      <w:r>
        <w:t>Latent Class Analysis Model Fit Information</w:t>
      </w:r>
    </w:p>
    <w:p w14:paraId="280BE985" w14:textId="65655D06" w:rsidR="00FB7BBA" w:rsidRDefault="00FB7BBA" w:rsidP="00FB7BBA"/>
    <w:p w14:paraId="51DEF30D" w14:textId="18CF6BF4" w:rsidR="00FB7BBA" w:rsidRPr="00FB7BBA" w:rsidRDefault="00FB7BBA" w:rsidP="00FB7BBA">
      <w:r>
        <w:t xml:space="preserve">Smoking trajectories were </w:t>
      </w:r>
      <w:r w:rsidR="000D4853">
        <w:t>fit to</w:t>
      </w:r>
      <w:r w:rsidR="00456E16">
        <w:t xml:space="preserve"> </w:t>
      </w:r>
      <w:r w:rsidR="000D4853">
        <w:t xml:space="preserve">percent change in </w:t>
      </w:r>
      <w:r w:rsidR="008F4F0A">
        <w:t xml:space="preserve">cigarettes per day (CPD) </w:t>
      </w:r>
      <w:r w:rsidR="000D4853">
        <w:t xml:space="preserve">from baseline using the distributions shown in </w:t>
      </w:r>
      <w:proofErr w:type="spellStart"/>
      <w:r w:rsidR="000D4853">
        <w:t>sFigure</w:t>
      </w:r>
      <w:proofErr w:type="spellEnd"/>
      <w:r w:rsidR="000D4853">
        <w:t xml:space="preserve"> 1 for each trial follow-up point except Week 52, which was reserved </w:t>
      </w:r>
      <w:r w:rsidR="008049F9">
        <w:t xml:space="preserve">for smoking cessation prediction. </w:t>
      </w:r>
    </w:p>
    <w:p w14:paraId="3A2C9CCA" w14:textId="77777777" w:rsidR="001E38B7" w:rsidRDefault="001E38B7" w:rsidP="00AD0ECA"/>
    <w:p w14:paraId="625806AF" w14:textId="77777777" w:rsidR="001E38B7" w:rsidRDefault="001E38B7" w:rsidP="00AD0ECA"/>
    <w:p w14:paraId="23BD951F" w14:textId="77777777" w:rsidR="008049F9" w:rsidRDefault="008049F9" w:rsidP="008049F9">
      <w:pPr>
        <w:pStyle w:val="Heading2"/>
      </w:pPr>
      <w:r>
        <w:t>Updated Smoking Cessation Verification Guidelines</w:t>
      </w:r>
    </w:p>
    <w:p w14:paraId="3B0E8DF8" w14:textId="77777777" w:rsidR="008049F9" w:rsidRPr="00F74964" w:rsidRDefault="008049F9" w:rsidP="008049F9"/>
    <w:p w14:paraId="6291AFB3" w14:textId="6868CF87" w:rsidR="002B24E8" w:rsidRDefault="008049F9" w:rsidP="008049F9">
      <w:r>
        <w:t xml:space="preserve">Using &lt;=11ppm CO as the threshold for biochemically verified smoking cessation, 135/1784 (7.5%) meet abstinence criteria (40.8% of Class 1, 4.7% of Class 2, and 2.6% of Class 3), compared with 122/1784 (6.8%) using &lt;6ppm CO (37.6% of Class 1, 4.2% of Class 2, and 2.3% of Class 3. </w:t>
      </w:r>
      <w:r w:rsidR="007E10D1">
        <w:t xml:space="preserve">Using &lt;11ppm CO as a verification threshold, </w:t>
      </w:r>
      <w:r w:rsidR="002B24E8">
        <w:t xml:space="preserve">participants in Classes 2 and 3 were </w:t>
      </w:r>
      <w:r w:rsidR="007E1ED1">
        <w:t>substantially</w:t>
      </w:r>
      <w:r w:rsidR="002B24E8">
        <w:t xml:space="preserve"> less likely to achieve smoking cessation 6 months following the trial </w:t>
      </w:r>
      <w:r w:rsidR="007E1ED1">
        <w:t xml:space="preserve">compared to those in </w:t>
      </w:r>
      <w:r w:rsidR="002B24E8">
        <w:t>Class 1 (Class 2 OR = 0.11</w:t>
      </w:r>
      <w:r w:rsidR="00610130">
        <w:t>2</w:t>
      </w:r>
      <w:r w:rsidR="002B24E8">
        <w:t xml:space="preserve"> ± 0.0</w:t>
      </w:r>
      <w:r w:rsidR="00283136">
        <w:t>57</w:t>
      </w:r>
      <w:r w:rsidR="002B24E8">
        <w:t>, Class 3 OR = 0.0</w:t>
      </w:r>
      <w:r w:rsidR="007E10D1">
        <w:t>66</w:t>
      </w:r>
      <w:r w:rsidR="002B24E8">
        <w:t xml:space="preserve"> ± 0.00</w:t>
      </w:r>
      <w:r w:rsidR="007E10D1">
        <w:t>7</w:t>
      </w:r>
      <w:r w:rsidR="002B24E8">
        <w:t>).</w:t>
      </w:r>
    </w:p>
    <w:p w14:paraId="628398FD" w14:textId="77777777" w:rsidR="002B24E8" w:rsidRDefault="002B24E8" w:rsidP="008049F9"/>
    <w:p w14:paraId="3869366A" w14:textId="0A0E529A" w:rsidR="008049F9" w:rsidRDefault="008049F9" w:rsidP="008049F9">
      <w:r>
        <w:t>Given the relatively small impact of reducing the verification threshold, we used &lt;6ppm for smoking cessation predictive modeling, which is consistent with the most recent guidance.</w:t>
      </w:r>
      <w:r>
        <w:fldChar w:fldCharType="begin"/>
      </w:r>
      <w:r>
        <w:instrText xml:space="preserve"> ADDIN ZOTERO_ITEM CSL_CITATION {"citationID":"5U77W80e","properties":{"formattedCitation":"(1)","plainCitation":"(1)","noteIndex":0},"citationItems":[{"id":84,"uris":["http://zotero.org/users/10331382/items/BIVSZBJ8"],"itemData":{"id":84,"type":"article-journal","abstract":"Abstract\n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fldChar w:fldCharType="separate"/>
      </w:r>
      <w:r>
        <w:rPr>
          <w:noProof/>
        </w:rPr>
        <w:t>(1)</w:t>
      </w:r>
      <w:r>
        <w:fldChar w:fldCharType="end"/>
      </w:r>
      <w:r w:rsidR="002B24E8">
        <w:t xml:space="preserve"> </w:t>
      </w:r>
    </w:p>
    <w:p w14:paraId="6095A404" w14:textId="77777777" w:rsidR="0045680A" w:rsidRDefault="0045680A" w:rsidP="008049F9"/>
    <w:p w14:paraId="1B1A08D9" w14:textId="2F746CA7" w:rsidR="00E62EA5" w:rsidRDefault="00E62EA5">
      <w:r>
        <w:br w:type="page"/>
      </w:r>
    </w:p>
    <w:p w14:paraId="207910AC" w14:textId="77777777" w:rsidR="0045680A" w:rsidRDefault="0045680A" w:rsidP="008049F9"/>
    <w:p w14:paraId="2CD452D5" w14:textId="0EE34310" w:rsidR="0045680A" w:rsidRDefault="00BD1AF3" w:rsidP="00BD1AF3">
      <w:pPr>
        <w:pStyle w:val="Heading2"/>
        <w:rPr>
          <w:ins w:id="0" w:author="Anthony Barrows" w:date="2024-05-20T10:39:00Z"/>
        </w:rPr>
      </w:pPr>
      <w:ins w:id="1" w:author="Anthony Barrows" w:date="2024-05-20T10:39:00Z">
        <w:r>
          <w:t>Variable Coding</w:t>
        </w:r>
      </w:ins>
    </w:p>
    <w:p w14:paraId="7CAC737A" w14:textId="77777777" w:rsidR="00BD1AF3" w:rsidRDefault="00BD1AF3" w:rsidP="00BD1AF3">
      <w:pPr>
        <w:rPr>
          <w:ins w:id="2" w:author="Anthony Barrows" w:date="2024-05-20T10:39:00Z"/>
        </w:rPr>
      </w:pPr>
    </w:p>
    <w:tbl>
      <w:tblPr>
        <w:tblStyle w:val="TableGridLight"/>
        <w:tblW w:w="10032" w:type="dxa"/>
        <w:tblLook w:val="04A0" w:firstRow="1" w:lastRow="0" w:firstColumn="1" w:lastColumn="0" w:noHBand="0" w:noVBand="1"/>
      </w:tblPr>
      <w:tblGrid>
        <w:gridCol w:w="2281"/>
        <w:gridCol w:w="33"/>
        <w:gridCol w:w="2317"/>
        <w:gridCol w:w="1845"/>
        <w:gridCol w:w="3556"/>
      </w:tblGrid>
      <w:tr w:rsidR="00EF1325" w14:paraId="4966F9DB" w14:textId="77777777" w:rsidTr="00E62EA5">
        <w:trPr>
          <w:trHeight w:val="286"/>
          <w:ins w:id="3" w:author="Anthony Barrows" w:date="2024-05-20T10:40:00Z"/>
        </w:trPr>
        <w:tc>
          <w:tcPr>
            <w:tcW w:w="4631" w:type="dxa"/>
            <w:gridSpan w:val="3"/>
          </w:tcPr>
          <w:p w14:paraId="4054DB70" w14:textId="378BE508" w:rsidR="00EF1325" w:rsidRDefault="00EF1325" w:rsidP="00BD1AF3">
            <w:pPr>
              <w:rPr>
                <w:ins w:id="4" w:author="Anthony Barrows" w:date="2024-05-20T10:40:00Z"/>
              </w:rPr>
            </w:pPr>
            <w:r>
              <w:t>Name</w:t>
            </w:r>
          </w:p>
        </w:tc>
        <w:tc>
          <w:tcPr>
            <w:tcW w:w="1845" w:type="dxa"/>
          </w:tcPr>
          <w:p w14:paraId="27247BC4" w14:textId="20819293" w:rsidR="00EF1325" w:rsidRDefault="00EF1325" w:rsidP="00BD1AF3">
            <w:r>
              <w:t>Type</w:t>
            </w:r>
          </w:p>
        </w:tc>
        <w:tc>
          <w:tcPr>
            <w:tcW w:w="3556" w:type="dxa"/>
          </w:tcPr>
          <w:p w14:paraId="69F1E62F" w14:textId="4A793649" w:rsidR="00EF1325" w:rsidRDefault="00EF1325" w:rsidP="00BD1AF3">
            <w:pPr>
              <w:rPr>
                <w:ins w:id="5" w:author="Anthony Barrows" w:date="2024-05-20T10:40:00Z"/>
              </w:rPr>
            </w:pPr>
            <w:r>
              <w:t>Values</w:t>
            </w:r>
          </w:p>
        </w:tc>
      </w:tr>
      <w:tr w:rsidR="00EF1325" w14:paraId="11A1C2BA" w14:textId="77777777" w:rsidTr="00E62EA5">
        <w:trPr>
          <w:trHeight w:val="286"/>
        </w:trPr>
        <w:tc>
          <w:tcPr>
            <w:tcW w:w="4631" w:type="dxa"/>
            <w:gridSpan w:val="3"/>
          </w:tcPr>
          <w:p w14:paraId="01AEFA78" w14:textId="70690AC7" w:rsidR="00EF1325" w:rsidRDefault="00EF1325" w:rsidP="00BD1AF3">
            <w:r>
              <w:t>Age</w:t>
            </w:r>
          </w:p>
        </w:tc>
        <w:tc>
          <w:tcPr>
            <w:tcW w:w="1845" w:type="dxa"/>
          </w:tcPr>
          <w:p w14:paraId="2C578ACB" w14:textId="28778A1D" w:rsidR="00EF1325" w:rsidRDefault="00EF1325" w:rsidP="00BD1AF3">
            <w:r>
              <w:t>Numeric</w:t>
            </w:r>
          </w:p>
        </w:tc>
        <w:tc>
          <w:tcPr>
            <w:tcW w:w="3556" w:type="dxa"/>
          </w:tcPr>
          <w:p w14:paraId="080139CA" w14:textId="3DACE199" w:rsidR="00EF1325" w:rsidRDefault="00EF1325" w:rsidP="00BD1AF3">
            <w:r>
              <w:t>Years</w:t>
            </w:r>
          </w:p>
        </w:tc>
      </w:tr>
      <w:tr w:rsidR="00EF1325" w14:paraId="0C0001A0" w14:textId="77777777" w:rsidTr="00E62EA5">
        <w:trPr>
          <w:trHeight w:val="616"/>
        </w:trPr>
        <w:tc>
          <w:tcPr>
            <w:tcW w:w="4631" w:type="dxa"/>
            <w:gridSpan w:val="3"/>
          </w:tcPr>
          <w:p w14:paraId="6B8DF139" w14:textId="6439F6AB" w:rsidR="00EF1325" w:rsidRDefault="00EF1325" w:rsidP="00BD1AF3">
            <w:r>
              <w:t>Sex</w:t>
            </w:r>
          </w:p>
        </w:tc>
        <w:tc>
          <w:tcPr>
            <w:tcW w:w="1845" w:type="dxa"/>
          </w:tcPr>
          <w:p w14:paraId="49446A60" w14:textId="0203C87F" w:rsidR="00EF1325" w:rsidRDefault="00EF1325" w:rsidP="00BD1AF3">
            <w:r>
              <w:t>Categorical</w:t>
            </w:r>
          </w:p>
        </w:tc>
        <w:tc>
          <w:tcPr>
            <w:tcW w:w="3556" w:type="dxa"/>
          </w:tcPr>
          <w:p w14:paraId="124EEA47" w14:textId="77777777" w:rsidR="00EF1325" w:rsidRDefault="00EF1325" w:rsidP="008F6F15">
            <w:pPr>
              <w:pStyle w:val="ListParagraph"/>
              <w:numPr>
                <w:ilvl w:val="0"/>
                <w:numId w:val="2"/>
              </w:numPr>
            </w:pPr>
            <w:r>
              <w:t>Male</w:t>
            </w:r>
          </w:p>
          <w:p w14:paraId="3056FD65" w14:textId="07DA7BD5" w:rsidR="008F6F15" w:rsidRDefault="008F6F15" w:rsidP="008F6F15">
            <w:pPr>
              <w:pStyle w:val="ListParagraph"/>
              <w:numPr>
                <w:ilvl w:val="0"/>
                <w:numId w:val="2"/>
              </w:numPr>
            </w:pPr>
            <w:r>
              <w:t>Female</w:t>
            </w:r>
          </w:p>
        </w:tc>
      </w:tr>
      <w:tr w:rsidR="00EF1325" w14:paraId="64A9FC0F" w14:textId="77777777" w:rsidTr="00E62EA5">
        <w:trPr>
          <w:trHeight w:val="286"/>
        </w:trPr>
        <w:tc>
          <w:tcPr>
            <w:tcW w:w="4631" w:type="dxa"/>
            <w:gridSpan w:val="3"/>
          </w:tcPr>
          <w:p w14:paraId="478D27FD" w14:textId="1F512E7A" w:rsidR="00EF1325" w:rsidRDefault="00EF1325" w:rsidP="00BD1AF3">
            <w:r>
              <w:t>Age Started Smoking</w:t>
            </w:r>
          </w:p>
        </w:tc>
        <w:tc>
          <w:tcPr>
            <w:tcW w:w="1845" w:type="dxa"/>
          </w:tcPr>
          <w:p w14:paraId="20F6613D" w14:textId="1E5D131D" w:rsidR="00EF1325" w:rsidRDefault="00EF1325" w:rsidP="00BD1AF3">
            <w:r>
              <w:t>Numeric</w:t>
            </w:r>
          </w:p>
        </w:tc>
        <w:tc>
          <w:tcPr>
            <w:tcW w:w="3556" w:type="dxa"/>
          </w:tcPr>
          <w:p w14:paraId="036CFEF1" w14:textId="60B1D2F1" w:rsidR="00EF1325" w:rsidRDefault="00EF1325" w:rsidP="00BD1AF3">
            <w:r>
              <w:t>Years</w:t>
            </w:r>
          </w:p>
        </w:tc>
      </w:tr>
      <w:tr w:rsidR="00EF1325" w14:paraId="30242994" w14:textId="77777777" w:rsidTr="00E62EA5">
        <w:trPr>
          <w:trHeight w:val="300"/>
        </w:trPr>
        <w:tc>
          <w:tcPr>
            <w:tcW w:w="4631" w:type="dxa"/>
            <w:gridSpan w:val="3"/>
          </w:tcPr>
          <w:p w14:paraId="5A46EAA7" w14:textId="662A37CA" w:rsidR="00EF1325" w:rsidRDefault="00EF1325" w:rsidP="00BD1AF3">
            <w:r>
              <w:t>Carbon Monoxide (CO)</w:t>
            </w:r>
          </w:p>
        </w:tc>
        <w:tc>
          <w:tcPr>
            <w:tcW w:w="1845" w:type="dxa"/>
          </w:tcPr>
          <w:p w14:paraId="55F683EC" w14:textId="4CA78842" w:rsidR="00EF1325" w:rsidRDefault="00EF1325" w:rsidP="00BD1AF3">
            <w:r>
              <w:t>Numeric</w:t>
            </w:r>
          </w:p>
        </w:tc>
        <w:tc>
          <w:tcPr>
            <w:tcW w:w="3556" w:type="dxa"/>
          </w:tcPr>
          <w:p w14:paraId="6A899BC6" w14:textId="26FD140A" w:rsidR="00EF1325" w:rsidRDefault="00EF1325" w:rsidP="00BD1AF3">
            <w:r>
              <w:t>Parts Per Million (ppm)</w:t>
            </w:r>
          </w:p>
        </w:tc>
      </w:tr>
      <w:tr w:rsidR="00EF1325" w14:paraId="3AE2DC62" w14:textId="77777777" w:rsidTr="00E62EA5">
        <w:trPr>
          <w:trHeight w:val="286"/>
        </w:trPr>
        <w:tc>
          <w:tcPr>
            <w:tcW w:w="4631" w:type="dxa"/>
            <w:gridSpan w:val="3"/>
          </w:tcPr>
          <w:p w14:paraId="7E42642C" w14:textId="610CF12E" w:rsidR="00EF1325" w:rsidRDefault="00EF1325" w:rsidP="00BD1AF3">
            <w:r>
              <w:t>Cigarettes Per Day (CPD)</w:t>
            </w:r>
          </w:p>
        </w:tc>
        <w:tc>
          <w:tcPr>
            <w:tcW w:w="1845" w:type="dxa"/>
          </w:tcPr>
          <w:p w14:paraId="5D347929" w14:textId="79A2A2E8" w:rsidR="00EF1325" w:rsidRDefault="00EF1325" w:rsidP="00BD1AF3">
            <w:r>
              <w:t>Numeric</w:t>
            </w:r>
          </w:p>
        </w:tc>
        <w:tc>
          <w:tcPr>
            <w:tcW w:w="3556" w:type="dxa"/>
          </w:tcPr>
          <w:p w14:paraId="1D26AEA2" w14:textId="26CBF8DD" w:rsidR="00EF1325" w:rsidRDefault="008F6F15" w:rsidP="00BD1AF3">
            <w:r>
              <w:t>Self-report Average</w:t>
            </w:r>
          </w:p>
        </w:tc>
      </w:tr>
      <w:tr w:rsidR="00EF1325" w14:paraId="4141A95E" w14:textId="77777777" w:rsidTr="00E62EA5">
        <w:trPr>
          <w:trHeight w:val="286"/>
        </w:trPr>
        <w:tc>
          <w:tcPr>
            <w:tcW w:w="4631" w:type="dxa"/>
            <w:gridSpan w:val="3"/>
          </w:tcPr>
          <w:p w14:paraId="72707F19" w14:textId="141FC7E2" w:rsidR="00EF1325" w:rsidRDefault="00EF1325" w:rsidP="00BD1AF3">
            <w:proofErr w:type="spellStart"/>
            <w:r>
              <w:t>Fagerstrom</w:t>
            </w:r>
            <w:proofErr w:type="spellEnd"/>
            <w:r>
              <w:t xml:space="preserve"> Test for Nicotine Dependence</w:t>
            </w:r>
          </w:p>
        </w:tc>
        <w:tc>
          <w:tcPr>
            <w:tcW w:w="1845" w:type="dxa"/>
          </w:tcPr>
          <w:p w14:paraId="7767ACA7" w14:textId="1E6CCBBC" w:rsidR="00EF1325" w:rsidRDefault="00EF1325" w:rsidP="00BD1AF3">
            <w:r>
              <w:t>Numeric</w:t>
            </w:r>
          </w:p>
        </w:tc>
        <w:tc>
          <w:tcPr>
            <w:tcW w:w="3556" w:type="dxa"/>
          </w:tcPr>
          <w:p w14:paraId="16307599" w14:textId="411901D2" w:rsidR="00EF1325" w:rsidRDefault="00EF1325" w:rsidP="00BD1AF3">
            <w:r>
              <w:t>Summary Score (0-10)</w:t>
            </w:r>
          </w:p>
        </w:tc>
      </w:tr>
      <w:tr w:rsidR="00EF1325" w14:paraId="5C90C095" w14:textId="77777777" w:rsidTr="00E62EA5">
        <w:trPr>
          <w:trHeight w:val="1233"/>
        </w:trPr>
        <w:tc>
          <w:tcPr>
            <w:tcW w:w="4631" w:type="dxa"/>
            <w:gridSpan w:val="3"/>
          </w:tcPr>
          <w:p w14:paraId="464C99AF" w14:textId="131F1551" w:rsidR="00EF1325" w:rsidRDefault="00EF1325" w:rsidP="00BD1AF3">
            <w:r>
              <w:t>Intention to Quit</w:t>
            </w:r>
            <w:r w:rsidR="008E5B8A">
              <w:t>*</w:t>
            </w:r>
          </w:p>
        </w:tc>
        <w:tc>
          <w:tcPr>
            <w:tcW w:w="1845" w:type="dxa"/>
          </w:tcPr>
          <w:p w14:paraId="3A13C478" w14:textId="7C647967" w:rsidR="00EF1325" w:rsidRDefault="00EF1325" w:rsidP="00EF1325">
            <w:r>
              <w:t>Categorical</w:t>
            </w:r>
          </w:p>
        </w:tc>
        <w:tc>
          <w:tcPr>
            <w:tcW w:w="3556" w:type="dxa"/>
          </w:tcPr>
          <w:p w14:paraId="695F6C52" w14:textId="5F577AED" w:rsidR="00EF1325" w:rsidRDefault="00EF1325" w:rsidP="005C15E0">
            <w:pPr>
              <w:pStyle w:val="ListParagraph"/>
              <w:numPr>
                <w:ilvl w:val="0"/>
                <w:numId w:val="1"/>
              </w:numPr>
            </w:pPr>
            <w:r>
              <w:t>Not at all</w:t>
            </w:r>
          </w:p>
          <w:p w14:paraId="1B31B472" w14:textId="77777777" w:rsidR="00EF1325" w:rsidRDefault="00EF1325" w:rsidP="005C15E0">
            <w:pPr>
              <w:pStyle w:val="ListParagraph"/>
              <w:numPr>
                <w:ilvl w:val="0"/>
                <w:numId w:val="1"/>
              </w:numPr>
            </w:pPr>
            <w:r>
              <w:t>A little</w:t>
            </w:r>
          </w:p>
          <w:p w14:paraId="4F4D228D" w14:textId="77777777" w:rsidR="00EF1325" w:rsidRDefault="00EF1325" w:rsidP="005C15E0">
            <w:pPr>
              <w:pStyle w:val="ListParagraph"/>
              <w:numPr>
                <w:ilvl w:val="0"/>
                <w:numId w:val="1"/>
              </w:numPr>
            </w:pPr>
            <w:r>
              <w:t>Somewhat</w:t>
            </w:r>
          </w:p>
          <w:p w14:paraId="2A0EC9A2" w14:textId="6961FFE7" w:rsidR="00EF1325" w:rsidRDefault="00EF1325" w:rsidP="005C15E0">
            <w:pPr>
              <w:pStyle w:val="ListParagraph"/>
              <w:numPr>
                <w:ilvl w:val="0"/>
                <w:numId w:val="1"/>
              </w:numPr>
            </w:pPr>
            <w:r>
              <w:t>A lot</w:t>
            </w:r>
          </w:p>
        </w:tc>
      </w:tr>
      <w:tr w:rsidR="00C622BD" w14:paraId="53104BCC" w14:textId="77777777" w:rsidTr="00E62EA5">
        <w:trPr>
          <w:trHeight w:val="385"/>
        </w:trPr>
        <w:tc>
          <w:tcPr>
            <w:tcW w:w="2314" w:type="dxa"/>
            <w:gridSpan w:val="2"/>
            <w:vMerge w:val="restart"/>
          </w:tcPr>
          <w:p w14:paraId="0440B0BE" w14:textId="52DA39F6" w:rsidR="00C622BD" w:rsidRDefault="00C622BD" w:rsidP="00BD1AF3">
            <w:r>
              <w:t>Last Cigarette Experience</w:t>
            </w:r>
            <w:r w:rsidR="007C6979">
              <w:t xml:space="preserve"> (Relief from Smoking Questionnaire)</w:t>
            </w:r>
          </w:p>
        </w:tc>
        <w:tc>
          <w:tcPr>
            <w:tcW w:w="2317" w:type="dxa"/>
          </w:tcPr>
          <w:p w14:paraId="400B9BF8" w14:textId="4EB22B8C" w:rsidR="00C622BD" w:rsidRDefault="00B86210" w:rsidP="00BD1AF3">
            <w:r>
              <w:t>Overall</w:t>
            </w:r>
          </w:p>
        </w:tc>
        <w:tc>
          <w:tcPr>
            <w:tcW w:w="1845" w:type="dxa"/>
            <w:vMerge w:val="restart"/>
          </w:tcPr>
          <w:p w14:paraId="739B365A" w14:textId="6B6B676A" w:rsidR="00C622BD" w:rsidRDefault="00C622BD" w:rsidP="00EF1325">
            <w:r>
              <w:t>Categorical</w:t>
            </w:r>
          </w:p>
        </w:tc>
        <w:tc>
          <w:tcPr>
            <w:tcW w:w="3556" w:type="dxa"/>
            <w:vMerge w:val="restart"/>
          </w:tcPr>
          <w:p w14:paraId="2A4CF25B" w14:textId="2364F86D" w:rsidR="00C622BD" w:rsidRDefault="00C622BD" w:rsidP="005C15E0">
            <w:pPr>
              <w:pStyle w:val="ListParagraph"/>
              <w:numPr>
                <w:ilvl w:val="0"/>
                <w:numId w:val="1"/>
              </w:numPr>
            </w:pPr>
            <w:r>
              <w:t>Very unpleasant</w:t>
            </w:r>
          </w:p>
          <w:p w14:paraId="08A69E04" w14:textId="77777777" w:rsidR="00C622BD" w:rsidRDefault="00C622BD" w:rsidP="005C15E0">
            <w:pPr>
              <w:pStyle w:val="ListParagraph"/>
              <w:numPr>
                <w:ilvl w:val="0"/>
                <w:numId w:val="1"/>
              </w:numPr>
            </w:pPr>
            <w:r>
              <w:t>Somewhat unpleasant</w:t>
            </w:r>
          </w:p>
          <w:p w14:paraId="0AE88880" w14:textId="77777777" w:rsidR="00C622BD" w:rsidRDefault="00C622BD" w:rsidP="005C15E0">
            <w:pPr>
              <w:pStyle w:val="ListParagraph"/>
              <w:numPr>
                <w:ilvl w:val="0"/>
                <w:numId w:val="1"/>
              </w:numPr>
            </w:pPr>
            <w:r>
              <w:t>Neutral</w:t>
            </w:r>
          </w:p>
          <w:p w14:paraId="624D2400" w14:textId="77777777" w:rsidR="00C622BD" w:rsidRDefault="00C622BD" w:rsidP="005C15E0">
            <w:pPr>
              <w:pStyle w:val="ListParagraph"/>
              <w:numPr>
                <w:ilvl w:val="0"/>
                <w:numId w:val="1"/>
              </w:numPr>
            </w:pPr>
            <w:r>
              <w:t>Somewhat pleasant</w:t>
            </w:r>
          </w:p>
          <w:p w14:paraId="68E0866A" w14:textId="2E6DBCA6" w:rsidR="00C622BD" w:rsidRDefault="00C622BD" w:rsidP="00EF1325">
            <w:pPr>
              <w:pStyle w:val="ListParagraph"/>
              <w:numPr>
                <w:ilvl w:val="0"/>
                <w:numId w:val="1"/>
              </w:numPr>
            </w:pPr>
            <w:r>
              <w:t>Very pleasant</w:t>
            </w:r>
          </w:p>
        </w:tc>
      </w:tr>
      <w:tr w:rsidR="00C622BD" w14:paraId="3C86C9C7" w14:textId="77777777" w:rsidTr="00E62EA5">
        <w:trPr>
          <w:trHeight w:val="385"/>
        </w:trPr>
        <w:tc>
          <w:tcPr>
            <w:tcW w:w="2314" w:type="dxa"/>
            <w:gridSpan w:val="2"/>
            <w:vMerge/>
          </w:tcPr>
          <w:p w14:paraId="3CD7E625" w14:textId="77777777" w:rsidR="00C622BD" w:rsidRDefault="00C622BD" w:rsidP="00BD1AF3"/>
        </w:tc>
        <w:tc>
          <w:tcPr>
            <w:tcW w:w="2317" w:type="dxa"/>
          </w:tcPr>
          <w:p w14:paraId="41A4F275" w14:textId="56740AA3" w:rsidR="00C622BD" w:rsidRDefault="00B86210" w:rsidP="00BD1AF3">
            <w:r>
              <w:t>Pepping-Up Effect</w:t>
            </w:r>
          </w:p>
        </w:tc>
        <w:tc>
          <w:tcPr>
            <w:tcW w:w="1845" w:type="dxa"/>
            <w:vMerge/>
          </w:tcPr>
          <w:p w14:paraId="6FF64440" w14:textId="77777777" w:rsidR="00C622BD" w:rsidRDefault="00C622BD" w:rsidP="00EF1325"/>
        </w:tc>
        <w:tc>
          <w:tcPr>
            <w:tcW w:w="3556" w:type="dxa"/>
            <w:vMerge/>
          </w:tcPr>
          <w:p w14:paraId="55A52B9B" w14:textId="77777777" w:rsidR="00C622BD" w:rsidRDefault="00C622BD" w:rsidP="005C15E0">
            <w:pPr>
              <w:pStyle w:val="ListParagraph"/>
              <w:numPr>
                <w:ilvl w:val="0"/>
                <w:numId w:val="1"/>
              </w:numPr>
            </w:pPr>
          </w:p>
        </w:tc>
      </w:tr>
      <w:tr w:rsidR="00C622BD" w14:paraId="2416A4EE" w14:textId="77777777" w:rsidTr="00E62EA5">
        <w:trPr>
          <w:trHeight w:val="385"/>
        </w:trPr>
        <w:tc>
          <w:tcPr>
            <w:tcW w:w="2314" w:type="dxa"/>
            <w:gridSpan w:val="2"/>
            <w:vMerge/>
          </w:tcPr>
          <w:p w14:paraId="19F7A36C" w14:textId="77777777" w:rsidR="00C622BD" w:rsidRDefault="00C622BD" w:rsidP="00BD1AF3"/>
        </w:tc>
        <w:tc>
          <w:tcPr>
            <w:tcW w:w="2317" w:type="dxa"/>
          </w:tcPr>
          <w:p w14:paraId="4C452EB1" w14:textId="38519523" w:rsidR="00C622BD" w:rsidRDefault="00B86210" w:rsidP="00BD1AF3">
            <w:r>
              <w:t>Calming Effect</w:t>
            </w:r>
          </w:p>
        </w:tc>
        <w:tc>
          <w:tcPr>
            <w:tcW w:w="1845" w:type="dxa"/>
            <w:vMerge/>
          </w:tcPr>
          <w:p w14:paraId="151D0895" w14:textId="77777777" w:rsidR="00C622BD" w:rsidRDefault="00C622BD" w:rsidP="00EF1325"/>
        </w:tc>
        <w:tc>
          <w:tcPr>
            <w:tcW w:w="3556" w:type="dxa"/>
            <w:vMerge/>
          </w:tcPr>
          <w:p w14:paraId="15DEEC29" w14:textId="77777777" w:rsidR="00C622BD" w:rsidRDefault="00C622BD" w:rsidP="005C15E0">
            <w:pPr>
              <w:pStyle w:val="ListParagraph"/>
              <w:numPr>
                <w:ilvl w:val="0"/>
                <w:numId w:val="1"/>
              </w:numPr>
            </w:pPr>
          </w:p>
        </w:tc>
      </w:tr>
      <w:tr w:rsidR="00EF1325" w14:paraId="5F426DFF" w14:textId="77777777" w:rsidTr="00E62EA5">
        <w:trPr>
          <w:trHeight w:val="300"/>
        </w:trPr>
        <w:tc>
          <w:tcPr>
            <w:tcW w:w="4631" w:type="dxa"/>
            <w:gridSpan w:val="3"/>
          </w:tcPr>
          <w:p w14:paraId="40AAB91F" w14:textId="48498DC1" w:rsidR="00EF1325" w:rsidRDefault="00EF1325" w:rsidP="00BD1AF3">
            <w:r>
              <w:t>Longest Period Without Smoking</w:t>
            </w:r>
          </w:p>
        </w:tc>
        <w:tc>
          <w:tcPr>
            <w:tcW w:w="1845" w:type="dxa"/>
          </w:tcPr>
          <w:p w14:paraId="045704BE" w14:textId="180003EF" w:rsidR="00EF1325" w:rsidRDefault="00EF1325" w:rsidP="00EF1325">
            <w:r>
              <w:t>Categorical</w:t>
            </w:r>
          </w:p>
        </w:tc>
        <w:tc>
          <w:tcPr>
            <w:tcW w:w="3556" w:type="dxa"/>
          </w:tcPr>
          <w:p w14:paraId="7784B500" w14:textId="248102D9" w:rsidR="00EF1325" w:rsidRDefault="00EF1325" w:rsidP="005C15E0">
            <w:pPr>
              <w:pStyle w:val="ListParagraph"/>
              <w:numPr>
                <w:ilvl w:val="0"/>
                <w:numId w:val="1"/>
              </w:numPr>
            </w:pPr>
            <w:r>
              <w:t>&lt;1 week</w:t>
            </w:r>
          </w:p>
          <w:p w14:paraId="44FD26BF" w14:textId="77777777" w:rsidR="00EF1325" w:rsidRDefault="00EF1325" w:rsidP="005C15E0">
            <w:pPr>
              <w:pStyle w:val="ListParagraph"/>
              <w:numPr>
                <w:ilvl w:val="0"/>
                <w:numId w:val="1"/>
              </w:numPr>
            </w:pPr>
            <w:r>
              <w:t>1 week – 1 month</w:t>
            </w:r>
          </w:p>
          <w:p w14:paraId="4D4F3E17" w14:textId="181E0A4C" w:rsidR="00EF1325" w:rsidRDefault="00EF1325" w:rsidP="005C15E0">
            <w:pPr>
              <w:pStyle w:val="ListParagraph"/>
              <w:numPr>
                <w:ilvl w:val="0"/>
                <w:numId w:val="1"/>
              </w:numPr>
            </w:pPr>
            <w:r>
              <w:t>&gt;1 month – 3 months</w:t>
            </w:r>
          </w:p>
          <w:p w14:paraId="708CA929" w14:textId="537DB4AA" w:rsidR="00EF1325" w:rsidRDefault="00EF1325" w:rsidP="005C15E0">
            <w:pPr>
              <w:pStyle w:val="ListParagraph"/>
              <w:numPr>
                <w:ilvl w:val="0"/>
                <w:numId w:val="1"/>
              </w:numPr>
            </w:pPr>
            <w:r>
              <w:t>&gt;3 months</w:t>
            </w:r>
          </w:p>
        </w:tc>
      </w:tr>
      <w:tr w:rsidR="00EF1325" w14:paraId="4733C40B" w14:textId="77777777" w:rsidTr="00E62EA5">
        <w:trPr>
          <w:trHeight w:val="144"/>
        </w:trPr>
        <w:tc>
          <w:tcPr>
            <w:tcW w:w="4631" w:type="dxa"/>
            <w:gridSpan w:val="3"/>
          </w:tcPr>
          <w:p w14:paraId="161EA0E4" w14:textId="105A7943" w:rsidR="00EF1325" w:rsidRDefault="00EF1325" w:rsidP="00BD1AF3">
            <w:r>
              <w:t>Number of Quit Attempts</w:t>
            </w:r>
          </w:p>
        </w:tc>
        <w:tc>
          <w:tcPr>
            <w:tcW w:w="1845" w:type="dxa"/>
          </w:tcPr>
          <w:p w14:paraId="300F0AE5" w14:textId="7FF80592" w:rsidR="00EF1325" w:rsidRDefault="00EF1325" w:rsidP="00EF1325">
            <w:r>
              <w:t>Categorical</w:t>
            </w:r>
          </w:p>
        </w:tc>
        <w:tc>
          <w:tcPr>
            <w:tcW w:w="3556" w:type="dxa"/>
          </w:tcPr>
          <w:p w14:paraId="7DBF9095" w14:textId="77777777" w:rsidR="00EF1325" w:rsidRDefault="00EF1325" w:rsidP="005C15E0">
            <w:pPr>
              <w:pStyle w:val="ListParagraph"/>
              <w:numPr>
                <w:ilvl w:val="0"/>
                <w:numId w:val="1"/>
              </w:numPr>
            </w:pPr>
            <w:r>
              <w:t>Never</w:t>
            </w:r>
          </w:p>
          <w:p w14:paraId="5708FBBC" w14:textId="77777777" w:rsidR="00EF1325" w:rsidRDefault="00EF1325" w:rsidP="005C15E0">
            <w:pPr>
              <w:pStyle w:val="ListParagraph"/>
              <w:numPr>
                <w:ilvl w:val="0"/>
                <w:numId w:val="1"/>
              </w:numPr>
            </w:pPr>
            <w:r>
              <w:t>Once</w:t>
            </w:r>
          </w:p>
          <w:p w14:paraId="54C3B49A" w14:textId="77777777" w:rsidR="00EF1325" w:rsidRDefault="00EF1325" w:rsidP="005C15E0">
            <w:pPr>
              <w:pStyle w:val="ListParagraph"/>
              <w:numPr>
                <w:ilvl w:val="0"/>
                <w:numId w:val="1"/>
              </w:numPr>
            </w:pPr>
            <w:r>
              <w:t>2 to 5 times</w:t>
            </w:r>
          </w:p>
          <w:p w14:paraId="43C9A7F4" w14:textId="77777777" w:rsidR="00EF1325" w:rsidRDefault="00EF1325" w:rsidP="005C15E0">
            <w:pPr>
              <w:pStyle w:val="ListParagraph"/>
              <w:numPr>
                <w:ilvl w:val="0"/>
                <w:numId w:val="1"/>
              </w:numPr>
            </w:pPr>
            <w:r>
              <w:t>6 to 10 times</w:t>
            </w:r>
          </w:p>
          <w:p w14:paraId="4C21C949" w14:textId="1D728F42" w:rsidR="00EF1325" w:rsidRDefault="00EF1325" w:rsidP="005C15E0">
            <w:pPr>
              <w:pStyle w:val="ListParagraph"/>
              <w:numPr>
                <w:ilvl w:val="0"/>
                <w:numId w:val="1"/>
              </w:numPr>
            </w:pPr>
            <w:r>
              <w:t>More than 10 times</w:t>
            </w:r>
          </w:p>
        </w:tc>
      </w:tr>
      <w:tr w:rsidR="00EF1325" w14:paraId="2E5BF0CB" w14:textId="77777777" w:rsidTr="00E62EA5">
        <w:trPr>
          <w:trHeight w:val="144"/>
        </w:trPr>
        <w:tc>
          <w:tcPr>
            <w:tcW w:w="4631" w:type="dxa"/>
            <w:gridSpan w:val="3"/>
          </w:tcPr>
          <w:p w14:paraId="3A93FE19" w14:textId="48D34628" w:rsidR="00EF1325" w:rsidRDefault="00EF1325" w:rsidP="00BD1AF3">
            <w:r>
              <w:t>Time Since Last Quit Attempt</w:t>
            </w:r>
          </w:p>
        </w:tc>
        <w:tc>
          <w:tcPr>
            <w:tcW w:w="1845" w:type="dxa"/>
          </w:tcPr>
          <w:p w14:paraId="5A87D388" w14:textId="4264493F" w:rsidR="00EF1325" w:rsidRDefault="00EF1325" w:rsidP="00EF1325">
            <w:r>
              <w:t>Categorical</w:t>
            </w:r>
          </w:p>
        </w:tc>
        <w:tc>
          <w:tcPr>
            <w:tcW w:w="3556" w:type="dxa"/>
          </w:tcPr>
          <w:p w14:paraId="3D7C6AE4" w14:textId="77777777" w:rsidR="00EF1325" w:rsidRDefault="00EF1325" w:rsidP="005C15E0">
            <w:pPr>
              <w:pStyle w:val="ListParagraph"/>
              <w:numPr>
                <w:ilvl w:val="0"/>
                <w:numId w:val="1"/>
              </w:numPr>
            </w:pPr>
            <w:r>
              <w:t>Never quit</w:t>
            </w:r>
          </w:p>
          <w:p w14:paraId="461546A2" w14:textId="77777777" w:rsidR="00EF1325" w:rsidRDefault="00EF1325" w:rsidP="005C15E0">
            <w:pPr>
              <w:pStyle w:val="ListParagraph"/>
              <w:numPr>
                <w:ilvl w:val="0"/>
                <w:numId w:val="1"/>
              </w:numPr>
            </w:pPr>
            <w:r>
              <w:t>&gt;12 months</w:t>
            </w:r>
          </w:p>
          <w:p w14:paraId="08EA6403" w14:textId="77777777" w:rsidR="00EF1325" w:rsidRDefault="00EF1325" w:rsidP="005C15E0">
            <w:pPr>
              <w:pStyle w:val="ListParagraph"/>
              <w:numPr>
                <w:ilvl w:val="0"/>
                <w:numId w:val="1"/>
              </w:numPr>
            </w:pPr>
            <w:r>
              <w:t>&gt;12-24 months</w:t>
            </w:r>
          </w:p>
          <w:p w14:paraId="3765A277" w14:textId="77777777" w:rsidR="00EF1325" w:rsidRDefault="00EF1325" w:rsidP="005C15E0">
            <w:pPr>
              <w:pStyle w:val="ListParagraph"/>
              <w:numPr>
                <w:ilvl w:val="0"/>
                <w:numId w:val="1"/>
              </w:numPr>
            </w:pPr>
            <w:r>
              <w:t>&gt;6-12 months</w:t>
            </w:r>
          </w:p>
          <w:p w14:paraId="27CAE911" w14:textId="5971596A" w:rsidR="00EF1325" w:rsidRDefault="00EF1325" w:rsidP="005C15E0">
            <w:pPr>
              <w:pStyle w:val="ListParagraph"/>
              <w:numPr>
                <w:ilvl w:val="0"/>
                <w:numId w:val="1"/>
              </w:numPr>
            </w:pPr>
            <w:r>
              <w:t>0-6 months</w:t>
            </w:r>
          </w:p>
        </w:tc>
      </w:tr>
      <w:tr w:rsidR="00EF1325" w14:paraId="7424B895" w14:textId="77777777" w:rsidTr="00E62EA5">
        <w:trPr>
          <w:trHeight w:val="741"/>
        </w:trPr>
        <w:tc>
          <w:tcPr>
            <w:tcW w:w="2281" w:type="dxa"/>
            <w:vMerge w:val="restart"/>
          </w:tcPr>
          <w:p w14:paraId="5E33BDE4" w14:textId="4F607EAD" w:rsidR="00EF1325" w:rsidRDefault="00EF1325" w:rsidP="00BD1AF3">
            <w:r>
              <w:t>Smoking Cessation Quality of Life (</w:t>
            </w:r>
            <w:proofErr w:type="spellStart"/>
            <w:r>
              <w:t>SCQoL</w:t>
            </w:r>
            <w:proofErr w:type="spellEnd"/>
            <w:r>
              <w:t>)</w:t>
            </w:r>
          </w:p>
        </w:tc>
        <w:tc>
          <w:tcPr>
            <w:tcW w:w="2350" w:type="dxa"/>
            <w:gridSpan w:val="2"/>
          </w:tcPr>
          <w:p w14:paraId="5E9CB793" w14:textId="3899EA0C" w:rsidR="00EF1325" w:rsidRDefault="00EF1325" w:rsidP="00BD1AF3">
            <w:r>
              <w:t>Anxiety</w:t>
            </w:r>
          </w:p>
        </w:tc>
        <w:tc>
          <w:tcPr>
            <w:tcW w:w="1845" w:type="dxa"/>
            <w:vMerge w:val="restart"/>
          </w:tcPr>
          <w:p w14:paraId="3D3B58CC" w14:textId="14B07103" w:rsidR="00EF1325" w:rsidRDefault="00EF1325" w:rsidP="00EF1325">
            <w:r>
              <w:t>Categorical</w:t>
            </w:r>
          </w:p>
        </w:tc>
        <w:tc>
          <w:tcPr>
            <w:tcW w:w="3556" w:type="dxa"/>
            <w:vMerge w:val="restart"/>
          </w:tcPr>
          <w:p w14:paraId="633ADF1F" w14:textId="77777777" w:rsidR="00EF1325" w:rsidRDefault="00EF1325" w:rsidP="005C15E0">
            <w:pPr>
              <w:pStyle w:val="ListParagraph"/>
              <w:numPr>
                <w:ilvl w:val="0"/>
                <w:numId w:val="1"/>
              </w:numPr>
            </w:pPr>
            <w:r>
              <w:t>Not at all</w:t>
            </w:r>
          </w:p>
          <w:p w14:paraId="786FAF2C" w14:textId="77777777" w:rsidR="00EF1325" w:rsidRDefault="00EF1325" w:rsidP="005C15E0">
            <w:pPr>
              <w:pStyle w:val="ListParagraph"/>
              <w:numPr>
                <w:ilvl w:val="0"/>
                <w:numId w:val="1"/>
              </w:numPr>
            </w:pPr>
            <w:r>
              <w:t>Somewhat</w:t>
            </w:r>
          </w:p>
          <w:p w14:paraId="4B20B15D" w14:textId="77777777" w:rsidR="00EF1325" w:rsidRDefault="00EF1325" w:rsidP="005C15E0">
            <w:pPr>
              <w:pStyle w:val="ListParagraph"/>
              <w:numPr>
                <w:ilvl w:val="0"/>
                <w:numId w:val="1"/>
              </w:numPr>
            </w:pPr>
            <w:r>
              <w:t>Moderately so</w:t>
            </w:r>
          </w:p>
          <w:p w14:paraId="2CB8DAFD" w14:textId="77777777" w:rsidR="00EF1325" w:rsidRDefault="00EF1325" w:rsidP="005C15E0">
            <w:pPr>
              <w:pStyle w:val="ListParagraph"/>
              <w:numPr>
                <w:ilvl w:val="0"/>
                <w:numId w:val="1"/>
              </w:numPr>
            </w:pPr>
            <w:r>
              <w:t>Very much so</w:t>
            </w:r>
          </w:p>
          <w:p w14:paraId="28CA4E25" w14:textId="6F908698" w:rsidR="00EF1325" w:rsidRDefault="00EF1325" w:rsidP="005C15E0">
            <w:pPr>
              <w:pStyle w:val="ListParagraph"/>
              <w:numPr>
                <w:ilvl w:val="0"/>
                <w:numId w:val="1"/>
              </w:numPr>
            </w:pPr>
            <w:r>
              <w:t>Extremely so</w:t>
            </w:r>
          </w:p>
        </w:tc>
      </w:tr>
      <w:tr w:rsidR="00EF1325" w14:paraId="7215418A" w14:textId="77777777" w:rsidTr="00E62EA5">
        <w:trPr>
          <w:trHeight w:val="545"/>
        </w:trPr>
        <w:tc>
          <w:tcPr>
            <w:tcW w:w="2281" w:type="dxa"/>
            <w:vMerge/>
          </w:tcPr>
          <w:p w14:paraId="6A5EEB6E" w14:textId="77777777" w:rsidR="00EF1325" w:rsidRDefault="00EF1325" w:rsidP="00BD1AF3"/>
        </w:tc>
        <w:tc>
          <w:tcPr>
            <w:tcW w:w="2350" w:type="dxa"/>
            <w:gridSpan w:val="2"/>
          </w:tcPr>
          <w:p w14:paraId="567AC8BB" w14:textId="207F8A0E" w:rsidR="00EF1325" w:rsidRDefault="00EF1325" w:rsidP="00BD1AF3">
            <w:r>
              <w:t>Depression</w:t>
            </w:r>
          </w:p>
        </w:tc>
        <w:tc>
          <w:tcPr>
            <w:tcW w:w="1845" w:type="dxa"/>
            <w:vMerge/>
          </w:tcPr>
          <w:p w14:paraId="3F738BBF" w14:textId="77777777" w:rsidR="00EF1325" w:rsidRDefault="00EF1325" w:rsidP="00EF1325"/>
        </w:tc>
        <w:tc>
          <w:tcPr>
            <w:tcW w:w="3556" w:type="dxa"/>
            <w:vMerge/>
          </w:tcPr>
          <w:p w14:paraId="4EC4E1BF" w14:textId="77777777" w:rsidR="00EF1325" w:rsidRDefault="00EF1325" w:rsidP="005C15E0">
            <w:pPr>
              <w:pStyle w:val="ListParagraph"/>
              <w:numPr>
                <w:ilvl w:val="0"/>
                <w:numId w:val="1"/>
              </w:numPr>
            </w:pPr>
          </w:p>
        </w:tc>
      </w:tr>
      <w:tr w:rsidR="008F6F15" w14:paraId="47A5E609" w14:textId="77777777" w:rsidTr="00E62EA5">
        <w:trPr>
          <w:trHeight w:val="127"/>
        </w:trPr>
        <w:tc>
          <w:tcPr>
            <w:tcW w:w="2314" w:type="dxa"/>
            <w:gridSpan w:val="2"/>
            <w:vMerge w:val="restart"/>
          </w:tcPr>
          <w:p w14:paraId="322B9C24" w14:textId="77777777" w:rsidR="008F6F15" w:rsidRDefault="008F6F15" w:rsidP="00BD1AF3">
            <w:r>
              <w:t xml:space="preserve">RAND 36-Item short-form survey </w:t>
            </w:r>
          </w:p>
        </w:tc>
        <w:tc>
          <w:tcPr>
            <w:tcW w:w="2317" w:type="dxa"/>
          </w:tcPr>
          <w:p w14:paraId="6628B8A7" w14:textId="228C1580" w:rsidR="008F6F15" w:rsidRDefault="008F6F15" w:rsidP="00BD1AF3">
            <w:r>
              <w:t>Emotional Problems</w:t>
            </w:r>
          </w:p>
        </w:tc>
        <w:tc>
          <w:tcPr>
            <w:tcW w:w="1845" w:type="dxa"/>
            <w:vMerge w:val="restart"/>
          </w:tcPr>
          <w:p w14:paraId="4340CF0F" w14:textId="180EB1CD" w:rsidR="008F6F15" w:rsidRDefault="008F6F15" w:rsidP="00EF1325">
            <w:r>
              <w:t>Numeric</w:t>
            </w:r>
          </w:p>
        </w:tc>
        <w:tc>
          <w:tcPr>
            <w:tcW w:w="3556" w:type="dxa"/>
            <w:vMerge w:val="restart"/>
          </w:tcPr>
          <w:p w14:paraId="26081F73" w14:textId="77777777" w:rsidR="008F6F15" w:rsidRDefault="008F6F15" w:rsidP="002E7E61">
            <w:pPr>
              <w:jc w:val="center"/>
            </w:pPr>
            <w:r>
              <w:t xml:space="preserve">See </w:t>
            </w:r>
            <w:r>
              <w:fldChar w:fldCharType="begin"/>
            </w:r>
            <w:r>
              <w:instrText xml:space="preserve"> ADDIN ZOTERO_ITEM CSL_CITATION {"citationID":"zROIeZHk","properties":{"formattedCitation":"(2)","plainCitation":"(2)","noteIndex":0},"citationItems":[{"id":77,"uris":["http://zotero.org/users/10331382/items/5APFLHCT"],"itemData":{"id":77,"type":"article-journal","container-title":"Annals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S"}],"issued":{"date-parts":[["2001",1]]},"citation-key":"haysRAND36MeasureHealthrelated2001"}}],"schema":"https://github.com/citation-style-language/schema/raw/master/csl-citation.json"} </w:instrText>
            </w:r>
            <w:r>
              <w:fldChar w:fldCharType="separate"/>
            </w:r>
            <w:r>
              <w:rPr>
                <w:noProof/>
              </w:rPr>
              <w:t>(2)</w:t>
            </w:r>
            <w:r>
              <w:fldChar w:fldCharType="end"/>
            </w:r>
          </w:p>
          <w:p w14:paraId="66069301" w14:textId="77777777" w:rsidR="008F6F15" w:rsidRDefault="008F6F15" w:rsidP="002E7E61">
            <w:pPr>
              <w:jc w:val="center"/>
            </w:pPr>
          </w:p>
          <w:p w14:paraId="0097BAE5" w14:textId="77777777" w:rsidR="008F6F15" w:rsidRDefault="008F6F15" w:rsidP="008F6F15"/>
          <w:p w14:paraId="28545DF9" w14:textId="6F9ABC2D" w:rsidR="008F6F15" w:rsidRDefault="008F6F15" w:rsidP="008F6F15"/>
        </w:tc>
      </w:tr>
      <w:tr w:rsidR="008F6F15" w14:paraId="3E0668E6" w14:textId="77777777" w:rsidTr="00E62EA5">
        <w:trPr>
          <w:trHeight w:val="125"/>
        </w:trPr>
        <w:tc>
          <w:tcPr>
            <w:tcW w:w="2314" w:type="dxa"/>
            <w:gridSpan w:val="2"/>
            <w:vMerge/>
          </w:tcPr>
          <w:p w14:paraId="347FB902" w14:textId="77777777" w:rsidR="008F6F15" w:rsidRDefault="008F6F15" w:rsidP="00BD1AF3"/>
        </w:tc>
        <w:tc>
          <w:tcPr>
            <w:tcW w:w="2317" w:type="dxa"/>
          </w:tcPr>
          <w:p w14:paraId="22E9423E" w14:textId="24283B46" w:rsidR="008F6F15" w:rsidRDefault="008F6F15" w:rsidP="00BD1AF3">
            <w:r>
              <w:t>Emotional Wellbeing</w:t>
            </w:r>
          </w:p>
        </w:tc>
        <w:tc>
          <w:tcPr>
            <w:tcW w:w="1845" w:type="dxa"/>
            <w:vMerge/>
          </w:tcPr>
          <w:p w14:paraId="699F070F" w14:textId="77777777" w:rsidR="008F6F15" w:rsidRDefault="008F6F15" w:rsidP="00EF1325"/>
        </w:tc>
        <w:tc>
          <w:tcPr>
            <w:tcW w:w="3556" w:type="dxa"/>
            <w:vMerge/>
          </w:tcPr>
          <w:p w14:paraId="14DEAFAE" w14:textId="77777777" w:rsidR="008F6F15" w:rsidRDefault="008F6F15" w:rsidP="00EF1325">
            <w:pPr>
              <w:pStyle w:val="ListParagraph"/>
              <w:numPr>
                <w:ilvl w:val="0"/>
                <w:numId w:val="1"/>
              </w:numPr>
            </w:pPr>
          </w:p>
        </w:tc>
      </w:tr>
      <w:tr w:rsidR="008F6F15" w14:paraId="01D14AF4" w14:textId="77777777" w:rsidTr="00E62EA5">
        <w:trPr>
          <w:trHeight w:val="125"/>
        </w:trPr>
        <w:tc>
          <w:tcPr>
            <w:tcW w:w="2314" w:type="dxa"/>
            <w:gridSpan w:val="2"/>
            <w:vMerge/>
          </w:tcPr>
          <w:p w14:paraId="16F30C5C" w14:textId="77777777" w:rsidR="008F6F15" w:rsidRDefault="008F6F15" w:rsidP="00BD1AF3"/>
        </w:tc>
        <w:tc>
          <w:tcPr>
            <w:tcW w:w="2317" w:type="dxa"/>
          </w:tcPr>
          <w:p w14:paraId="052DDFDF" w14:textId="34C8014A" w:rsidR="008F6F15" w:rsidRDefault="008F6F15" w:rsidP="00BD1AF3">
            <w:r>
              <w:t>Pain</w:t>
            </w:r>
          </w:p>
        </w:tc>
        <w:tc>
          <w:tcPr>
            <w:tcW w:w="1845" w:type="dxa"/>
            <w:vMerge/>
          </w:tcPr>
          <w:p w14:paraId="4BF21533" w14:textId="77777777" w:rsidR="008F6F15" w:rsidRDefault="008F6F15" w:rsidP="00EF1325"/>
        </w:tc>
        <w:tc>
          <w:tcPr>
            <w:tcW w:w="3556" w:type="dxa"/>
            <w:vMerge/>
          </w:tcPr>
          <w:p w14:paraId="21241F4B" w14:textId="77777777" w:rsidR="008F6F15" w:rsidRDefault="008F6F15" w:rsidP="00EF1325">
            <w:pPr>
              <w:pStyle w:val="ListParagraph"/>
              <w:numPr>
                <w:ilvl w:val="0"/>
                <w:numId w:val="1"/>
              </w:numPr>
            </w:pPr>
          </w:p>
        </w:tc>
      </w:tr>
      <w:tr w:rsidR="008F6F15" w14:paraId="390B9493" w14:textId="77777777" w:rsidTr="00E62EA5">
        <w:trPr>
          <w:trHeight w:val="125"/>
        </w:trPr>
        <w:tc>
          <w:tcPr>
            <w:tcW w:w="2314" w:type="dxa"/>
            <w:gridSpan w:val="2"/>
            <w:vMerge/>
          </w:tcPr>
          <w:p w14:paraId="553529C9" w14:textId="77777777" w:rsidR="008F6F15" w:rsidRDefault="008F6F15" w:rsidP="00BD1AF3"/>
        </w:tc>
        <w:tc>
          <w:tcPr>
            <w:tcW w:w="2317" w:type="dxa"/>
          </w:tcPr>
          <w:p w14:paraId="7390F83C" w14:textId="36E27650" w:rsidR="008F6F15" w:rsidRDefault="008F6F15" w:rsidP="00BD1AF3">
            <w:r>
              <w:t>Physical Health</w:t>
            </w:r>
          </w:p>
        </w:tc>
        <w:tc>
          <w:tcPr>
            <w:tcW w:w="1845" w:type="dxa"/>
            <w:vMerge/>
          </w:tcPr>
          <w:p w14:paraId="1B8FFC14" w14:textId="77777777" w:rsidR="008F6F15" w:rsidRDefault="008F6F15" w:rsidP="00EF1325"/>
        </w:tc>
        <w:tc>
          <w:tcPr>
            <w:tcW w:w="3556" w:type="dxa"/>
            <w:vMerge/>
          </w:tcPr>
          <w:p w14:paraId="7DC63C7D" w14:textId="77777777" w:rsidR="008F6F15" w:rsidRDefault="008F6F15" w:rsidP="00EF1325">
            <w:pPr>
              <w:pStyle w:val="ListParagraph"/>
              <w:numPr>
                <w:ilvl w:val="0"/>
                <w:numId w:val="1"/>
              </w:numPr>
            </w:pPr>
          </w:p>
        </w:tc>
      </w:tr>
      <w:tr w:rsidR="008F6F15" w14:paraId="1B71042B" w14:textId="77777777" w:rsidTr="00E62EA5">
        <w:trPr>
          <w:trHeight w:val="125"/>
        </w:trPr>
        <w:tc>
          <w:tcPr>
            <w:tcW w:w="2314" w:type="dxa"/>
            <w:gridSpan w:val="2"/>
            <w:vMerge/>
          </w:tcPr>
          <w:p w14:paraId="0C4FAD56" w14:textId="77777777" w:rsidR="008F6F15" w:rsidRDefault="008F6F15" w:rsidP="00BD1AF3"/>
        </w:tc>
        <w:tc>
          <w:tcPr>
            <w:tcW w:w="2317" w:type="dxa"/>
          </w:tcPr>
          <w:p w14:paraId="67B97F3A" w14:textId="1525DD99" w:rsidR="008F6F15" w:rsidRDefault="008F6F15" w:rsidP="00BD1AF3">
            <w:r>
              <w:t>Social Functioning</w:t>
            </w:r>
          </w:p>
        </w:tc>
        <w:tc>
          <w:tcPr>
            <w:tcW w:w="1845" w:type="dxa"/>
            <w:vMerge/>
          </w:tcPr>
          <w:p w14:paraId="5252BCBF" w14:textId="77777777" w:rsidR="008F6F15" w:rsidRDefault="008F6F15" w:rsidP="00EF1325"/>
        </w:tc>
        <w:tc>
          <w:tcPr>
            <w:tcW w:w="3556" w:type="dxa"/>
            <w:vMerge/>
          </w:tcPr>
          <w:p w14:paraId="4B1FBBB6" w14:textId="77777777" w:rsidR="008F6F15" w:rsidRDefault="008F6F15" w:rsidP="00EF1325">
            <w:pPr>
              <w:pStyle w:val="ListParagraph"/>
              <w:numPr>
                <w:ilvl w:val="0"/>
                <w:numId w:val="1"/>
              </w:numPr>
            </w:pPr>
          </w:p>
        </w:tc>
      </w:tr>
      <w:tr w:rsidR="008F6F15" w14:paraId="30C4E566" w14:textId="77777777" w:rsidTr="00E62EA5">
        <w:trPr>
          <w:trHeight w:val="125"/>
        </w:trPr>
        <w:tc>
          <w:tcPr>
            <w:tcW w:w="2314" w:type="dxa"/>
            <w:gridSpan w:val="2"/>
          </w:tcPr>
          <w:p w14:paraId="573434BB" w14:textId="35BA7578" w:rsidR="008F6F15" w:rsidRDefault="008F6F15" w:rsidP="00BD1AF3">
            <w:r>
              <w:t>Study Site</w:t>
            </w:r>
          </w:p>
        </w:tc>
        <w:tc>
          <w:tcPr>
            <w:tcW w:w="2317" w:type="dxa"/>
          </w:tcPr>
          <w:p w14:paraId="08D7D22A" w14:textId="77777777" w:rsidR="008F6F15" w:rsidRDefault="008F6F15" w:rsidP="00BD1AF3"/>
        </w:tc>
        <w:tc>
          <w:tcPr>
            <w:tcW w:w="1845" w:type="dxa"/>
          </w:tcPr>
          <w:p w14:paraId="5AA63BC5" w14:textId="16B52663" w:rsidR="008F6F15" w:rsidRDefault="008F6F15" w:rsidP="00EF1325">
            <w:r>
              <w:t>Categorical</w:t>
            </w:r>
          </w:p>
        </w:tc>
        <w:tc>
          <w:tcPr>
            <w:tcW w:w="3556" w:type="dxa"/>
          </w:tcPr>
          <w:p w14:paraId="53AE455D" w14:textId="77777777" w:rsidR="008F6F15" w:rsidRDefault="008F6F15" w:rsidP="00EF1325">
            <w:pPr>
              <w:pStyle w:val="ListParagraph"/>
              <w:numPr>
                <w:ilvl w:val="0"/>
                <w:numId w:val="1"/>
              </w:numPr>
            </w:pPr>
            <w:r>
              <w:t>Australia</w:t>
            </w:r>
          </w:p>
          <w:p w14:paraId="132C532D" w14:textId="77777777" w:rsidR="008F6F15" w:rsidRDefault="008F6F15" w:rsidP="00EF1325">
            <w:pPr>
              <w:pStyle w:val="ListParagraph"/>
              <w:numPr>
                <w:ilvl w:val="0"/>
                <w:numId w:val="1"/>
              </w:numPr>
            </w:pPr>
            <w:r>
              <w:t>Denmark</w:t>
            </w:r>
          </w:p>
          <w:p w14:paraId="2D30204B" w14:textId="77777777" w:rsidR="008F6F15" w:rsidRDefault="008F6F15" w:rsidP="00EF1325">
            <w:pPr>
              <w:pStyle w:val="ListParagraph"/>
              <w:numPr>
                <w:ilvl w:val="0"/>
                <w:numId w:val="1"/>
              </w:numPr>
            </w:pPr>
            <w:r>
              <w:t>Germany</w:t>
            </w:r>
          </w:p>
          <w:p w14:paraId="6701463A" w14:textId="77777777" w:rsidR="008F6F15" w:rsidRDefault="008F6F15" w:rsidP="00EF1325">
            <w:pPr>
              <w:pStyle w:val="ListParagraph"/>
              <w:numPr>
                <w:ilvl w:val="0"/>
                <w:numId w:val="1"/>
              </w:numPr>
            </w:pPr>
            <w:r>
              <w:t>Switzerland</w:t>
            </w:r>
          </w:p>
          <w:p w14:paraId="364FDC58" w14:textId="4DEF4A16" w:rsidR="008F6F15" w:rsidRDefault="008F6F15" w:rsidP="00EF1325">
            <w:pPr>
              <w:pStyle w:val="ListParagraph"/>
              <w:numPr>
                <w:ilvl w:val="0"/>
                <w:numId w:val="1"/>
              </w:numPr>
            </w:pPr>
            <w:r>
              <w:t>USA</w:t>
            </w:r>
          </w:p>
        </w:tc>
      </w:tr>
      <w:tr w:rsidR="008F6F15" w14:paraId="28826192" w14:textId="77777777" w:rsidTr="00E62EA5">
        <w:trPr>
          <w:trHeight w:val="125"/>
        </w:trPr>
        <w:tc>
          <w:tcPr>
            <w:tcW w:w="2314" w:type="dxa"/>
            <w:gridSpan w:val="2"/>
          </w:tcPr>
          <w:p w14:paraId="0B4DD8C2" w14:textId="0ABD72EA" w:rsidR="008F6F15" w:rsidRDefault="008F6F15" w:rsidP="00BD1AF3">
            <w:r>
              <w:t>Treatment Group</w:t>
            </w:r>
          </w:p>
        </w:tc>
        <w:tc>
          <w:tcPr>
            <w:tcW w:w="2317" w:type="dxa"/>
          </w:tcPr>
          <w:p w14:paraId="44813E07" w14:textId="77777777" w:rsidR="008F6F15" w:rsidRDefault="008F6F15" w:rsidP="00BD1AF3"/>
        </w:tc>
        <w:tc>
          <w:tcPr>
            <w:tcW w:w="1845" w:type="dxa"/>
          </w:tcPr>
          <w:p w14:paraId="2D356B2F" w14:textId="6FD39335" w:rsidR="008F6F15" w:rsidRDefault="008F6F15" w:rsidP="00EF1325">
            <w:r>
              <w:t>Categorical</w:t>
            </w:r>
          </w:p>
        </w:tc>
        <w:tc>
          <w:tcPr>
            <w:tcW w:w="3556" w:type="dxa"/>
          </w:tcPr>
          <w:p w14:paraId="36E72E50" w14:textId="77777777" w:rsidR="008F6F15" w:rsidRDefault="008F6F15" w:rsidP="00EF1325">
            <w:pPr>
              <w:pStyle w:val="ListParagraph"/>
              <w:numPr>
                <w:ilvl w:val="0"/>
                <w:numId w:val="1"/>
              </w:numPr>
            </w:pPr>
            <w:r>
              <w:t>Active</w:t>
            </w:r>
          </w:p>
          <w:p w14:paraId="755DBF57" w14:textId="16BBB29F" w:rsidR="008F6F15" w:rsidRDefault="008F6F15" w:rsidP="00EF1325">
            <w:pPr>
              <w:pStyle w:val="ListParagraph"/>
              <w:numPr>
                <w:ilvl w:val="0"/>
                <w:numId w:val="1"/>
              </w:numPr>
            </w:pPr>
            <w:r>
              <w:t>Placebo</w:t>
            </w:r>
          </w:p>
        </w:tc>
      </w:tr>
    </w:tbl>
    <w:p w14:paraId="18C248AE" w14:textId="77777777" w:rsidR="00BD1AF3" w:rsidRPr="00BD1AF3" w:rsidRDefault="00BD1AF3" w:rsidP="00BD1AF3"/>
    <w:p w14:paraId="43796D1E" w14:textId="0691C447" w:rsidR="0045680A" w:rsidRDefault="008E5B8A" w:rsidP="008049F9">
      <w:r>
        <w:t xml:space="preserve">*Four of the five included trials captured intention to quit smoking using continuous variables (i.e., “Rate the likelihood that you will quit smoking in the next 6 months,” or “How motivated are you to quit smoking?”), recorded from 0 to 10. In those cases, the continuous scales divided evenly into the four categories described above. </w:t>
      </w:r>
    </w:p>
    <w:p w14:paraId="772A67C2" w14:textId="77777777" w:rsidR="0045680A" w:rsidRDefault="0045680A" w:rsidP="008049F9"/>
    <w:p w14:paraId="6FAACB5E" w14:textId="77777777" w:rsidR="0045680A" w:rsidRDefault="0045680A" w:rsidP="008049F9"/>
    <w:p w14:paraId="334D4DF2" w14:textId="77777777" w:rsidR="0045680A" w:rsidRDefault="0045680A" w:rsidP="008049F9"/>
    <w:p w14:paraId="11BD2897" w14:textId="77777777" w:rsidR="0045680A" w:rsidRDefault="0045680A" w:rsidP="008049F9"/>
    <w:p w14:paraId="2508714C" w14:textId="77777777" w:rsidR="0045680A" w:rsidRDefault="0045680A" w:rsidP="008049F9"/>
    <w:p w14:paraId="286CE1F2" w14:textId="77777777" w:rsidR="0045680A" w:rsidRDefault="0045680A" w:rsidP="008049F9"/>
    <w:p w14:paraId="412BBADA" w14:textId="77777777" w:rsidR="0045680A" w:rsidRDefault="0045680A" w:rsidP="008049F9"/>
    <w:p w14:paraId="749DD5B7" w14:textId="77777777" w:rsidR="0045680A" w:rsidRDefault="0045680A" w:rsidP="008049F9"/>
    <w:p w14:paraId="7A957E1C" w14:textId="77777777" w:rsidR="0045680A" w:rsidRDefault="0045680A" w:rsidP="008049F9"/>
    <w:p w14:paraId="1D406BA5" w14:textId="77777777" w:rsidR="0045680A" w:rsidRDefault="0045680A" w:rsidP="008049F9"/>
    <w:p w14:paraId="62D246E5" w14:textId="77777777" w:rsidR="0045680A" w:rsidRDefault="0045680A" w:rsidP="008049F9"/>
    <w:p w14:paraId="3E0C4917" w14:textId="77777777" w:rsidR="0045680A" w:rsidRDefault="0045680A" w:rsidP="008049F9"/>
    <w:p w14:paraId="19B01569" w14:textId="77777777" w:rsidR="0045680A" w:rsidRDefault="0045680A" w:rsidP="008049F9"/>
    <w:p w14:paraId="0E104773" w14:textId="77777777" w:rsidR="00EB61FF" w:rsidRDefault="00EB61FF" w:rsidP="00EB61FF">
      <w:pPr>
        <w:jc w:val="both"/>
      </w:pPr>
    </w:p>
    <w:p w14:paraId="6D3051F7" w14:textId="779E243F" w:rsidR="00EB61FF" w:rsidRDefault="0045680A" w:rsidP="0045680A">
      <w:pPr>
        <w:pStyle w:val="Heading1"/>
      </w:pPr>
      <w:r>
        <w:t>Supplemental Tables</w:t>
      </w:r>
    </w:p>
    <w:p w14:paraId="0A4B3A3A" w14:textId="77777777" w:rsidR="0045680A" w:rsidRDefault="0045680A" w:rsidP="007B3CC0">
      <w:pPr>
        <w:pStyle w:val="Caption"/>
        <w:keepNext/>
        <w:rPr>
          <w:b/>
          <w:bCs/>
        </w:rPr>
      </w:pPr>
    </w:p>
    <w:p w14:paraId="0B242AF5" w14:textId="37F698A8" w:rsidR="007B3CC0" w:rsidRDefault="007B3CC0" w:rsidP="007B3CC0">
      <w:pPr>
        <w:pStyle w:val="Caption"/>
        <w:keepNext/>
      </w:pPr>
      <w:proofErr w:type="spellStart"/>
      <w:r>
        <w:rPr>
          <w:b/>
          <w:bCs/>
        </w:rPr>
        <w:t>s</w:t>
      </w:r>
      <w:r w:rsidRPr="00F829B7">
        <w:rPr>
          <w:b/>
          <w:bCs/>
        </w:rPr>
        <w:t>Table</w:t>
      </w:r>
      <w:proofErr w:type="spellEnd"/>
      <w:r w:rsidRPr="00F829B7">
        <w:rPr>
          <w:b/>
          <w:bCs/>
        </w:rPr>
        <w:t xml:space="preserve"> </w:t>
      </w:r>
      <w:r>
        <w:rPr>
          <w:b/>
          <w:bCs/>
        </w:rPr>
        <w:t>1</w:t>
      </w:r>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7B3CC0" w14:paraId="32E8F658" w14:textId="77777777" w:rsidTr="00A077F2">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0590BC5E"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9720F1"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6CD77944"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1541CFE"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7B3CC0" w14:paraId="26B9E986" w14:textId="77777777" w:rsidTr="00A077F2">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2E3F5F0B"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02DF100"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0D837C32"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084052EC"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7B3CC0" w14:paraId="6D677920"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45407F96"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566B8963"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76828A61"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0903AF44"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7B3CC0" w14:paraId="2B51DE29"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359EAE05"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2386D726"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06F8A4C6"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0BD5FCDA"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7B3CC0" w14:paraId="12BAE0DE"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7EC48FC0"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55CBB62E"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0318DF1A"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6C339A7F"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7B3CC0" w14:paraId="0D8105A5"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26517041"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1D4C2BA8"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0E338ECC"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6AF9D583"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7B3CC0" w14:paraId="52A164C0"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29C23295"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lastRenderedPageBreak/>
              <w:t>6</w:t>
            </w:r>
          </w:p>
        </w:tc>
        <w:tc>
          <w:tcPr>
            <w:tcW w:w="1250" w:type="pct"/>
            <w:shd w:val="clear" w:color="auto" w:fill="auto"/>
            <w:tcMar>
              <w:top w:w="80" w:type="dxa"/>
              <w:left w:w="80" w:type="dxa"/>
              <w:bottom w:w="80" w:type="dxa"/>
              <w:right w:w="80" w:type="dxa"/>
            </w:tcMar>
          </w:tcPr>
          <w:p w14:paraId="1A1B34FB"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CC332A"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54D38BA7"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5AEBF4D2" w14:textId="77777777" w:rsidR="007B3CC0" w:rsidRDefault="007B3CC0" w:rsidP="00EB61FF">
      <w:pPr>
        <w:jc w:val="both"/>
      </w:pPr>
    </w:p>
    <w:p w14:paraId="306AC569" w14:textId="77777777" w:rsidR="007B3CC0" w:rsidRDefault="007B3CC0" w:rsidP="00EB61FF">
      <w:pPr>
        <w:jc w:val="both"/>
      </w:pPr>
    </w:p>
    <w:p w14:paraId="1ED8B7F5" w14:textId="77777777" w:rsidR="00B56DE5" w:rsidRDefault="00B56DE5" w:rsidP="00EB61FF">
      <w:pPr>
        <w:jc w:val="both"/>
      </w:pPr>
    </w:p>
    <w:p w14:paraId="168C5DC2" w14:textId="77777777" w:rsidR="00B56DE5" w:rsidRDefault="00B56DE5" w:rsidP="00EB61FF">
      <w:pPr>
        <w:jc w:val="both"/>
      </w:pPr>
    </w:p>
    <w:p w14:paraId="6537AFC6" w14:textId="77777777" w:rsidR="00B56DE5" w:rsidRDefault="00B56DE5" w:rsidP="00EB61FF">
      <w:pPr>
        <w:jc w:val="both"/>
      </w:pPr>
    </w:p>
    <w:p w14:paraId="7753C3D5" w14:textId="0E26EE54" w:rsidR="00B56DE5" w:rsidRPr="00362544" w:rsidRDefault="00B56DE5" w:rsidP="00B56DE5">
      <w:pPr>
        <w:pStyle w:val="Caption"/>
        <w:keepNext/>
      </w:pPr>
      <w:proofErr w:type="spellStart"/>
      <w:r>
        <w:rPr>
          <w:b/>
          <w:bCs/>
        </w:rPr>
        <w:t>s</w:t>
      </w:r>
      <w:r w:rsidRPr="00F829B7">
        <w:rPr>
          <w:b/>
          <w:bCs/>
        </w:rPr>
        <w:t>Table</w:t>
      </w:r>
      <w:proofErr w:type="spellEnd"/>
      <w:r w:rsidRPr="00F829B7">
        <w:rPr>
          <w:b/>
          <w:bCs/>
        </w:rPr>
        <w:t xml:space="preserve"> </w:t>
      </w:r>
      <w:r>
        <w:rPr>
          <w:b/>
          <w:bCs/>
        </w:rPr>
        <w:t>2</w:t>
      </w:r>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Pr>
          <w:rFonts w:eastAsiaTheme="minorEastAsia"/>
          <w:i w:val="0"/>
          <w:iCs w:val="0"/>
          <w:sz w:val="20"/>
          <w:szCs w:val="20"/>
        </w:rPr>
        <w:t xml:space="preserve">p </w:t>
      </w:r>
      <w:r>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B56DE5" w:rsidRPr="00874072" w14:paraId="43CEF0F8" w14:textId="77777777" w:rsidTr="00A077F2">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638CC8CC" w14:textId="77777777" w:rsidR="00B56DE5" w:rsidRPr="00874072" w:rsidRDefault="00B56DE5" w:rsidP="00A077F2">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2B003511"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4200A9CA"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2E7E7157" w14:textId="77777777" w:rsidR="00B56DE5" w:rsidRPr="0029525E" w:rsidRDefault="00B56DE5" w:rsidP="00A077F2">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B56DE5" w:rsidRPr="00874072" w14:paraId="76CEFAD5" w14:textId="77777777" w:rsidTr="00A077F2">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74FF362D"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7DCE659D"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721D2F3E"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64AA5D6D"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F97E02" w14:paraId="2098FB97"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7D79AE3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401D8950"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48299C5A"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0.5</w:t>
            </w:r>
            <w:r>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F5FFDCF" w14:textId="77777777" w:rsidR="00B56DE5" w:rsidRPr="00F97E0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B56DE5" w:rsidRPr="00874072" w14:paraId="57F52543"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27F8A06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82E7360"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90CE930"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0.58</w:t>
            </w:r>
            <w:r>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7F5AC2EE"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319AB879"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72A35E7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006C075A"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4B62AE6F"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23CAAEA5"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0F815AB4"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17A3CD35"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204162A"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71D30DAA"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48C02CBE"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0295F8B7"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70817185"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0ECFC1F"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0E90EE0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0.5</w:t>
            </w:r>
            <w:r>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908684B"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7FF202CE" w14:textId="77777777" w:rsidTr="00A077F2">
        <w:tblPrEx>
          <w:shd w:val="clear" w:color="auto" w:fill="CED7E7"/>
        </w:tblPrEx>
        <w:trPr>
          <w:trHeight w:val="379"/>
        </w:trPr>
        <w:tc>
          <w:tcPr>
            <w:tcW w:w="2429" w:type="pct"/>
            <w:shd w:val="clear" w:color="auto" w:fill="auto"/>
            <w:tcMar>
              <w:top w:w="80" w:type="dxa"/>
              <w:left w:w="80" w:type="dxa"/>
              <w:bottom w:w="80" w:type="dxa"/>
              <w:right w:w="80" w:type="dxa"/>
            </w:tcMar>
          </w:tcPr>
          <w:p w14:paraId="4E73346F" w14:textId="77777777" w:rsidR="00B56DE5" w:rsidRPr="00055DA0" w:rsidRDefault="00B56DE5" w:rsidP="00A077F2">
            <w:pPr>
              <w:pStyle w:val="Compact"/>
              <w:rPr>
                <w:rFonts w:asciiTheme="minorHAnsi" w:hAnsiTheme="minorHAnsi" w:cstheme="minorHAnsi"/>
                <w:sz w:val="20"/>
                <w:szCs w:val="20"/>
              </w:rPr>
            </w:pPr>
            <w:r w:rsidRPr="00055DA0">
              <w:rPr>
                <w:rFonts w:asciiTheme="minorHAnsi" w:hAnsiTheme="minorHAnsi" w:cstheme="minorHAnsi"/>
                <w:sz w:val="20"/>
                <w:szCs w:val="20"/>
              </w:rPr>
              <w:t>Class 1 vs. All (Placebo NRT Only)</w:t>
            </w:r>
          </w:p>
        </w:tc>
        <w:tc>
          <w:tcPr>
            <w:tcW w:w="1153" w:type="pct"/>
            <w:shd w:val="clear" w:color="auto" w:fill="auto"/>
            <w:tcMar>
              <w:top w:w="80" w:type="dxa"/>
              <w:left w:w="80" w:type="dxa"/>
              <w:bottom w:w="80" w:type="dxa"/>
              <w:right w:w="80" w:type="dxa"/>
            </w:tcMar>
            <w:vAlign w:val="center"/>
          </w:tcPr>
          <w:p w14:paraId="34AF69C2"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48790361"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5837A26"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02629479" w14:textId="77777777" w:rsidR="00B56DE5" w:rsidRDefault="00B56DE5" w:rsidP="00B56DE5">
      <w:pPr>
        <w:pStyle w:val="Heading1"/>
      </w:pPr>
    </w:p>
    <w:p w14:paraId="3D72C747" w14:textId="5C4DD8CF" w:rsidR="00B56DE5" w:rsidRDefault="00B56DE5" w:rsidP="0045680A">
      <w:r>
        <w:br w:type="page"/>
      </w:r>
    </w:p>
    <w:p w14:paraId="739025DF" w14:textId="1B6E0D70" w:rsidR="00EB61FF" w:rsidRDefault="0045680A" w:rsidP="0045680A">
      <w:pPr>
        <w:pStyle w:val="Heading1"/>
      </w:pPr>
      <w:r>
        <w:lastRenderedPageBreak/>
        <w:t xml:space="preserve">Supplemental </w:t>
      </w:r>
      <w:r w:rsidR="00EB61FF">
        <w:t>Figure Legends</w:t>
      </w:r>
    </w:p>
    <w:p w14:paraId="7C09E2F4" w14:textId="77777777" w:rsidR="00EB61FF" w:rsidRDefault="00EB61FF" w:rsidP="00EB61FF">
      <w:pPr>
        <w:pStyle w:val="Bibliography"/>
      </w:pPr>
    </w:p>
    <w:p w14:paraId="2254B017" w14:textId="77777777" w:rsidR="00EB61FF" w:rsidRDefault="00EB61FF" w:rsidP="00EB61FF">
      <w:pPr>
        <w:pStyle w:val="Caption"/>
      </w:pPr>
      <w:proofErr w:type="spellStart"/>
      <w:r w:rsidRPr="009A7C1A">
        <w:rPr>
          <w:b/>
          <w:bCs/>
        </w:rPr>
        <w:t>sFigure</w:t>
      </w:r>
      <w:proofErr w:type="spellEnd"/>
      <w:r w:rsidRPr="009A7C1A">
        <w:rPr>
          <w:b/>
          <w:bCs/>
        </w:rPr>
        <w:t xml:space="preserve"> 1</w:t>
      </w:r>
      <w:r>
        <w:rPr>
          <w:b/>
          <w:bCs/>
        </w:rPr>
        <w:t>.</w:t>
      </w:r>
      <w:r>
        <w:t xml:space="preserve"> Distributions of changes in cigarettes per day (CPD) as a percentage of baseline smoking rates (Total N = 1783). A value of 0 represent no change in smoking rate from baseline.</w:t>
      </w:r>
    </w:p>
    <w:p w14:paraId="25F4292A" w14:textId="25DC03F7" w:rsidR="00EB61FF" w:rsidRDefault="00F75719" w:rsidP="00EB61FF">
      <w:pPr>
        <w:keepNext/>
      </w:pPr>
      <w:r>
        <w:rPr>
          <w:noProof/>
        </w:rPr>
        <w:drawing>
          <wp:inline distT="0" distB="0" distL="0" distR="0" wp14:anchorId="0490D57A" wp14:editId="5F1545B5">
            <wp:extent cx="5943600" cy="4245610"/>
            <wp:effectExtent l="0" t="0" r="0" b="0"/>
            <wp:docPr id="1582736352"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36352" name="Picture 1" descr="A graph of different colored lin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9E4B84B" w14:textId="4712F474" w:rsidR="008049F9" w:rsidRDefault="00EB61FF" w:rsidP="00204BC4">
      <w:pPr>
        <w:pStyle w:val="Caption"/>
      </w:pPr>
      <w:proofErr w:type="spellStart"/>
      <w:r w:rsidRPr="009A7C1A">
        <w:rPr>
          <w:b/>
          <w:bCs/>
        </w:rPr>
        <w:t>sFigure</w:t>
      </w:r>
      <w:proofErr w:type="spellEnd"/>
      <w:r w:rsidRPr="009A7C1A">
        <w:rPr>
          <w:b/>
          <w:bCs/>
        </w:rPr>
        <w:t xml:space="preserve"> 2</w:t>
      </w:r>
      <w:r>
        <w:t>. Latent class mixture model BIC curve (n = 1783).</w:t>
      </w:r>
    </w:p>
    <w:p w14:paraId="486BA393" w14:textId="013EA379" w:rsidR="00204BC4" w:rsidRDefault="00F75719" w:rsidP="00204BC4">
      <w:r>
        <w:rPr>
          <w:noProof/>
        </w:rPr>
        <w:lastRenderedPageBreak/>
        <w:drawing>
          <wp:inline distT="0" distB="0" distL="0" distR="0" wp14:anchorId="5B11F787" wp14:editId="7666C15F">
            <wp:extent cx="5943600" cy="4245610"/>
            <wp:effectExtent l="0" t="0" r="0" b="0"/>
            <wp:docPr id="1286506964"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6964" name="Picture 2" descr="A graph with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FA902AC" w14:textId="590093CE" w:rsidR="00204BC4" w:rsidRDefault="00204BC4" w:rsidP="00204BC4">
      <w:pPr>
        <w:pStyle w:val="Caption"/>
      </w:pPr>
      <w:proofErr w:type="spellStart"/>
      <w:r>
        <w:rPr>
          <w:b/>
          <w:bCs/>
        </w:rPr>
        <w:t>sFigure</w:t>
      </w:r>
      <w:proofErr w:type="spellEnd"/>
      <w:r w:rsidRPr="00CE5266">
        <w:rPr>
          <w:b/>
          <w:bCs/>
        </w:rPr>
        <w:t xml:space="preserve"> </w:t>
      </w:r>
      <w:r w:rsidRPr="00CE5266">
        <w:rPr>
          <w:b/>
          <w:bCs/>
        </w:rPr>
        <w:fldChar w:fldCharType="begin"/>
      </w:r>
      <w:r w:rsidRPr="00CE5266">
        <w:rPr>
          <w:b/>
          <w:bCs/>
        </w:rPr>
        <w:instrText xml:space="preserve"> SEQ Figure \* ARABIC </w:instrText>
      </w:r>
      <w:r w:rsidRPr="00CE5266">
        <w:rPr>
          <w:b/>
          <w:bCs/>
        </w:rPr>
        <w:fldChar w:fldCharType="separate"/>
      </w:r>
      <w:r w:rsidRPr="00CE5266">
        <w:rPr>
          <w:b/>
          <w:bCs/>
          <w:noProof/>
        </w:rPr>
        <w:t>3</w:t>
      </w:r>
      <w:r w:rsidRPr="00CE5266">
        <w:rPr>
          <w:b/>
          <w:bCs/>
          <w:noProof/>
        </w:rPr>
        <w:fldChar w:fldCharType="end"/>
      </w:r>
      <w:r>
        <w:rPr>
          <w:b/>
          <w:bCs/>
          <w:noProof/>
        </w:rPr>
        <w:t>.</w:t>
      </w:r>
      <w:r>
        <w:t xml:space="preserve"> Receiver operating characteristic (ROC) curves for regularized binary logistic regression predictive models. </w:t>
      </w:r>
      <w:r>
        <w:rPr>
          <w:b/>
          <w:bCs/>
        </w:rPr>
        <w:t xml:space="preserve">a.) </w:t>
      </w:r>
      <w:r>
        <w:t xml:space="preserve">Prediction of smoking trajectories as a proportion of baseline smoking during the trial. Each curve represents one-versus-all prediction to latent trajectories 1, 2, and, 3 in turn. The model predicting membership to Class 1, the group who reduced the most, performed best (AUC = 0.657 ± 0.027). All three models performed better than classification using a permuted null distribution (p’s &lt;.001). </w:t>
      </w:r>
      <w:r>
        <w:rPr>
          <w:b/>
          <w:bCs/>
        </w:rPr>
        <w:t xml:space="preserve">b.) </w:t>
      </w:r>
      <w:r>
        <w:t xml:space="preserve">Smoking cessation prediction 6 months after the trial using participant baseline characteristics alone (blue) and baseline characteristics plus latent class as a predictor (red). Adding latent class as a predictor improved classification performance by an average of 14.4% (AUC = 0.776 ± 0.010, p = 0.002), suggesting smoking trajectories among people not looking to quit may be meaningful for long-term cessation outcomes. Each model performed better than classification using a permuted null distribution (p’s &lt;.001).  </w:t>
      </w:r>
    </w:p>
    <w:p w14:paraId="18C59441" w14:textId="3827CF79" w:rsidR="00204BC4" w:rsidRPr="00204BC4" w:rsidRDefault="0045680A" w:rsidP="00204BC4">
      <w:r>
        <w:br w:type="page"/>
      </w:r>
      <w:r w:rsidR="00F75719">
        <w:rPr>
          <w:noProof/>
        </w:rPr>
        <w:lastRenderedPageBreak/>
        <w:drawing>
          <wp:inline distT="0" distB="0" distL="0" distR="0" wp14:anchorId="6A4F17B7" wp14:editId="4072279E">
            <wp:extent cx="5943600" cy="3046730"/>
            <wp:effectExtent l="0" t="0" r="0" b="0"/>
            <wp:docPr id="1614315373" name="Picture 3"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5373" name="Picture 3" descr="A comparison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79D4DB09" w14:textId="4FD5F565" w:rsidR="009A7C1A" w:rsidRDefault="008049F9" w:rsidP="008049F9">
      <w:pPr>
        <w:pStyle w:val="Heading1"/>
      </w:pPr>
      <w:r>
        <w:t>References</w:t>
      </w:r>
    </w:p>
    <w:p w14:paraId="0ED3B694" w14:textId="77777777" w:rsidR="008049F9" w:rsidRPr="008049F9" w:rsidRDefault="008049F9" w:rsidP="008049F9"/>
    <w:p w14:paraId="3F209FE8" w14:textId="77777777" w:rsidR="008F6F15" w:rsidRPr="008F6F15" w:rsidRDefault="001D50DF" w:rsidP="008F6F15">
      <w:pPr>
        <w:pStyle w:val="Bibliography"/>
        <w:rPr>
          <w:rFonts w:ascii="Calibri" w:cs="Calibri"/>
        </w:rPr>
      </w:pPr>
      <w:r>
        <w:fldChar w:fldCharType="begin"/>
      </w:r>
      <w:r>
        <w:instrText xml:space="preserve"> ADDIN ZOTERO_BIBL {"uncited":[],"omitted":[],"custom":[]} CSL_BIBLIOGRAPHY </w:instrText>
      </w:r>
      <w:r>
        <w:fldChar w:fldCharType="separate"/>
      </w:r>
      <w:r w:rsidR="008F6F15" w:rsidRPr="008F6F15">
        <w:rPr>
          <w:rFonts w:ascii="Calibri" w:cs="Calibri"/>
        </w:rPr>
        <w:t>1.</w:t>
      </w:r>
      <w:r w:rsidR="008F6F15" w:rsidRPr="008F6F15">
        <w:rPr>
          <w:rFonts w:ascii="Calibri" w:cs="Calibri"/>
        </w:rPr>
        <w:tab/>
        <w:t xml:space="preserve">Benowitz NL, Bernert JT, Foulds J, Hecht SS, Jacob P, Jarvis MJ, et al. Biochemical Verification of Tobacco Use and Abstinence: 2019 Update. Nicotine Tob Res. 2020 Jun 12;22(7):1086–97. </w:t>
      </w:r>
    </w:p>
    <w:p w14:paraId="61A3635E" w14:textId="77777777" w:rsidR="008F6F15" w:rsidRPr="008F6F15" w:rsidRDefault="008F6F15" w:rsidP="008F6F15">
      <w:pPr>
        <w:pStyle w:val="Bibliography"/>
        <w:rPr>
          <w:rFonts w:ascii="Calibri" w:cs="Calibri"/>
        </w:rPr>
      </w:pPr>
      <w:r w:rsidRPr="008F6F15">
        <w:rPr>
          <w:rFonts w:ascii="Calibri" w:cs="Calibri"/>
        </w:rPr>
        <w:t>2.</w:t>
      </w:r>
      <w:r w:rsidRPr="008F6F15">
        <w:rPr>
          <w:rFonts w:ascii="Calibri" w:cs="Calibri"/>
        </w:rPr>
        <w:tab/>
        <w:t xml:space="preserve">Hays RD, Morales LS. The RAND-36 measure of health-related quality of life. Ann Med. 2001 Jan;33(5):350–7. </w:t>
      </w:r>
    </w:p>
    <w:p w14:paraId="3BAB219C" w14:textId="1B3119F0" w:rsidR="001D50DF" w:rsidRDefault="001D50DF" w:rsidP="009A7C1A">
      <w:r>
        <w:fldChar w:fldCharType="end"/>
      </w:r>
    </w:p>
    <w:sectPr w:rsidR="001D5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0EA8"/>
    <w:multiLevelType w:val="hybridMultilevel"/>
    <w:tmpl w:val="05FE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938CB"/>
    <w:multiLevelType w:val="hybridMultilevel"/>
    <w:tmpl w:val="F7B4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121575">
    <w:abstractNumId w:val="1"/>
  </w:num>
  <w:num w:numId="2" w16cid:durableId="17580141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1A"/>
    <w:rsid w:val="000A3FF4"/>
    <w:rsid w:val="000D4853"/>
    <w:rsid w:val="000F6C7F"/>
    <w:rsid w:val="00153252"/>
    <w:rsid w:val="001D50DF"/>
    <w:rsid w:val="001E38B7"/>
    <w:rsid w:val="00204BC4"/>
    <w:rsid w:val="00217A06"/>
    <w:rsid w:val="00283136"/>
    <w:rsid w:val="002B24E8"/>
    <w:rsid w:val="002E7E61"/>
    <w:rsid w:val="00406A02"/>
    <w:rsid w:val="0045680A"/>
    <w:rsid w:val="00456E16"/>
    <w:rsid w:val="0057040C"/>
    <w:rsid w:val="005C15E0"/>
    <w:rsid w:val="00610130"/>
    <w:rsid w:val="00646C56"/>
    <w:rsid w:val="00707138"/>
    <w:rsid w:val="007538B7"/>
    <w:rsid w:val="00792215"/>
    <w:rsid w:val="007B3CC0"/>
    <w:rsid w:val="007C6979"/>
    <w:rsid w:val="007E10D1"/>
    <w:rsid w:val="007E1ED1"/>
    <w:rsid w:val="008049F9"/>
    <w:rsid w:val="008457BB"/>
    <w:rsid w:val="008B1350"/>
    <w:rsid w:val="008E5B8A"/>
    <w:rsid w:val="008F4F0A"/>
    <w:rsid w:val="008F6F15"/>
    <w:rsid w:val="009A7C1A"/>
    <w:rsid w:val="00AD0ECA"/>
    <w:rsid w:val="00B56DE5"/>
    <w:rsid w:val="00B86043"/>
    <w:rsid w:val="00B86210"/>
    <w:rsid w:val="00BD1AF3"/>
    <w:rsid w:val="00C33587"/>
    <w:rsid w:val="00C622BD"/>
    <w:rsid w:val="00CE3CF8"/>
    <w:rsid w:val="00D912F4"/>
    <w:rsid w:val="00E12178"/>
    <w:rsid w:val="00E62EA5"/>
    <w:rsid w:val="00E70088"/>
    <w:rsid w:val="00EA0206"/>
    <w:rsid w:val="00EB61FF"/>
    <w:rsid w:val="00EC1A72"/>
    <w:rsid w:val="00EF1325"/>
    <w:rsid w:val="00F436B2"/>
    <w:rsid w:val="00F74964"/>
    <w:rsid w:val="00F75719"/>
    <w:rsid w:val="00FB753B"/>
    <w:rsid w:val="00FB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23F40"/>
  <w15:chartTrackingRefBased/>
  <w15:docId w15:val="{6B264870-046D-474F-9764-CD1AB452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C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0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1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A7C1A"/>
    <w:rPr>
      <w:sz w:val="16"/>
      <w:szCs w:val="16"/>
    </w:rPr>
  </w:style>
  <w:style w:type="paragraph" w:styleId="CommentText">
    <w:name w:val="annotation text"/>
    <w:basedOn w:val="Normal"/>
    <w:link w:val="CommentTextChar"/>
    <w:uiPriority w:val="99"/>
    <w:unhideWhenUsed/>
    <w:rsid w:val="009A7C1A"/>
    <w:rPr>
      <w:sz w:val="20"/>
      <w:szCs w:val="20"/>
    </w:rPr>
  </w:style>
  <w:style w:type="character" w:customStyle="1" w:styleId="CommentTextChar">
    <w:name w:val="Comment Text Char"/>
    <w:basedOn w:val="DefaultParagraphFont"/>
    <w:link w:val="CommentText"/>
    <w:uiPriority w:val="99"/>
    <w:rsid w:val="009A7C1A"/>
    <w:rPr>
      <w:sz w:val="20"/>
      <w:szCs w:val="20"/>
    </w:rPr>
  </w:style>
  <w:style w:type="paragraph" w:styleId="Caption">
    <w:name w:val="caption"/>
    <w:basedOn w:val="Normal"/>
    <w:next w:val="Normal"/>
    <w:uiPriority w:val="35"/>
    <w:unhideWhenUsed/>
    <w:qFormat/>
    <w:rsid w:val="009A7C1A"/>
    <w:pPr>
      <w:spacing w:after="200"/>
    </w:pPr>
    <w:rPr>
      <w:i/>
      <w:iCs/>
      <w:color w:val="44546A" w:themeColor="text2"/>
      <w:sz w:val="18"/>
      <w:szCs w:val="18"/>
    </w:rPr>
  </w:style>
  <w:style w:type="paragraph" w:styleId="Bibliography">
    <w:name w:val="Bibliography"/>
    <w:basedOn w:val="Normal"/>
    <w:next w:val="Normal"/>
    <w:uiPriority w:val="37"/>
    <w:unhideWhenUsed/>
    <w:rsid w:val="001D50DF"/>
    <w:pPr>
      <w:tabs>
        <w:tab w:val="left" w:pos="260"/>
      </w:tabs>
      <w:spacing w:after="240"/>
      <w:ind w:left="264" w:hanging="264"/>
    </w:pPr>
  </w:style>
  <w:style w:type="character" w:customStyle="1" w:styleId="Heading2Char">
    <w:name w:val="Heading 2 Char"/>
    <w:basedOn w:val="DefaultParagraphFont"/>
    <w:link w:val="Heading2"/>
    <w:uiPriority w:val="9"/>
    <w:rsid w:val="00B86043"/>
    <w:rPr>
      <w:rFonts w:asciiTheme="majorHAnsi" w:eastAsiaTheme="majorEastAsia" w:hAnsiTheme="majorHAnsi" w:cstheme="majorBidi"/>
      <w:color w:val="2F5496" w:themeColor="accent1" w:themeShade="BF"/>
      <w:sz w:val="26"/>
      <w:szCs w:val="26"/>
    </w:rPr>
  </w:style>
  <w:style w:type="paragraph" w:customStyle="1" w:styleId="Compact">
    <w:name w:val="Compact"/>
    <w:rsid w:val="007B3CC0"/>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Revision">
    <w:name w:val="Revision"/>
    <w:hidden/>
    <w:uiPriority w:val="99"/>
    <w:semiHidden/>
    <w:rsid w:val="00BD1AF3"/>
  </w:style>
  <w:style w:type="table" w:styleId="TableGrid">
    <w:name w:val="Table Grid"/>
    <w:basedOn w:val="TableNormal"/>
    <w:uiPriority w:val="39"/>
    <w:rsid w:val="005C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5E0"/>
    <w:pPr>
      <w:ind w:left="720"/>
      <w:contextualSpacing/>
    </w:pPr>
  </w:style>
  <w:style w:type="table" w:styleId="PlainTable3">
    <w:name w:val="Plain Table 3"/>
    <w:basedOn w:val="TableNormal"/>
    <w:uiPriority w:val="43"/>
    <w:rsid w:val="00E62E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62E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18B8-3D2C-C04E-BF0C-C55DD82D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45</cp:revision>
  <dcterms:created xsi:type="dcterms:W3CDTF">2023-05-02T13:42:00Z</dcterms:created>
  <dcterms:modified xsi:type="dcterms:W3CDTF">2024-06-11T19:59:00Z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id="Zaa2YxGi"/&gt;&lt;style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