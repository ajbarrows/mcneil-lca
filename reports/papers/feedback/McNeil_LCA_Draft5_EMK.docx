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35D99C27" w:rsidR="00B62173" w:rsidRPr="004A5D3B" w:rsidRDefault="00236B80" w:rsidP="004A5D3B">
      <w:pPr>
        <w:pStyle w:val="Title"/>
      </w:pPr>
      <w:ins w:id="0" w:author="Anthony Barrows" w:date="2023-04-06T09:05:00Z">
        <w:r>
          <w:softHyphen/>
        </w:r>
        <w:r>
          <w:softHyphen/>
        </w:r>
      </w:ins>
      <w:r w:rsidR="00B62173" w:rsidRPr="004A5D3B">
        <w:t xml:space="preserve">Smoking reduction trajectories, and their association with smoking cessation: A secondary analysis of longitudinal RCT data </w:t>
      </w:r>
    </w:p>
    <w:p w14:paraId="419DC9F7" w14:textId="103E1483" w:rsidR="00B62173" w:rsidRDefault="00B62173" w:rsidP="00B62173">
      <w:pPr>
        <w:pStyle w:val="Author"/>
      </w:pPr>
      <w:r>
        <w:t xml:space="preserve">Anthony Barrows </w:t>
      </w:r>
      <w:r w:rsidRPr="00B50F5E">
        <w:rPr>
          <w:rStyle w:val="FootnoteReference"/>
        </w:rPr>
        <w:footnoteReference w:id="1"/>
      </w:r>
      <w:r>
        <w:t>, Gemma Taylor</w:t>
      </w:r>
      <w:r>
        <w:rPr>
          <w:vertAlign w:val="superscript"/>
        </w:rPr>
        <w:t>2</w:t>
      </w:r>
      <w:r>
        <w:t>, Elias Klemperer</w:t>
      </w:r>
      <w:r>
        <w:rPr>
          <w:vertAlign w:val="superscript"/>
        </w:rPr>
        <w:t>1</w:t>
      </w:r>
      <w:r>
        <w:t xml:space="preserve">, </w:t>
      </w:r>
      <w:r w:rsidR="000B61E1">
        <w:t>Hugh Garavan</w:t>
      </w:r>
      <w:r w:rsidR="000B61E1">
        <w:rPr>
          <w:vertAlign w:val="superscript"/>
        </w:rPr>
        <w:t>1</w:t>
      </w:r>
      <w:r w:rsidR="000B61E1">
        <w:t xml:space="preserve">, </w:t>
      </w:r>
      <w:r>
        <w:t>Nicholas Allgaier</w:t>
      </w:r>
      <w:r>
        <w:rPr>
          <w:vertAlign w:val="superscript"/>
        </w:rPr>
        <w:t>1</w:t>
      </w:r>
    </w:p>
    <w:p w14:paraId="6A8B778F" w14:textId="77777777" w:rsidR="004A5D3B" w:rsidRDefault="004A5D3B" w:rsidP="004A5D3B"/>
    <w:p w14:paraId="256CF21A" w14:textId="3C30AAD0" w:rsidR="00DF4CEE" w:rsidRDefault="004A5D3B" w:rsidP="004A5D3B">
      <w:r>
        <w:t xml:space="preserve">Running Head: </w:t>
      </w:r>
      <w:r w:rsidR="00B67F5A">
        <w:t>SMOKING REDUCTION TRAJECTORIES</w:t>
      </w:r>
    </w:p>
    <w:p w14:paraId="43143222" w14:textId="77777777" w:rsidR="00B57414" w:rsidRDefault="00B57414" w:rsidP="00B57414"/>
    <w:p w14:paraId="6B0E69C8" w14:textId="3EA3E1C0" w:rsidR="00B57414" w:rsidRDefault="00B57414" w:rsidP="00B57414">
      <w:r>
        <w:t xml:space="preserve">Word Count: </w:t>
      </w:r>
      <w:r w:rsidR="008A3011" w:rsidRPr="005B5CB0">
        <w:rPr>
          <w:highlight w:val="yellow"/>
        </w:rPr>
        <w:t>3,6</w:t>
      </w:r>
      <w:r w:rsidR="005B5CB0" w:rsidRPr="005B5CB0">
        <w:rPr>
          <w:highlight w:val="yellow"/>
        </w:rPr>
        <w:t>76</w:t>
      </w:r>
      <w:r w:rsidR="00B82985" w:rsidRPr="005B5CB0">
        <w:rPr>
          <w:highlight w:val="yellow"/>
        </w:rPr>
        <w:t xml:space="preserve"> of 3500</w:t>
      </w:r>
    </w:p>
    <w:p w14:paraId="355B4586" w14:textId="77777777" w:rsidR="004C5EFB" w:rsidRDefault="004C5EFB" w:rsidP="00B57414"/>
    <w:p w14:paraId="16D8131A" w14:textId="103A6123" w:rsidR="004C5EFB" w:rsidRDefault="004C5EFB" w:rsidP="00B57414">
      <w:r>
        <w:t>Declaration of interests: None to declare.</w:t>
      </w:r>
    </w:p>
    <w:p w14:paraId="4FD309AA" w14:textId="77777777" w:rsidR="004C5EFB" w:rsidRDefault="004C5EFB" w:rsidP="00B57414"/>
    <w:p w14:paraId="59687AE0" w14:textId="5AAE8CAD" w:rsidR="004C5EFB" w:rsidRDefault="004C5EFB" w:rsidP="00B57414">
      <w:r>
        <w:t>Primary funding:</w:t>
      </w:r>
    </w:p>
    <w:p w14:paraId="5C1EE8D0" w14:textId="77777777" w:rsidR="009F529A" w:rsidRDefault="009F529A" w:rsidP="009F529A"/>
    <w:p w14:paraId="7E528FB2" w14:textId="2926146C" w:rsidR="00195AE6" w:rsidRDefault="00195AE6" w:rsidP="00943D1B">
      <w:commentRangeStart w:id="1"/>
      <w:r>
        <w:t>NIH/NIDA T32DA0</w:t>
      </w:r>
      <w:r w:rsidR="00DD5F3A">
        <w:t>45593</w:t>
      </w:r>
      <w:commentRangeEnd w:id="1"/>
      <w:r w:rsidR="00D00411">
        <w:rPr>
          <w:rStyle w:val="CommentReference"/>
        </w:rPr>
        <w:commentReference w:id="1"/>
      </w:r>
      <w:ins w:id="2" w:author="Anthony Barrows" w:date="2023-04-13T10:02:00Z">
        <w:r w:rsidR="00943D1B">
          <w:t xml:space="preserve">, </w:t>
        </w:r>
        <w:r w:rsidR="00943D1B">
          <w:rPr>
            <w:rFonts w:ascii="Helvetica Neue" w:hAnsi="Helvetica Neue" w:cs="Helvetica Neue"/>
            <w:color w:val="000000"/>
            <w:kern w:val="0"/>
            <w:sz w:val="26"/>
            <w:szCs w:val="26"/>
          </w:rPr>
          <w:t>NIH/NIGMS P20GM103644</w:t>
        </w:r>
      </w:ins>
    </w:p>
    <w:p w14:paraId="4543C1F6" w14:textId="77777777" w:rsidR="009F529A" w:rsidRDefault="009F529A" w:rsidP="009F529A"/>
    <w:p w14:paraId="461A2E9D" w14:textId="77777777" w:rsidR="009F529A" w:rsidRDefault="009F529A" w:rsidP="009F529A"/>
    <w:p w14:paraId="0CF8AEC2" w14:textId="77777777" w:rsidR="009F529A" w:rsidRDefault="009F529A" w:rsidP="009F529A"/>
    <w:p w14:paraId="487A787B" w14:textId="77777777" w:rsidR="009F529A" w:rsidRDefault="009F529A" w:rsidP="009F529A"/>
    <w:p w14:paraId="7704EE4B" w14:textId="77777777" w:rsidR="009F529A" w:rsidRDefault="009F529A" w:rsidP="009F529A"/>
    <w:p w14:paraId="349A9402" w14:textId="77777777" w:rsidR="009F529A" w:rsidRDefault="009F529A" w:rsidP="009F529A"/>
    <w:p w14:paraId="39B13F8C" w14:textId="77777777" w:rsidR="009F529A" w:rsidRDefault="009F529A" w:rsidP="009F529A"/>
    <w:p w14:paraId="262C6D77" w14:textId="77777777" w:rsidR="009F529A" w:rsidRDefault="009F529A" w:rsidP="009F529A"/>
    <w:p w14:paraId="1AA0D6B0" w14:textId="77777777" w:rsidR="009F529A" w:rsidRDefault="009F529A" w:rsidP="009F529A"/>
    <w:p w14:paraId="195D5388" w14:textId="77777777" w:rsidR="009F529A" w:rsidRDefault="009F529A" w:rsidP="009F529A"/>
    <w:p w14:paraId="1D1CBA40" w14:textId="77777777" w:rsidR="009F529A" w:rsidRDefault="009F529A" w:rsidP="009F529A"/>
    <w:p w14:paraId="196DEE1D" w14:textId="77777777" w:rsidR="009F529A" w:rsidRDefault="009F529A" w:rsidP="009F529A"/>
    <w:p w14:paraId="2C7962D4" w14:textId="77777777" w:rsidR="009F529A" w:rsidRDefault="009F529A" w:rsidP="009F529A"/>
    <w:p w14:paraId="3F42C975" w14:textId="77777777" w:rsidR="009F529A" w:rsidRDefault="009F529A" w:rsidP="009F529A"/>
    <w:p w14:paraId="6764F992" w14:textId="77777777" w:rsidR="009F529A" w:rsidRDefault="009F529A" w:rsidP="009F529A"/>
    <w:p w14:paraId="23B7BA6E" w14:textId="77777777" w:rsidR="009F529A" w:rsidRDefault="009F529A" w:rsidP="009F529A"/>
    <w:p w14:paraId="314DF4E0" w14:textId="77777777" w:rsidR="00140DDE" w:rsidRDefault="00140DDE" w:rsidP="009F529A"/>
    <w:p w14:paraId="2CD3922C" w14:textId="77777777" w:rsidR="00140DDE" w:rsidRDefault="00140DDE" w:rsidP="009F529A"/>
    <w:p w14:paraId="2637E758" w14:textId="77777777" w:rsidR="00140DDE" w:rsidRDefault="00140DDE" w:rsidP="009F529A"/>
    <w:p w14:paraId="6F611226" w14:textId="77777777" w:rsidR="00140DDE" w:rsidRPr="009F529A" w:rsidRDefault="00140DDE" w:rsidP="009F529A"/>
    <w:p w14:paraId="0CD376E8" w14:textId="266EF253" w:rsidR="0057040C" w:rsidRPr="0023706F" w:rsidRDefault="00D41AEE" w:rsidP="00D946B1">
      <w:pPr>
        <w:pStyle w:val="Heading1"/>
      </w:pPr>
      <w:commentRangeStart w:id="3"/>
      <w:commentRangeStart w:id="4"/>
      <w:r>
        <w:lastRenderedPageBreak/>
        <w:t>ABSTRACT</w:t>
      </w:r>
      <w:commentRangeEnd w:id="3"/>
      <w:r w:rsidR="00D00411">
        <w:rPr>
          <w:rStyle w:val="CommentReference"/>
          <w:rFonts w:asciiTheme="minorHAnsi" w:eastAsiaTheme="minorHAnsi" w:hAnsiTheme="minorHAnsi" w:cstheme="minorBidi"/>
          <w:color w:val="auto"/>
        </w:rPr>
        <w:commentReference w:id="3"/>
      </w:r>
      <w:commentRangeEnd w:id="4"/>
      <w:r w:rsidR="008F4A2D">
        <w:rPr>
          <w:rStyle w:val="CommentReference"/>
          <w:rFonts w:asciiTheme="minorHAnsi" w:eastAsiaTheme="minorHAnsi" w:hAnsiTheme="minorHAnsi" w:cstheme="minorBidi"/>
          <w:color w:val="auto"/>
        </w:rPr>
        <w:commentReference w:id="4"/>
      </w:r>
    </w:p>
    <w:p w14:paraId="2A896FF7" w14:textId="453CE239" w:rsidR="00D946B1" w:rsidRPr="0031776E" w:rsidRDefault="00D946B1" w:rsidP="0031776E">
      <w:pPr>
        <w:pStyle w:val="Heading4"/>
      </w:pPr>
      <w:r w:rsidRPr="0031776E">
        <w:t>Background and aims</w:t>
      </w:r>
    </w:p>
    <w:p w14:paraId="41ABE7D8" w14:textId="5C156B67" w:rsidR="00EE6067" w:rsidRDefault="00EE6067" w:rsidP="00EE6067">
      <w:r>
        <w:t xml:space="preserve">Cigarette smoking remains </w:t>
      </w:r>
      <w:r w:rsidR="00D00411">
        <w:t>the</w:t>
      </w:r>
      <w:r>
        <w:t xml:space="preserve"> leading cause of preventable death</w:t>
      </w:r>
      <w:r w:rsidR="00D00411">
        <w:t xml:space="preserve"> worldwide</w:t>
      </w:r>
      <w:r>
        <w:t xml:space="preserve">, with quitting the only available cure. Smoking reduction is often recommended to </w:t>
      </w:r>
      <w:r w:rsidR="00D00411">
        <w:t xml:space="preserve">people </w:t>
      </w:r>
      <w:r>
        <w:t xml:space="preserve">who find it difficult to quit </w:t>
      </w:r>
      <w:r w:rsidR="00D00411">
        <w:t xml:space="preserve">smoking </w:t>
      </w:r>
      <w:r>
        <w:t xml:space="preserve">entirely, but </w:t>
      </w:r>
      <w:r w:rsidR="00D00411">
        <w:t>prior evidence on</w:t>
      </w:r>
      <w:r>
        <w:t xml:space="preserve"> </w:t>
      </w:r>
      <w:r w:rsidR="00D00411">
        <w:t>outcomes associated with smoking reduction is mixed</w:t>
      </w:r>
      <w:r>
        <w:t>. This study (1) examined smoking trajectories among participants told to reduce using latent class analysis, (2) used machine learning-based methods to predict these trajectories, and (3) determined whether smoking trajectories were associated with biochemically verified smoking cessation.</w:t>
      </w:r>
    </w:p>
    <w:p w14:paraId="721F9BE0" w14:textId="77777777" w:rsidR="00EE6067" w:rsidRPr="00EE6067" w:rsidRDefault="00EE6067" w:rsidP="00EE6067"/>
    <w:p w14:paraId="0E8E79B4" w14:textId="26747434" w:rsidR="00D946B1" w:rsidRDefault="00D946B1" w:rsidP="00BF29DF">
      <w:pPr>
        <w:pStyle w:val="Heading2"/>
      </w:pPr>
      <w:r>
        <w:t>Design</w:t>
      </w:r>
    </w:p>
    <w:p w14:paraId="033179A8" w14:textId="68053CFF" w:rsidR="00A05470" w:rsidRDefault="00A05470" w:rsidP="00A05470">
      <w:r>
        <w:t xml:space="preserve">A secondary analysis of five randomized </w:t>
      </w:r>
      <w:r w:rsidR="00420625">
        <w:t>placebo-</w:t>
      </w:r>
      <w:r>
        <w:t>controlled nicotine replacement therapy (NRT) trials</w:t>
      </w:r>
      <w:r w:rsidR="00AE466A">
        <w:t xml:space="preserve"> of adults who smoked daily and were not motivated to quit at baseline</w:t>
      </w:r>
      <w:r>
        <w:t>.</w:t>
      </w:r>
    </w:p>
    <w:p w14:paraId="0798924E" w14:textId="77777777" w:rsidR="00A05470" w:rsidRPr="00A05470" w:rsidRDefault="00A05470" w:rsidP="00A05470"/>
    <w:p w14:paraId="35E60435" w14:textId="6343DA8A" w:rsidR="00D946B1" w:rsidRDefault="00D946B1" w:rsidP="00BF29DF">
      <w:pPr>
        <w:pStyle w:val="Heading2"/>
      </w:pPr>
      <w:r>
        <w:t>Setting</w:t>
      </w:r>
    </w:p>
    <w:p w14:paraId="414CDA61" w14:textId="77777777" w:rsidR="002D67F6" w:rsidRDefault="002D67F6" w:rsidP="002D67F6">
      <w:r>
        <w:t>Five university and medical centers in Australia, Denmark, Germany, Switzerland, and the USA.</w:t>
      </w:r>
    </w:p>
    <w:p w14:paraId="601C85FB" w14:textId="77777777" w:rsidR="002D67F6" w:rsidRPr="002D67F6" w:rsidRDefault="002D67F6" w:rsidP="002D67F6"/>
    <w:p w14:paraId="23DAFAFF" w14:textId="14193387" w:rsidR="00D946B1" w:rsidRDefault="00D946B1" w:rsidP="00BF29DF">
      <w:pPr>
        <w:pStyle w:val="Heading2"/>
      </w:pPr>
      <w:r>
        <w:t>Par</w:t>
      </w:r>
      <w:r w:rsidR="00BF29DF">
        <w:t>ticipants</w:t>
      </w:r>
    </w:p>
    <w:p w14:paraId="4BE374C7" w14:textId="1960C3AF" w:rsidR="00E505B5" w:rsidRPr="00D00411" w:rsidRDefault="00E505B5" w:rsidP="00322485">
      <w:pPr>
        <w:tabs>
          <w:tab w:val="left" w:pos="5220"/>
        </w:tabs>
        <w:rPr>
          <w:rFonts w:cstheme="minorHAnsi"/>
        </w:rPr>
      </w:pPr>
      <w:r w:rsidRPr="00D00411">
        <w:rPr>
          <w:rFonts w:cstheme="minorHAnsi"/>
        </w:rPr>
        <w:t>The full sample (</w:t>
      </w:r>
      <m:oMath>
        <m:r>
          <m:rPr>
            <m:nor/>
          </m:rPr>
          <w:rPr>
            <w:rFonts w:cstheme="minorHAnsi"/>
          </w:rPr>
          <m:t>n=2066</m:t>
        </m:r>
      </m:oMath>
      <w:r w:rsidRPr="00D00411">
        <w:rPr>
          <w:rFonts w:cstheme="minorHAnsi"/>
        </w:rPr>
        <w:t xml:space="preserve">) had a baseline age of </w:t>
      </w:r>
      <m:oMath>
        <m:r>
          <m:rPr>
            <m:nor/>
          </m:rPr>
          <w:rPr>
            <w:rFonts w:cstheme="minorHAnsi"/>
          </w:rPr>
          <m:t>43.98±10.82</m:t>
        </m:r>
      </m:oMath>
      <w:r w:rsidRPr="00D00411">
        <w:rPr>
          <w:rFonts w:cstheme="minorHAnsi"/>
        </w:rPr>
        <w:t xml:space="preserve"> and was 45.1% male. On average, participants smoked </w:t>
      </w:r>
      <m:oMath>
        <m:r>
          <m:rPr>
            <m:nor/>
          </m:rPr>
          <w:rPr>
            <w:rFonts w:cstheme="minorHAnsi"/>
          </w:rPr>
          <m:t>27.26±9.74</m:t>
        </m:r>
      </m:oMath>
      <w:r w:rsidRPr="00D00411">
        <w:rPr>
          <w:rFonts w:cstheme="minorHAnsi"/>
        </w:rPr>
        <w:t xml:space="preserve"> cigarettes per day</w:t>
      </w:r>
      <w:r w:rsidR="00DB57C5">
        <w:rPr>
          <w:rFonts w:cstheme="minorHAnsi"/>
        </w:rPr>
        <w:t xml:space="preserve"> (CPD)</w:t>
      </w:r>
      <w:r w:rsidRPr="00D00411">
        <w:rPr>
          <w:rFonts w:cstheme="minorHAnsi"/>
        </w:rPr>
        <w:t xml:space="preserve">. </w:t>
      </w:r>
      <w:r w:rsidR="00420625">
        <w:rPr>
          <w:rFonts w:cstheme="minorHAnsi"/>
        </w:rPr>
        <w:t>Participants were randomized to</w:t>
      </w:r>
      <w:r w:rsidRPr="00D00411">
        <w:rPr>
          <w:rFonts w:cstheme="minorHAnsi"/>
        </w:rPr>
        <w:t xml:space="preserve"> receive active (</w:t>
      </w:r>
      <w:r w:rsidR="00420625">
        <w:rPr>
          <w:rFonts w:cstheme="minorHAnsi"/>
        </w:rPr>
        <w:t>n=</w:t>
      </w:r>
      <w:r w:rsidR="00420625" w:rsidRPr="00D00411">
        <w:rPr>
          <w:rFonts w:cstheme="minorHAnsi"/>
        </w:rPr>
        <w:t>1032</w:t>
      </w:r>
      <w:r w:rsidRPr="00D00411">
        <w:rPr>
          <w:rFonts w:cstheme="minorHAnsi"/>
        </w:rPr>
        <w:t>)</w:t>
      </w:r>
      <w:r w:rsidR="00420625">
        <w:rPr>
          <w:rFonts w:cstheme="minorHAnsi"/>
        </w:rPr>
        <w:t xml:space="preserve"> or placebo (n=1034) NRT (</w:t>
      </w:r>
      <w:r w:rsidR="00420625" w:rsidRPr="00D00411">
        <w:rPr>
          <w:rFonts w:cstheme="minorHAnsi"/>
        </w:rPr>
        <w:t>i.e., patch, gum, or inhaler</w:t>
      </w:r>
      <w:r w:rsidR="00420625">
        <w:rPr>
          <w:rFonts w:cstheme="minorHAnsi"/>
        </w:rPr>
        <w:t>)</w:t>
      </w:r>
      <w:r w:rsidRPr="00D00411">
        <w:rPr>
          <w:rFonts w:cstheme="minorHAnsi"/>
        </w:rPr>
        <w:t>.</w:t>
      </w:r>
    </w:p>
    <w:p w14:paraId="23C4B1BD" w14:textId="77777777" w:rsidR="00E505B5" w:rsidRPr="00E505B5" w:rsidRDefault="00E505B5" w:rsidP="00E505B5"/>
    <w:p w14:paraId="4AD52A3A" w14:textId="5340035A" w:rsidR="00BF29DF" w:rsidRDefault="00BF29DF" w:rsidP="00BF29DF">
      <w:pPr>
        <w:pStyle w:val="Heading2"/>
      </w:pPr>
      <w:r>
        <w:t>Measurements</w:t>
      </w:r>
    </w:p>
    <w:p w14:paraId="1D9AEB81" w14:textId="7599D992" w:rsidR="008154D9" w:rsidRDefault="008154D9" w:rsidP="008154D9">
      <w:r>
        <w:t xml:space="preserve">Latent trajectories were determined using average self-reported </w:t>
      </w:r>
      <w:r w:rsidR="00DB57C5">
        <w:t>CPD</w:t>
      </w:r>
      <w:r>
        <w:t xml:space="preserve"> across four </w:t>
      </w:r>
      <w:commentRangeStart w:id="5"/>
      <w:commentRangeStart w:id="6"/>
      <w:r>
        <w:t>trial follow-up points</w:t>
      </w:r>
      <w:commentRangeEnd w:id="5"/>
      <w:r w:rsidR="00AE466A">
        <w:rPr>
          <w:rStyle w:val="CommentReference"/>
        </w:rPr>
        <w:commentReference w:id="5"/>
      </w:r>
      <w:commentRangeEnd w:id="6"/>
      <w:r w:rsidR="00AE2715">
        <w:rPr>
          <w:rStyle w:val="CommentReference"/>
        </w:rPr>
        <w:commentReference w:id="6"/>
      </w:r>
      <w:ins w:id="7" w:author="Anthony Barrows" w:date="2023-04-13T10:10:00Z">
        <w:r w:rsidR="002D2284">
          <w:t xml:space="preserve"> (i.e., baseline, weeks 2, </w:t>
        </w:r>
        <w:r w:rsidR="00A213AD">
          <w:t>10, 18, and 26)</w:t>
        </w:r>
      </w:ins>
      <w:r>
        <w:t xml:space="preserve">. Predictive modeling used area under the curve (AUC) and the correlation coefficient </w:t>
      </w:r>
      <m:oMath>
        <m:sSup>
          <m:sSupPr>
            <m:ctrlPr>
              <w:rPr>
                <w:rFonts w:ascii="Cambria Math" w:hAnsi="Cambria Math"/>
              </w:rPr>
            </m:ctrlPr>
          </m:sSupPr>
          <m:e>
            <m:r>
              <m:rPr>
                <m:nor/>
              </m:rPr>
              <w:rPr>
                <w:rFonts w:ascii="Cambria Math" w:hAnsi="Cambria Math"/>
                <w:sz w:val="23"/>
                <w:szCs w:val="23"/>
              </w:rPr>
              <m:t>R</m:t>
            </m:r>
          </m:e>
          <m:sup>
            <m:r>
              <m:rPr>
                <m:nor/>
              </m:rPr>
              <w:rPr>
                <w:rFonts w:ascii="Cambria Math" w:hAnsi="Cambria Math"/>
                <w:sz w:val="23"/>
                <w:szCs w:val="23"/>
              </w:rPr>
              <m:t>2</m:t>
            </m:r>
          </m:sup>
        </m:sSup>
      </m:oMath>
      <w:r>
        <w:t>.</w:t>
      </w:r>
    </w:p>
    <w:p w14:paraId="46D612C5" w14:textId="77777777" w:rsidR="008154D9" w:rsidRPr="008154D9" w:rsidRDefault="008154D9" w:rsidP="008154D9"/>
    <w:p w14:paraId="392F2F99" w14:textId="71FCD208" w:rsidR="00BF29DF" w:rsidRDefault="00BF29DF" w:rsidP="00BF29DF">
      <w:pPr>
        <w:pStyle w:val="Heading2"/>
      </w:pPr>
      <w:r>
        <w:t>Findings</w:t>
      </w:r>
    </w:p>
    <w:p w14:paraId="68F36269" w14:textId="188AF778" w:rsidR="008433C7" w:rsidRDefault="008433C7" w:rsidP="008433C7">
      <w:r>
        <w:t xml:space="preserve">A three-class trajectory model was selected, characterized by one group (Class 1, </w:t>
      </w:r>
      <m:oMath>
        <m:r>
          <m:rPr>
            <m:nor/>
          </m:rPr>
          <w:rPr>
            <w:rFonts w:ascii="Cambria Math" w:hAnsi="Cambria Math"/>
          </w:rPr>
          <m:t>n=186</m:t>
        </m:r>
      </m:oMath>
      <w:r>
        <w:t>) which</w:t>
      </w:r>
      <w:ins w:id="8" w:author="Klemperer, Elias" w:date="2023-04-05T12:44:00Z">
        <w:r w:rsidR="00AE2715">
          <w:t xml:space="preserve"> </w:t>
        </w:r>
        <w:commentRangeStart w:id="9"/>
        <w:r w:rsidR="00AE2715">
          <w:t>achieved the greatest</w:t>
        </w:r>
      </w:ins>
      <w:r>
        <w:t xml:space="preserve"> reduc</w:t>
      </w:r>
      <w:ins w:id="10" w:author="Klemperer, Elias" w:date="2023-04-05T12:44:00Z">
        <w:r w:rsidR="00AE2715">
          <w:t>tion</w:t>
        </w:r>
      </w:ins>
      <w:del w:id="11" w:author="Klemperer, Elias" w:date="2023-04-05T12:44:00Z">
        <w:r w:rsidDel="00AE2715">
          <w:delText>ed</w:delText>
        </w:r>
      </w:del>
      <w:r>
        <w:t xml:space="preserve"> </w:t>
      </w:r>
      <w:ins w:id="12" w:author="Klemperer, Elias" w:date="2023-04-05T12:45:00Z">
        <w:r w:rsidR="00AE2715">
          <w:t>(e.g., 57-90%)</w:t>
        </w:r>
      </w:ins>
      <w:r>
        <w:t>from baseline</w:t>
      </w:r>
      <w:commentRangeEnd w:id="9"/>
      <w:r w:rsidR="00AE2715">
        <w:rPr>
          <w:rStyle w:val="CommentReference"/>
        </w:rPr>
        <w:commentReference w:id="9"/>
      </w:r>
      <w:del w:id="13" w:author="Klemperer, Elias" w:date="2023-04-05T12:45:00Z">
        <w:r w:rsidDel="00AE2715">
          <w:delText xml:space="preserve"> </w:delText>
        </w:r>
      </w:del>
      <w:del w:id="14" w:author="Klemperer, Elias" w:date="2023-04-05T12:44:00Z">
        <w:r w:rsidDel="00AE2715">
          <w:delText xml:space="preserve">smoking </w:delText>
        </w:r>
        <w:commentRangeStart w:id="15"/>
        <w:r w:rsidDel="00AE2715">
          <w:delText>substantially</w:delText>
        </w:r>
        <w:commentRangeEnd w:id="15"/>
        <w:r w:rsidR="00D00411" w:rsidDel="00AE2715">
          <w:rPr>
            <w:rStyle w:val="CommentReference"/>
          </w:rPr>
          <w:commentReference w:id="15"/>
        </w:r>
      </w:del>
      <w:r>
        <w:t xml:space="preserve">, another (Class 2, </w:t>
      </w:r>
      <m:oMath>
        <m:r>
          <m:rPr>
            <m:nor/>
          </m:rPr>
          <w:rPr>
            <w:rFonts w:ascii="Cambria Math" w:hAnsi="Cambria Math"/>
          </w:rPr>
          <m:t>n=803</m:t>
        </m:r>
      </m:oMath>
      <w:r>
        <w:t xml:space="preserve">) which reduced by approximately half, and a third (Class 3, </w:t>
      </w:r>
      <m:oMath>
        <m:r>
          <m:rPr>
            <m:nor/>
          </m:rPr>
          <w:rPr>
            <w:rFonts w:ascii="Cambria Math" w:hAnsi="Cambria Math"/>
          </w:rPr>
          <m:t>n=794</m:t>
        </m:r>
      </m:oMath>
      <w:r>
        <w:t xml:space="preserve">) which remained near their baseline smoking levels. Predictive modeling showed relatively strong classifications to Class 1 (AUC = </w:t>
      </w:r>
      <m:oMath>
        <m:r>
          <m:rPr>
            <m:nor/>
          </m:rPr>
          <w:rPr>
            <w:rFonts w:ascii="Cambria Math" w:hAnsi="Cambria Math"/>
          </w:rPr>
          <m:t>0.628±0.032</m:t>
        </m:r>
      </m:oMath>
      <w:r>
        <w:t xml:space="preserve">) and Class 3 (AUC = </w:t>
      </w:r>
      <m:oMath>
        <m:r>
          <m:rPr>
            <m:nor/>
          </m:rPr>
          <w:rPr>
            <w:rFonts w:ascii="Cambria Math" w:hAnsi="Cambria Math"/>
          </w:rPr>
          <m:t>0.581±0.020</m:t>
        </m:r>
      </m:oMath>
      <w:r>
        <w:t xml:space="preserve">), but not to Class 2 (AUC = </w:t>
      </w:r>
      <m:oMath>
        <m:r>
          <m:rPr>
            <m:nor/>
          </m:rPr>
          <w:rPr>
            <w:rFonts w:ascii="Cambria Math" w:hAnsi="Cambria Math"/>
          </w:rPr>
          <m:t>0.510±0.014</m:t>
        </m:r>
      </m:oMath>
      <w:r>
        <w:t>). Older participants with lower baseline measures of anxiety and nicotine dependence were most likely to reduce their smoking. Latent class improved prediction of 1-year follow-up carbon monoxide (CO) (</w:t>
      </w:r>
      <m:oMath>
        <m:sSup>
          <m:sSupPr>
            <m:ctrlPr>
              <w:rPr>
                <w:rFonts w:ascii="Cambria Math" w:hAnsi="Cambria Math"/>
              </w:rPr>
            </m:ctrlPr>
          </m:sSupPr>
          <m:e>
            <m:r>
              <m:rPr>
                <m:nor/>
              </m:rPr>
              <w:rPr>
                <w:rFonts w:ascii="Cambria Math" w:hAnsi="Cambria Math"/>
              </w:rPr>
              <m:t>R</m:t>
            </m:r>
          </m:e>
          <m:sup>
            <m:r>
              <m:rPr>
                <m:nor/>
              </m:rPr>
              <w:rPr>
                <w:rFonts w:ascii="Cambria Math" w:hAnsi="Cambria Math"/>
              </w:rPr>
              <m:t>2</m:t>
            </m:r>
          </m:sup>
        </m:sSup>
        <m:r>
          <m:rPr>
            <m:nor/>
          </m:rPr>
          <w:rPr>
            <w:rFonts w:ascii="Cambria Math" w:hAnsi="Cambria Math"/>
          </w:rPr>
          <m:t>=0.299±0.013</m:t>
        </m:r>
      </m:oMath>
      <w:r>
        <w:t xml:space="preserve"> using latent class alongside baseline characteristics versus </w:t>
      </w:r>
      <m:oMath>
        <m:sSup>
          <m:sSupPr>
            <m:ctrlPr>
              <w:rPr>
                <w:rFonts w:ascii="Cambria Math" w:hAnsi="Cambria Math"/>
              </w:rPr>
            </m:ctrlPr>
          </m:sSupPr>
          <m:e>
            <m:r>
              <m:rPr>
                <m:nor/>
              </m:rPr>
              <w:rPr>
                <w:rFonts w:ascii="Cambria Math" w:hAnsi="Cambria Math"/>
              </w:rPr>
              <m:t>R</m:t>
            </m:r>
          </m:e>
          <m:sup>
            <m:r>
              <m:rPr>
                <m:nor/>
              </m:rPr>
              <w:rPr>
                <w:rFonts w:ascii="Cambria Math" w:hAnsi="Cambria Math"/>
              </w:rPr>
              <m:t>2</m:t>
            </m:r>
          </m:sup>
        </m:sSup>
        <m:r>
          <m:rPr>
            <m:nor/>
          </m:rPr>
          <w:rPr>
            <w:rFonts w:ascii="Cambria Math" w:hAnsi="Cambria Math"/>
          </w:rPr>
          <m:t>=0.245±0.006</m:t>
        </m:r>
      </m:oMath>
      <w:r>
        <w:t xml:space="preserve"> using baseline characteristics alone). </w:t>
      </w:r>
      <w:commentRangeStart w:id="16"/>
      <w:r>
        <w:t>Relative to Classes 2 and 3, participants in Class 1 tended to have lower CO values at the 1-year follow-up point.</w:t>
      </w:r>
      <w:commentRangeEnd w:id="16"/>
      <w:r w:rsidR="00AE466A">
        <w:rPr>
          <w:rStyle w:val="CommentReference"/>
        </w:rPr>
        <w:commentReference w:id="16"/>
      </w:r>
    </w:p>
    <w:p w14:paraId="5B31CAF3" w14:textId="77777777" w:rsidR="00BF29DF" w:rsidRDefault="00BF29DF" w:rsidP="00D946B1"/>
    <w:p w14:paraId="45DCBC41" w14:textId="2784CE2E" w:rsidR="008433C7" w:rsidRDefault="008433C7" w:rsidP="008433C7">
      <w:pPr>
        <w:pStyle w:val="Heading2"/>
      </w:pPr>
      <w:r>
        <w:t>Conclusions</w:t>
      </w:r>
    </w:p>
    <w:p w14:paraId="2ADC0021" w14:textId="46DDB796" w:rsidR="00AD60B5" w:rsidRDefault="00AD60B5" w:rsidP="00AD60B5">
      <w:r>
        <w:t xml:space="preserve">Examining smoking behaviors among participants not </w:t>
      </w:r>
      <w:del w:id="17" w:author="Klemperer, Elias" w:date="2023-04-05T11:46:00Z">
        <w:r w:rsidDel="00AE466A">
          <w:delText xml:space="preserve">looking </w:delText>
        </w:r>
      </w:del>
      <w:ins w:id="18" w:author="Klemperer, Elias" w:date="2023-04-05T11:46:00Z">
        <w:r w:rsidR="00AE466A">
          <w:t xml:space="preserve">motivated </w:t>
        </w:r>
      </w:ins>
      <w:r>
        <w:t>to quit reveals heterogeneity</w:t>
      </w:r>
      <w:ins w:id="19" w:author="Klemperer, Elias" w:date="2023-04-05T11:47:00Z">
        <w:r w:rsidR="00AE466A">
          <w:t>. These findings</w:t>
        </w:r>
      </w:ins>
      <w:del w:id="20" w:author="Klemperer, Elias" w:date="2023-04-05T11:47:00Z">
        <w:r w:rsidDel="00AE466A">
          <w:delText>, which</w:delText>
        </w:r>
      </w:del>
      <w:r>
        <w:t xml:space="preserve"> may </w:t>
      </w:r>
      <w:del w:id="21" w:author="Klemperer, Elias" w:date="2023-04-05T11:47:00Z">
        <w:r w:rsidDel="00AE466A">
          <w:delText xml:space="preserve">lend </w:delText>
        </w:r>
      </w:del>
      <w:ins w:id="22" w:author="Klemperer, Elias" w:date="2023-04-05T11:47:00Z">
        <w:r w:rsidR="00AE466A">
          <w:t xml:space="preserve">help </w:t>
        </w:r>
      </w:ins>
      <w:r>
        <w:t>to identify</w:t>
      </w:r>
      <w:del w:id="23" w:author="Klemperer, Elias" w:date="2023-04-05T11:47:00Z">
        <w:r w:rsidDel="00AE466A">
          <w:delText>ing</w:delText>
        </w:r>
      </w:del>
      <w:r>
        <w:t xml:space="preserve"> subgroups more receptive to cessation interventions.</w:t>
      </w:r>
    </w:p>
    <w:p w14:paraId="64D3C290" w14:textId="77777777" w:rsidR="00AD60B5" w:rsidRPr="00AD60B5" w:rsidRDefault="00AD60B5" w:rsidP="00AD60B5"/>
    <w:p w14:paraId="0D290DE9" w14:textId="61909E0E" w:rsidR="00D946B1" w:rsidRDefault="00D41AEE" w:rsidP="00D946B1">
      <w:pPr>
        <w:pStyle w:val="Heading1"/>
      </w:pPr>
      <w:r>
        <w:t>INTRODUCTION</w:t>
      </w:r>
    </w:p>
    <w:p w14:paraId="2CECCAF1" w14:textId="32305BA1" w:rsidR="00077B55" w:rsidRDefault="00077B55" w:rsidP="00077B55">
      <w:r>
        <w:t>Smoking is the number one cause of premature and preventable illness worldwide</w:t>
      </w:r>
      <w:r w:rsidR="0023706F">
        <w:t xml:space="preserve"> </w:t>
      </w:r>
      <w:r w:rsidR="00826C53">
        <w:fldChar w:fldCharType="begin"/>
      </w:r>
      <w:r w:rsidR="00826C53">
        <w:instrText xml:space="preserve"> ADDIN ZOTERO_ITEM CSL_CITATION {"citationID":"wB1LSuYv","properties":{"formattedCitation":"(1)","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826C53">
        <w:rPr>
          <w:noProof/>
        </w:rPr>
        <w:t>(1)</w:t>
      </w:r>
      <w:r w:rsidR="00826C53">
        <w:fldChar w:fldCharType="end"/>
      </w:r>
      <w:r>
        <w:t>. Smoking accounts for approximately 5.7% of total health expenditure worldwide and 6.5% in high income countries like the UK and USA</w:t>
      </w:r>
      <w:r w:rsidR="009A1182">
        <w:t xml:space="preserve"> </w:t>
      </w:r>
      <w:r w:rsidR="009A1182">
        <w:fldChar w:fldCharType="begin"/>
      </w:r>
      <w:r w:rsidR="00105E97">
        <w:instrText xml:space="preserve"> ADDIN ZOTERO_ITEM CSL_CITATION {"citationID":"RuBuZERC","properties":{"formattedCitation":"(2)","plainCitation":"(2)","noteIndex":0},"citationItems":[{"id":247,"uris":["http://zotero.org/users/10331382/items/U79P4XR9"],"itemData":{"id":247,"type":"article-journal","abstract":"Background\n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105E97">
        <w:rPr>
          <w:noProof/>
        </w:rPr>
        <w:t>(2)</w:t>
      </w:r>
      <w:r w:rsidR="009A1182">
        <w:fldChar w:fldCharType="end"/>
      </w:r>
      <w:r>
        <w:t xml:space="preserve">, and </w:t>
      </w:r>
      <w:ins w:id="24" w:author="Klemperer, Elias" w:date="2023-04-05T11:48:00Z">
        <w:r w:rsidR="00AE466A">
          <w:t xml:space="preserve">approximately 50% of </w:t>
        </w:r>
        <w:commentRangeStart w:id="25"/>
        <w:r w:rsidR="00AE466A">
          <w:t>people who smoke</w:t>
        </w:r>
      </w:ins>
      <w:del w:id="26" w:author="Klemperer, Elias" w:date="2023-04-05T11:47:00Z">
        <w:r w:rsidDel="00AE466A">
          <w:delText>1</w:delText>
        </w:r>
      </w:del>
      <w:del w:id="27" w:author="Klemperer, Elias" w:date="2023-04-05T11:48:00Z">
        <w:r w:rsidDel="00AE466A">
          <w:delText xml:space="preserve"> in two smokers</w:delText>
        </w:r>
      </w:del>
      <w:r>
        <w:t xml:space="preserve"> </w:t>
      </w:r>
      <w:commentRangeEnd w:id="25"/>
      <w:r w:rsidR="00AE466A">
        <w:rPr>
          <w:rStyle w:val="CommentReference"/>
        </w:rPr>
        <w:commentReference w:id="25"/>
      </w:r>
      <w:r>
        <w:t>will die unless they quit</w:t>
      </w:r>
      <w:r w:rsidR="00105E97">
        <w:t xml:space="preserve"> </w:t>
      </w:r>
      <w:r w:rsidR="00105E97">
        <w:fldChar w:fldCharType="begin"/>
      </w:r>
      <w:r w:rsidR="00105E97">
        <w:instrText xml:space="preserve"> ADDIN ZOTERO_ITEM CSL_CITATION {"citationID":"phhcWyGV","properties":{"formattedCitation":"(3)","plainCitation":"(3)","noteIndex":0},"citationItems":[{"id":240,"uris":["http://zotero.org/users/10331382/items/IM6NC9S6"],"itemData":{"id":240,"type":"article-journal","container-title":"The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105E97">
        <w:rPr>
          <w:noProof/>
        </w:rPr>
        <w:t>(3)</w:t>
      </w:r>
      <w:r w:rsidR="00105E97">
        <w:fldChar w:fldCharType="end"/>
      </w:r>
      <w:r>
        <w:t>.</w:t>
      </w:r>
    </w:p>
    <w:p w14:paraId="2D5E1D0B" w14:textId="77777777" w:rsidR="00077B55" w:rsidRDefault="00077B55" w:rsidP="00077B55"/>
    <w:p w14:paraId="133254D2" w14:textId="0194DF7F" w:rsidR="00077B55" w:rsidRDefault="00077B55" w:rsidP="00077B55">
      <w:r>
        <w:t xml:space="preserve">Smoking reduction to quit is often recommended to smokers who have found it difficult to quit </w:t>
      </w:r>
      <w:r w:rsidR="003E27FC">
        <w:t>abruptly</w:t>
      </w:r>
      <w:r>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smokers who cannot, or may not be ready, to stop smoking completely</w:t>
      </w:r>
      <w:r w:rsidR="00105E97">
        <w:t xml:space="preserve"> </w:t>
      </w:r>
      <w:r w:rsidR="00105E97">
        <w:fldChar w:fldCharType="begin"/>
      </w:r>
      <w:r w:rsidR="00AF43CA">
        <w:instrText xml:space="preserve"> ADDIN ZOTERO_ITEM CSL_CITATION {"citationID":"Zk209VmC","properties":{"formattedCitation":"(4,5)","plainCitation":"(4,5)","noteIndex":0},"citationItems":[{"id":59,"uris":["http://zotero.org/users/10331382/items/4KW7MIHS"],"itemData":{"id":59,"type":"report","title":"National Institute for Clinical Excellence (NICE). Smoking: Harm reduction Public health guideline [PH45] [Internet]","URL":"https://www.nice.org.uk/guidance/ph45","author":[{"family":"NICE","given":""}],"issued":{"date-parts":[["2013"]]},"citation-key":"niceNationalInstituteClinical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F43CA">
        <w:rPr>
          <w:noProof/>
        </w:rPr>
        <w:t>(4,5)</w:t>
      </w:r>
      <w:r w:rsidR="00105E97">
        <w:fldChar w:fldCharType="end"/>
      </w:r>
      <w:r>
        <w:t>. In addition, the license for nicotine replacement therapy (NRT) explicitly states that it can be used for smoking reduction</w:t>
      </w:r>
      <w:r w:rsidR="00AF43CA">
        <w:t xml:space="preserve"> </w:t>
      </w:r>
      <w:r w:rsidR="00AF43CA">
        <w:fldChar w:fldCharType="begin"/>
      </w:r>
      <w:r w:rsidR="00AF43CA">
        <w:instrText xml:space="preserve"> ADDIN ZOTERO_ITEM CSL_CITATION {"citationID":"zaT7MwJF","properties":{"formattedCitation":"(6)","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F43CA">
        <w:rPr>
          <w:noProof/>
        </w:rPr>
        <w:t>(6)</w:t>
      </w:r>
      <w:r w:rsidR="00AF43CA">
        <w:fldChar w:fldCharType="end"/>
      </w:r>
      <w:r w:rsidR="00AF43CA">
        <w:t>.</w:t>
      </w:r>
      <w:r>
        <w:t xml:space="preserve"> In the USA smoking reduction is offered informally as part of smoking cessation treatment, and NRT is deemed appropriate for use as a reduction aid</w:t>
      </w:r>
      <w:r w:rsidR="00AF43CA">
        <w:t xml:space="preserve"> </w:t>
      </w:r>
      <w:r w:rsidR="00AF43CA">
        <w:fldChar w:fldCharType="begin"/>
      </w:r>
      <w:r w:rsidR="00AF43CA">
        <w:instrText xml:space="preserve"> ADDIN ZOTERO_ITEM CSL_CITATION {"citationID":"p9rsPVCv","properties":{"formattedCitation":"(7)","plainCitation":"(7)","noteIndex":0},"citationItems":[{"id":61,"uris":["http://zotero.org/users/10331382/items/BI2LETSF"],"itemData":{"id":61,"type":"article-journal","container-title":"Nicotine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F43CA">
        <w:rPr>
          <w:noProof/>
        </w:rPr>
        <w:t>(7)</w:t>
      </w:r>
      <w:r w:rsidR="00AF43CA">
        <w:fldChar w:fldCharType="end"/>
      </w:r>
      <w:r>
        <w:t>. There is limited evidence that reduction itself improves health</w:t>
      </w:r>
      <w:r w:rsidR="00BF611D">
        <w:t xml:space="preserve"> </w:t>
      </w:r>
      <w:r w:rsidR="00BF611D">
        <w:fldChar w:fldCharType="begin"/>
      </w:r>
      <w:r w:rsidR="00BF611D">
        <w:instrText xml:space="preserve"> ADDIN ZOTERO_ITEM CSL_CITATION {"citationID":"vpOyfdsR","properties":{"formattedCitation":"(8)","plainCitation":"(8)","noteIndex":0},"citationItems":[{"id":63,"uris":["http://zotero.org/users/10331382/items/22J533U3"],"itemData":{"id":63,"type":"article-journal","container-title":"Nicotine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BF611D">
        <w:rPr>
          <w:noProof/>
        </w:rPr>
        <w:t>(8)</w:t>
      </w:r>
      <w:r w:rsidR="00BF611D">
        <w:fldChar w:fldCharType="end"/>
      </w:r>
      <w:r>
        <w:t>, but clearer evidence that smoking reduction is as effective as abrupt quitting in achieving complete cessation</w:t>
      </w:r>
      <w:r w:rsidR="00BF611D">
        <w:t xml:space="preserve"> </w:t>
      </w:r>
      <w:r w:rsidR="00BF611D">
        <w:fldChar w:fldCharType="begin"/>
      </w:r>
      <w:r w:rsidR="00BF611D">
        <w:instrText xml:space="preserve"> ADDIN ZOTERO_ITEM CSL_CITATION {"citationID":"O8YkLCYE","properties":{"formattedCitation":"(9)","plainCitation":"(9)","noteIndex":0},"citationItems":[{"id":49,"uris":["http://zotero.org/users/10331382/items/XLA68TQB"],"itemData":{"id":49,"type":"article-journal","container-title":"Cochrane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fldChar w:fldCharType="separate"/>
      </w:r>
      <w:r w:rsidR="00BF611D">
        <w:rPr>
          <w:noProof/>
        </w:rPr>
        <w:t>(9)</w:t>
      </w:r>
      <w:r w:rsidR="00BF611D">
        <w:fldChar w:fldCharType="end"/>
      </w:r>
      <w:r>
        <w:t>, which has well established health benefits.</w:t>
      </w:r>
    </w:p>
    <w:p w14:paraId="538D4BEE" w14:textId="77777777" w:rsidR="00077B55" w:rsidRDefault="00077B55" w:rsidP="00077B55"/>
    <w:p w14:paraId="0CECCAE4" w14:textId="7A431430" w:rsidR="00077B55" w:rsidRDefault="00077B55" w:rsidP="00077B55">
      <w:r>
        <w:t>Smokers report that they perceive smoking reduction as an acceptable way to stop smoking</w:t>
      </w:r>
      <w:r w:rsidR="00BF611D">
        <w:t xml:space="preserve"> </w:t>
      </w:r>
      <w:r w:rsidR="00BF611D">
        <w:fldChar w:fldCharType="begin"/>
      </w:r>
      <w:r w:rsidR="00E56E78">
        <w:instrText xml:space="preserve"> ADDIN ZOTERO_ITEM CSL_CITATION {"citationID":"mAYoIKjH","properties":{"formattedCitation":"(10\\uc0\\u8211{}14)","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E56E78" w:rsidRPr="00E56E78">
        <w:rPr>
          <w:rFonts w:ascii="Calibri" w:cs="Calibri"/>
        </w:rPr>
        <w:t>(10–14)</w:t>
      </w:r>
      <w:r w:rsidR="00BF611D">
        <w:fldChar w:fldCharType="end"/>
      </w:r>
      <w:r>
        <w:t>. Smokers reducing their daily number of cigarettes could use a range of different approaches to do so, including a combination of behavioral counseling and NRT</w:t>
      </w:r>
      <w:r w:rsidR="00AF1C80">
        <w:t xml:space="preserve"> </w:t>
      </w:r>
      <w:r w:rsidR="00AF1C80">
        <w:fldChar w:fldCharType="begin"/>
      </w:r>
      <w:r w:rsidR="00AF1C80">
        <w:instrText xml:space="preserve"> ADDIN ZOTERO_ITEM CSL_CITATION {"citationID":"gg0IN66R","properties":{"formattedCitation":"(9)","plainCitation":"(9)","noteIndex":0},"citationItems":[{"id":49,"uris":["http://zotero.org/users/10331382/items/XLA68TQB"],"itemData":{"id":49,"type":"article-journal","container-title":"Cochrane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F1C80">
        <w:rPr>
          <w:noProof/>
        </w:rPr>
        <w:t>(9)</w:t>
      </w:r>
      <w:r w:rsidR="00AF1C80">
        <w:fldChar w:fldCharType="end"/>
      </w:r>
      <w:r>
        <w:t xml:space="preserve">. </w:t>
      </w:r>
      <w:r w:rsidR="00A9485B">
        <w:t>P</w:t>
      </w:r>
      <w:r>
        <w:t xml:space="preserve">roviding behavioral support to reduce to quit </w:t>
      </w:r>
      <w:r w:rsidR="00A9485B">
        <w:t xml:space="preserve">may </w:t>
      </w:r>
      <w:r>
        <w:t>help people to stop smoking</w:t>
      </w:r>
      <w:ins w:id="28" w:author="Klemperer, Elias" w:date="2023-04-05T11:52:00Z">
        <w:r w:rsidR="00BD0137">
          <w:t xml:space="preserve"> more</w:t>
        </w:r>
      </w:ins>
      <w:r>
        <w:t xml:space="preserve"> than providing people with self‐help resources only. </w:t>
      </w:r>
      <w:r w:rsidRPr="00507CDF">
        <w:t xml:space="preserve">For example, setting a time period </w:t>
      </w:r>
      <w:r w:rsidR="00D1255B" w:rsidRPr="00507CDF">
        <w:t>over which to reduce</w:t>
      </w:r>
      <w:r w:rsidRPr="00507CDF">
        <w:t xml:space="preserve"> before quitting completely, progressively </w:t>
      </w:r>
      <w:r w:rsidR="00D1255B" w:rsidRPr="00507CDF">
        <w:t>shortening</w:t>
      </w:r>
      <w:r w:rsidRPr="00507CDF">
        <w:t xml:space="preserve"> the time periods in the day when smoking occurs (i.e., timed reduction</w:t>
      </w:r>
      <w:r w:rsidR="00AF1C80" w:rsidRPr="00507CDF">
        <w:t xml:space="preserve"> </w:t>
      </w:r>
      <w:r w:rsidR="00AF1C80" w:rsidRPr="00507CDF">
        <w:fldChar w:fldCharType="begin"/>
      </w:r>
      <w:r w:rsidR="001C780E" w:rsidRPr="00507CDF">
        <w:instrText xml:space="preserve"> ADDIN ZOTERO_ITEM CSL_CITATION {"citationID":"2QGI9ylc","properties":{"formattedCitation":"(15)","plainCitation":"(15)","noteIndex":0},"citationItems":[{"id":255,"uris":["http://zotero.org/users/10331382/items/283SX5X9"],"itemData":{"id":255,"type":"article-journal","container-title":"Journal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1C780E" w:rsidRPr="00507CDF">
        <w:rPr>
          <w:noProof/>
        </w:rPr>
        <w:t>(15)</w:t>
      </w:r>
      <w:r w:rsidR="00AF1C80" w:rsidRPr="00507CDF">
        <w:fldChar w:fldCharType="end"/>
      </w:r>
      <w:r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1C780E" w:rsidRPr="00507CDF">
        <w:instrText xml:space="preserve"> ADDIN ZOTERO_ITEM CSL_CITATION {"citationID":"KbaG8lxe","properties":{"formattedCitation":"(16)","plainCitation":"(16)","noteIndex":0},"citationItems":[{"id":256,"uris":["http://zotero.org/users/10331382/items/BDYJB64Y"],"itemData":{"id":256,"type":"article-journal","container-title":"Addictive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1C780E" w:rsidRPr="00507CDF">
        <w:rPr>
          <w:noProof/>
        </w:rPr>
        <w:t>(16)</w:t>
      </w:r>
      <w:r w:rsidR="001C780E" w:rsidRPr="00507CDF">
        <w:fldChar w:fldCharType="end"/>
      </w:r>
      <w:r w:rsidRPr="00507CDF">
        <w:t>).</w:t>
      </w:r>
      <w:r>
        <w:t xml:space="preserve"> Other approaches include simply advising smokers to reduce their smoking as much as possible without giving any specific guidance on how to do so</w:t>
      </w:r>
      <w:r w:rsidR="001C780E">
        <w:t xml:space="preserve"> </w:t>
      </w:r>
      <w:r w:rsidR="001C780E">
        <w:fldChar w:fldCharType="begin"/>
      </w:r>
      <w:r w:rsidR="00B23B57">
        <w:instrText xml:space="preserve"> ADDIN ZOTERO_ITEM CSL_CITATION {"citationID":"IqvTCtgd","properties":{"formattedCitation":"(17\\uc0\\u8211{}21)","plainCitation":"(17–21)","noteIndex":0},"citationItems":[{"id":53,"uris":["http://zotero.org/users/10331382/items/RXTKYNRF"],"itemData":{"id":53,"type":"article-journal","container-title":"Study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B23B57" w:rsidRPr="00B23B57">
        <w:rPr>
          <w:rFonts w:ascii="Calibri" w:cs="Calibri"/>
        </w:rPr>
        <w:t>(17–21)</w:t>
      </w:r>
      <w:r w:rsidR="001C780E">
        <w:fldChar w:fldCharType="end"/>
      </w:r>
      <w:r>
        <w:t>. However, there is no clear evidence to support any particular behavioral reduction method over others</w:t>
      </w:r>
      <w:r w:rsidR="00B23B57">
        <w:t xml:space="preserve"> </w:t>
      </w:r>
      <w:r w:rsidR="00B23B57">
        <w:fldChar w:fldCharType="begin"/>
      </w:r>
      <w:r w:rsidR="00B23B57">
        <w:instrText xml:space="preserve"> ADDIN ZOTERO_ITEM CSL_CITATION {"citationID":"AhJc5FEi","properties":{"formattedCitation":"(9,14)","plainCitation":"(9,14)","noteIndex":0},"citationItems":[{"id":49,"uris":["http://zotero.org/users/10331382/items/XLA68TQB"],"itemData":{"id":49,"type":"article-journal","container-title":"Cochrane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B23B57">
        <w:rPr>
          <w:noProof/>
        </w:rPr>
        <w:t>(9,14)</w:t>
      </w:r>
      <w:r w:rsidR="00B23B57">
        <w:fldChar w:fldCharType="end"/>
      </w:r>
      <w:r>
        <w:t>.</w:t>
      </w:r>
    </w:p>
    <w:p w14:paraId="110656F9" w14:textId="77777777" w:rsidR="00077B55" w:rsidRDefault="00077B55" w:rsidP="00077B55"/>
    <w:p w14:paraId="7330550E" w14:textId="489CFD99" w:rsidR="00077B55" w:rsidRDefault="00077B55" w:rsidP="00077B55">
      <w:r>
        <w:t xml:space="preserve">A Cochrane Review found </w:t>
      </w:r>
      <w:r w:rsidR="00BD0137">
        <w:t>no evidence that reduction-to-quit interventions were any more or less effective than abrupt quitting interventions</w:t>
      </w:r>
      <w:r w:rsidR="009B310D">
        <w:t xml:space="preserve"> </w:t>
      </w:r>
      <w:r w:rsidR="009B310D">
        <w:fldChar w:fldCharType="begin"/>
      </w:r>
      <w:r w:rsidR="009B310D">
        <w:instrText xml:space="preserve"> ADDIN ZOTERO_ITEM CSL_CITATION {"citationID":"lUGxpVfW","properties":{"formattedCitation":"(9)","plainCitation":"(9)","noteIndex":0},"citationItems":[{"id":49,"uris":["http://zotero.org/users/10331382/items/XLA68TQB"],"itemData":{"id":49,"type":"article-journal","container-title":"Cochrane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9B310D">
        <w:fldChar w:fldCharType="separate"/>
      </w:r>
      <w:r w:rsidR="009B310D">
        <w:rPr>
          <w:noProof/>
        </w:rPr>
        <w:t>(9)</w:t>
      </w:r>
      <w:r w:rsidR="009B310D">
        <w:fldChar w:fldCharType="end"/>
      </w:r>
      <w:r w:rsidR="009B310D">
        <w:t>.</w:t>
      </w:r>
      <w:r w:rsidR="00BD0137">
        <w:t xml:space="preserve"> </w:t>
      </w:r>
      <w:del w:id="29" w:author="Klemperer, Elias" w:date="2023-04-05T12:00:00Z">
        <w:r w:rsidDel="009B310D">
          <w:delText xml:space="preserve"> </w:delText>
        </w:r>
      </w:del>
      <w:ins w:id="30" w:author="Klemperer, Elias" w:date="2023-04-05T12:00:00Z">
        <w:r w:rsidR="009B310D">
          <w:t>S</w:t>
        </w:r>
      </w:ins>
      <w:r w:rsidR="00605BDE">
        <w:t>everal</w:t>
      </w:r>
      <w:r>
        <w:t xml:space="preserve"> trials </w:t>
      </w:r>
      <w:r w:rsidR="00420625">
        <w:t xml:space="preserve">in this review </w:t>
      </w:r>
      <w:r w:rsidR="009B310D">
        <w:t xml:space="preserve">were identified </w:t>
      </w:r>
      <w:r w:rsidR="00BD0137">
        <w:t xml:space="preserve">that </w:t>
      </w:r>
      <w:r>
        <w:t xml:space="preserve">simply asked participants to reduce without giving them any specific instructions on how to do so. However, little is known about what the resulting, more unstructured, participant-led smoking reduction patterns </w:t>
      </w:r>
      <w:r w:rsidR="00420625">
        <w:t>entail</w:t>
      </w:r>
      <w:r>
        <w:t>. For example, after receiving basic instruction</w:t>
      </w:r>
      <w:r w:rsidR="001A5B3C">
        <w:t>s</w:t>
      </w:r>
      <w:r>
        <w:t xml:space="preserve"> to reduce their smoking</w:t>
      </w:r>
      <w:r w:rsidR="001A5B3C">
        <w:t>,</w:t>
      </w:r>
      <w:r>
        <w:t xml:space="preserve"> do smokers cut down immediately, or later? Do they steadily reduce smoking until complete cessation? Do they reduce and then increase the amount smoked? Or are there other patterns of smoking reduction? Secondly, </w:t>
      </w:r>
      <w:r w:rsidR="00A55F6F">
        <w:t>are</w:t>
      </w:r>
      <w:r>
        <w:t xml:space="preserve"> </w:t>
      </w:r>
      <w:r w:rsidR="00A55F6F">
        <w:t>certain</w:t>
      </w:r>
      <w:r>
        <w:t xml:space="preserve"> patterns of smoking reduction associated with better cessation outcomes, and if so, which ones? Third, </w:t>
      </w:r>
      <w:r w:rsidR="00402673">
        <w:t>are</w:t>
      </w:r>
      <w:r>
        <w:t xml:space="preserve"> patterns of smoking reduction determined by participant characteristics or dependency profiles</w:t>
      </w:r>
      <w:r w:rsidR="00402673">
        <w:t>?</w:t>
      </w:r>
      <w:r>
        <w:t xml:space="preserve"> This information could be </w:t>
      </w:r>
      <w:r w:rsidR="00402673">
        <w:t>important</w:t>
      </w:r>
      <w:r>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36BF10B8" w:rsidR="00077B55" w:rsidRDefault="00077B55" w:rsidP="00077B55">
      <w:pPr>
        <w:pStyle w:val="ListParagraph"/>
        <w:numPr>
          <w:ilvl w:val="0"/>
          <w:numId w:val="3"/>
        </w:numPr>
      </w:pPr>
      <w:r>
        <w:t>Use latent class analysis (LCA) to determine if there are trajectories in cigarettes per day (CPD) overtime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1B74E439" w:rsidR="00077B55" w:rsidRP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none to date have leveraged contemporary machine learning 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5B60A2A3" w14:textId="1ED2A028" w:rsidR="00D946B1" w:rsidRDefault="00D41AEE" w:rsidP="00D946B1">
      <w:pPr>
        <w:pStyle w:val="Heading1"/>
      </w:pPr>
      <w:r>
        <w:t>METHODS</w:t>
      </w:r>
    </w:p>
    <w:p w14:paraId="60063797" w14:textId="77777777" w:rsidR="003B356E" w:rsidRPr="003B356E" w:rsidRDefault="003B356E" w:rsidP="003B356E"/>
    <w:p w14:paraId="5BB0F45E" w14:textId="49523CC9" w:rsidR="00EA6F6F" w:rsidRDefault="00EA6F6F" w:rsidP="00EA6F6F">
      <w:pPr>
        <w:rPr>
          <w:rStyle w:val="Hyperlink0"/>
        </w:rPr>
      </w:pPr>
      <w:r>
        <w:t>This study was preregistered on</w:t>
      </w:r>
      <w:commentRangeStart w:id="31"/>
      <w:r>
        <w:t xml:space="preserve"> </w:t>
      </w:r>
      <w:hyperlink r:id="rId12" w:history="1">
        <w:r>
          <w:rPr>
            <w:rStyle w:val="Hyperlink0"/>
          </w:rPr>
          <w:t>OSF</w:t>
        </w:r>
      </w:hyperlink>
      <w:r>
        <w:t xml:space="preserve">, and all code used to produce results and figures is available through </w:t>
      </w:r>
      <w:commentRangeStart w:id="32"/>
      <w:r>
        <w:fldChar w:fldCharType="begin"/>
      </w:r>
      <w:r w:rsidR="0098077D">
        <w:instrText>HYPERLINK "https://github.com/ajbarrows/mcneil-lca"</w:instrText>
      </w:r>
      <w:r>
        <w:fldChar w:fldCharType="separate"/>
      </w:r>
      <w:r>
        <w:rPr>
          <w:rStyle w:val="Hyperlink0"/>
        </w:rPr>
        <w:t>GitHub</w:t>
      </w:r>
      <w:r>
        <w:rPr>
          <w:rStyle w:val="Hyperlink0"/>
        </w:rPr>
        <w:fldChar w:fldCharType="end"/>
      </w:r>
      <w:commentRangeEnd w:id="32"/>
      <w:r>
        <w:rPr>
          <w:rStyle w:val="CommentReference"/>
        </w:rPr>
        <w:commentReference w:id="32"/>
      </w:r>
      <w:r>
        <w:rPr>
          <w:rStyle w:val="Hyperlink0"/>
        </w:rPr>
        <w:t>.</w:t>
      </w:r>
      <w:commentRangeEnd w:id="31"/>
      <w:r w:rsidR="00492327">
        <w:rPr>
          <w:rStyle w:val="CommentReference"/>
        </w:rPr>
        <w:commentReference w:id="31"/>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3F9AD7A0" w:rsidR="00362889" w:rsidRDefault="00362889" w:rsidP="00362889">
      <w:r>
        <w:t>This secondary analysis examined individual-level patient data from five randomized placebo-controlled trials of NRT for smoking reduction</w:t>
      </w:r>
      <w:r w:rsidR="00587F34">
        <w:t xml:space="preserve"> </w:t>
      </w:r>
      <w:r w:rsidR="00587F34">
        <w:fldChar w:fldCharType="begin"/>
      </w:r>
      <w:r w:rsidR="00587F34">
        <w:instrText xml:space="preserve"> ADDIN ZOTERO_ITEM CSL_CITATION {"citationID":"QdNbt0RK","properties":{"formattedCitation":"(17\\uc0\\u8211{}19)","plainCitation":"(17–19)","noteIndex":0},"citationItems":[{"id":53,"uris":["http://zotero.org/users/10331382/items/RXTKYNRF"],"itemData":{"id":53,"type":"article-journal","container-title":"Study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587F34" w:rsidRPr="00587F34">
        <w:rPr>
          <w:rFonts w:ascii="Calibri" w:cs="Calibri"/>
        </w:rPr>
        <w:t>(17–19)</w:t>
      </w:r>
      <w:r w:rsidR="00587F34">
        <w:fldChar w:fldCharType="end"/>
      </w:r>
      <w:r>
        <w:t>. The trials were carried out to a consistent protocol. Participants were provided with active NRT (inhaler, patches, or gum) in the intervention arm and a placebo form of the same NRT in the control arm. In both arms participants received the same minimal level of behavioral support for smoking reduction and were encouraged to reduce their smoking as much as possible with cessation as the end goal.</w:t>
      </w:r>
    </w:p>
    <w:p w14:paraId="43E89EF4" w14:textId="77777777" w:rsidR="00362889" w:rsidRDefault="00362889" w:rsidP="00362889"/>
    <w:p w14:paraId="6C338CEF" w14:textId="4E26CEAE" w:rsidR="00362889" w:rsidRDefault="00362889" w:rsidP="00362889">
      <w:r>
        <w:t xml:space="preserve">The trials were conducted and funded by </w:t>
      </w:r>
      <w:commentRangeStart w:id="33"/>
      <w:r>
        <w:fldChar w:fldCharType="begin"/>
      </w:r>
      <w:r>
        <w:instrText>HYPERLINK "https://www.mcneilab.se/"</w:instrText>
      </w:r>
      <w:r>
        <w:fldChar w:fldCharType="separate"/>
      </w:r>
      <w:r>
        <w:rPr>
          <w:rStyle w:val="Hyperlink0"/>
        </w:rPr>
        <w:t>McNeil AB</w:t>
      </w:r>
      <w:r>
        <w:rPr>
          <w:rStyle w:val="Hyperlink0"/>
        </w:rPr>
        <w:fldChar w:fldCharType="end"/>
      </w:r>
      <w:r>
        <w:t xml:space="preserve"> </w:t>
      </w:r>
      <w:commentRangeEnd w:id="33"/>
      <w:r w:rsidR="00492327">
        <w:rPr>
          <w:rStyle w:val="CommentReference"/>
        </w:rPr>
        <w:commentReference w:id="33"/>
      </w:r>
      <w:r>
        <w:t>. The current authors were not involved with the original trials.</w:t>
      </w:r>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02F4BF61" w:rsidR="006C106B" w:rsidRDefault="006C106B" w:rsidP="006C106B">
      <w:r>
        <w:t xml:space="preserve">The trials took place between 1997 and 2003 and were conducted in university and medical centers in </w:t>
      </w:r>
      <w:commentRangeStart w:id="34"/>
      <w:r>
        <w:t>Denmark, Switzerland, Australia, the USA</w:t>
      </w:r>
      <w:ins w:id="35" w:author="Klemperer, Elias" w:date="2023-04-05T12:16:00Z">
        <w:r w:rsidR="00492327">
          <w:t>,</w:t>
        </w:r>
      </w:ins>
      <w:r>
        <w:t xml:space="preserve"> and Germany. </w:t>
      </w:r>
      <w:commentRangeEnd w:id="34"/>
      <w:r w:rsidR="00492327">
        <w:rPr>
          <w:rStyle w:val="CommentReference"/>
        </w:rPr>
        <w:commentReference w:id="34"/>
      </w:r>
      <w:r>
        <w:t>There were 2066 participants enrolled in 5 trials. A</w:t>
      </w:r>
      <w:ins w:id="36" w:author="Klemperer, Elias" w:date="2023-04-05T12:16:00Z">
        <w:r w:rsidR="00492327">
          <w:t>t baseline, a</w:t>
        </w:r>
      </w:ins>
      <w:r>
        <w:t xml:space="preserve">ll participants were at least 18 years of age, reported smoking 15 or more </w:t>
      </w:r>
      <w:del w:id="37" w:author="Klemperer, Elias" w:date="2023-04-05T12:19:00Z">
        <w:r w:rsidDel="00DB57C5">
          <w:delText>cigarettes per day</w:delText>
        </w:r>
      </w:del>
      <w:ins w:id="38" w:author="Klemperer, Elias" w:date="2023-04-05T12:19:00Z">
        <w:r w:rsidR="00DB57C5">
          <w:t>CPD</w:t>
        </w:r>
      </w:ins>
      <w:r>
        <w:t xml:space="preserve">, and were selected because they wanted to reduce but not stop smoking, and had smoked regularly for at least 3 years. Participants were excluded if they </w:t>
      </w:r>
      <w:r>
        <w:lastRenderedPageBreak/>
        <w:t xml:space="preserve">were pregnant, breastfeeding, under psychiatric care, deemed to be unfit by a general practitioner, or </w:t>
      </w:r>
      <w:ins w:id="39" w:author="Klemperer, Elias" w:date="2023-04-05T12:17:00Z">
        <w:r w:rsidR="00492327">
          <w:t>currently enrolled</w:t>
        </w:r>
      </w:ins>
      <w:del w:id="40" w:author="Klemperer, Elias" w:date="2023-04-05T12:17:00Z">
        <w:r w:rsidDel="00492327">
          <w:delText>part of</w:delText>
        </w:r>
      </w:del>
      <w:r>
        <w:t xml:space="preserve"> </w:t>
      </w:r>
      <w:ins w:id="41" w:author="Klemperer, Elias" w:date="2023-04-05T12:17:00Z">
        <w:r w:rsidR="00492327">
          <w:t xml:space="preserve">in </w:t>
        </w:r>
      </w:ins>
      <w:r>
        <w:t xml:space="preserve">a </w:t>
      </w:r>
      <w:ins w:id="42" w:author="Klemperer, Elias" w:date="2023-04-05T12:17:00Z">
        <w:r w:rsidR="00492327">
          <w:t xml:space="preserve">smoking </w:t>
        </w:r>
      </w:ins>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7F2349F0" w:rsidR="000566E5" w:rsidRDefault="000566E5" w:rsidP="000566E5">
      <w:r>
        <w:t xml:space="preserve">At baseline, trial investigators gathered data on participants’ demographic details, age started smoking, </w:t>
      </w:r>
      <w:del w:id="43" w:author="Klemperer, Elias" w:date="2023-04-05T12:19:00Z">
        <w:r w:rsidDel="00DB57C5">
          <w:delText>cigarettes per day (</w:delText>
        </w:r>
      </w:del>
      <w:r>
        <w:t>CPD</w:t>
      </w:r>
      <w:del w:id="44" w:author="Klemperer, Elias" w:date="2023-04-05T12:19:00Z">
        <w:r w:rsidDel="00DB57C5">
          <w:delText>)</w:delText>
        </w:r>
      </w:del>
      <w:r>
        <w:t>, nicotine dependence (Fagerström Test of Nicotine Dependence; FTND</w:t>
      </w:r>
      <w:r w:rsidR="002F114E">
        <w:t xml:space="preserve"> </w:t>
      </w:r>
      <w:r w:rsidR="002F114E">
        <w:fldChar w:fldCharType="begin"/>
      </w:r>
      <w:r w:rsidR="002C77C1">
        <w:instrText xml:space="preserve"> ADDIN ZOTERO_ITEM CSL_CITATION {"citationID":"DNp0RNeM","properties":{"formattedCitation":"(22)","plainCitation":"(22)","noteIndex":0},"citationItems":[{"id":74,"uris":["http://zotero.org/users/10331382/items/3STNVQYV"],"itemData":{"id":74,"type":"article-journal","container-title":"Ear,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2F114E">
        <w:fldChar w:fldCharType="separate"/>
      </w:r>
      <w:r w:rsidR="002C77C1">
        <w:rPr>
          <w:noProof/>
        </w:rPr>
        <w:t>(22)</w:t>
      </w:r>
      <w:r w:rsidR="002F114E">
        <w:fldChar w:fldCharType="end"/>
      </w:r>
      <w:r>
        <w:t xml:space="preserve">), intention to reduce, intention to quit, smoking history (e.g., number of previous quit attempts, longest period without smoking), </w:t>
      </w:r>
      <w:del w:id="45" w:author="Klemperer, Elias" w:date="2023-04-05T12:20:00Z">
        <w:r w:rsidDel="00DB57C5">
          <w:delText xml:space="preserve">and </w:delText>
        </w:r>
      </w:del>
      <w:r>
        <w:t xml:space="preserve">self-rated effects from smoking, </w:t>
      </w:r>
      <w:ins w:id="46" w:author="Klemperer, Elias" w:date="2023-04-05T12:20:00Z">
        <w:r w:rsidR="00DB57C5">
          <w:t xml:space="preserve">and </w:t>
        </w:r>
      </w:ins>
      <w:r>
        <w:t>the Short Form Health Survey-36 (SF-36/RAND-36</w:t>
      </w:r>
      <w:r w:rsidR="002C77C1">
        <w:t xml:space="preserve">, </w:t>
      </w:r>
      <w:r w:rsidR="002C77C1">
        <w:fldChar w:fldCharType="begin"/>
      </w:r>
      <w:r w:rsidR="004C2CC4">
        <w:instrText xml:space="preserve"> ADDIN ZOTERO_ITEM CSL_CITATION {"citationID":"TgH1Gaia","properties":{"formattedCitation":"(23\\uc0\\u8211{}25)","plainCitation":"(23–25)","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2C77C1">
        <w:fldChar w:fldCharType="separate"/>
      </w:r>
      <w:r w:rsidR="004C2CC4" w:rsidRPr="004C2CC4">
        <w:rPr>
          <w:rFonts w:ascii="Calibri" w:cs="Calibri"/>
        </w:rPr>
        <w:t>(23–25)</w:t>
      </w:r>
      <w:r w:rsidR="002C77C1">
        <w:fldChar w:fldCharType="end"/>
      </w:r>
      <w:r>
        <w:t>). To preserve anonymity, some demographic data were unavailable for this secondary analysis.</w:t>
      </w:r>
    </w:p>
    <w:p w14:paraId="6FE8D077" w14:textId="77777777" w:rsidR="000566E5" w:rsidRDefault="000566E5" w:rsidP="000566E5"/>
    <w:p w14:paraId="54713CB2" w14:textId="3A85AAA5" w:rsidR="000566E5" w:rsidRDefault="00B45520" w:rsidP="000566E5">
      <w:ins w:id="47" w:author="Klemperer, Elias" w:date="2023-04-05T12:24:00Z">
        <w:r>
          <w:t>In addition to baseline questionnaires, p</w:t>
        </w:r>
      </w:ins>
      <w:del w:id="48" w:author="Klemperer, Elias" w:date="2023-04-05T12:24:00Z">
        <w:r w:rsidR="000566E5" w:rsidDel="00B45520">
          <w:delText>P</w:delText>
        </w:r>
      </w:del>
      <w:r w:rsidR="000566E5">
        <w:t xml:space="preserve">articipants </w:t>
      </w:r>
      <w:del w:id="49" w:author="Klemperer, Elias" w:date="2023-04-05T12:21:00Z">
        <w:r w:rsidR="000566E5" w:rsidDel="00B45520">
          <w:delText>were followed up with consistent measures at</w:delText>
        </w:r>
      </w:del>
      <w:ins w:id="50" w:author="Klemperer, Elias" w:date="2023-04-05T12:23:00Z">
        <w:r>
          <w:t xml:space="preserve"> provided a breath carbon monoxide (CO) sample</w:t>
        </w:r>
      </w:ins>
      <w:ins w:id="51" w:author="Klemperer, Elias" w:date="2023-04-05T12:21:00Z">
        <w:r>
          <w:t xml:space="preserve"> </w:t>
        </w:r>
      </w:ins>
      <w:del w:id="52" w:author="Klemperer, Elias" w:date="2023-04-05T12:25:00Z">
        <w:r w:rsidR="000566E5" w:rsidDel="00B45520">
          <w:delText xml:space="preserve"> baseline, </w:delText>
        </w:r>
      </w:del>
      <w:r w:rsidR="000566E5">
        <w:t xml:space="preserve">and </w:t>
      </w:r>
      <w:moveToRangeStart w:id="53" w:author="Klemperer, Elias" w:date="2023-04-05T12:24:00Z" w:name="move131589898"/>
      <w:moveTo w:id="54" w:author="Klemperer, Elias" w:date="2023-04-05T12:24:00Z">
        <w:r>
          <w:t>answered the following questions</w:t>
        </w:r>
      </w:moveTo>
      <w:ins w:id="55" w:author="Klemperer, Elias" w:date="2023-04-05T12:25:00Z">
        <w:r w:rsidRPr="00B45520">
          <w:t xml:space="preserve"> </w:t>
        </w:r>
        <w:r>
          <w:t>at baseline and at 2-, 10-, 18-, 26- and 52- weeks from baseline</w:t>
        </w:r>
      </w:ins>
      <w:moveTo w:id="56" w:author="Klemperer, Elias" w:date="2023-04-05T12:24:00Z">
        <w:del w:id="57" w:author="Klemperer, Elias" w:date="2023-04-05T12:24:00Z">
          <w:r w:rsidDel="00B45520">
            <w:delText xml:space="preserve"> via self-report</w:delText>
          </w:r>
        </w:del>
        <w:r>
          <w:t>: “how many cigarettes do you smoke/day on average?”, “how many cigarettes do you smoke/week on average”, “how many cigarettes do you smoke/month on average?”</w:t>
        </w:r>
        <w:del w:id="58" w:author="Klemperer, Elias" w:date="2023-04-05T12:24:00Z">
          <w:r w:rsidDel="00B45520">
            <w:delText>.</w:delText>
          </w:r>
        </w:del>
      </w:moveTo>
      <w:moveToRangeEnd w:id="53"/>
      <w:del w:id="59" w:author="Klemperer, Elias" w:date="2023-04-05T12:25:00Z">
        <w:r w:rsidR="000566E5" w:rsidDel="00B45520">
          <w:delText>at 2-, 10-, 18-, 26- and 52- weeks from baseline. On each occasion, investigators collected data on CPD and recorded an expired air carbon monoxide (CO) reading. Participants</w:delText>
        </w:r>
      </w:del>
      <w:r w:rsidR="000566E5">
        <w:t xml:space="preserve"> </w:t>
      </w:r>
      <w:moveFromRangeStart w:id="60" w:author="Klemperer, Elias" w:date="2023-04-05T12:24:00Z" w:name="move131589898"/>
      <w:moveFrom w:id="61" w:author="Klemperer, Elias" w:date="2023-04-05T12:24:00Z">
        <w:r w:rsidR="000566E5" w:rsidDel="00B45520">
          <w:t>answered the following questions via self-report: “how many cigarettes do you smoke/day on average?”, “how many cigarettes do you smoke/week on average”, “how many cigarettes do you smoke/month on average?”.</w:t>
        </w:r>
      </w:moveFrom>
      <w:moveFromRangeEnd w:id="60"/>
    </w:p>
    <w:p w14:paraId="0EBD0DD0" w14:textId="77777777" w:rsidR="000566E5" w:rsidRPr="000566E5" w:rsidRDefault="000566E5" w:rsidP="000566E5"/>
    <w:p w14:paraId="644D6958" w14:textId="2ACABC76" w:rsidR="00BF29DF" w:rsidRDefault="00BF29DF" w:rsidP="00BF29DF">
      <w:pPr>
        <w:pStyle w:val="Heading2"/>
      </w:pPr>
      <w:r>
        <w:t>Variables</w:t>
      </w:r>
    </w:p>
    <w:p w14:paraId="140760B2" w14:textId="77777777" w:rsidR="00FD2FBD" w:rsidRPr="00FD2FBD" w:rsidRDefault="00FD2FBD" w:rsidP="00FD2FBD"/>
    <w:p w14:paraId="3652DD60" w14:textId="77777777" w:rsidR="00494E1E" w:rsidRDefault="00494E1E" w:rsidP="00494E1E">
      <w:r>
        <w:t xml:space="preserve">Latent trajectories were determined using percent change from baseline in average </w:t>
      </w:r>
      <w:del w:id="62" w:author="Klemperer, Elias" w:date="2023-04-05T12:19:00Z">
        <w:r w:rsidDel="00DB57C5">
          <w:delText>cigarettes per day (</w:delText>
        </w:r>
      </w:del>
      <w:r>
        <w:t>CPD</w:t>
      </w:r>
      <w:del w:id="63" w:author="Klemperer, Elias" w:date="2023-04-05T12:19:00Z">
        <w:r w:rsidDel="00DB57C5">
          <w:delText>)</w:delText>
        </w:r>
      </w:del>
      <w:r>
        <w:t xml:space="preserve"> at weeks 2, 10, 18, and 26. When CPD was unavailable, participants self-reported cigarettes per week were divided by 7 and used instead. If a participant reported they had stopped smoking, CPD was set to 0. Abstinence was determined using CO values from week 52.</w:t>
      </w:r>
    </w:p>
    <w:p w14:paraId="6F267255" w14:textId="77777777" w:rsidR="00494E1E" w:rsidRDefault="00494E1E" w:rsidP="00494E1E"/>
    <w:p w14:paraId="240384AB" w14:textId="7594C43B" w:rsidR="00494E1E" w:rsidRDefault="00494E1E" w:rsidP="00494E1E">
      <w:r>
        <w:t xml:space="preserve">The baseline variables used to predict latent class were age at trial intake, age started smoking, longest period without smoking, number of times tried to quit smoking, FTND, intention to quit, length of time since last quit attempt, experience of anxiety in the last 24 hours, experience of depression in the last 24 hours, SF-36 subscales, </w:t>
      </w:r>
      <w:del w:id="64" w:author="Klemperer, Elias" w:date="2023-04-05T12:33:00Z">
        <w:r w:rsidDel="005A7912">
          <w:delText>carbon monoxide</w:delText>
        </w:r>
      </w:del>
      <w:ins w:id="65" w:author="Klemperer, Elias" w:date="2023-04-05T12:33:00Z">
        <w:r w:rsidR="005A7912">
          <w:t>CO</w:t>
        </w:r>
      </w:ins>
      <w:r>
        <w:t xml:space="preserve"> parts per million (</w:t>
      </w:r>
      <w:del w:id="66" w:author="Klemperer, Elias" w:date="2023-04-05T12:33:00Z">
        <w:r w:rsidDel="005A7912">
          <w:delText xml:space="preserve">CO </w:delText>
        </w:r>
      </w:del>
      <w:r>
        <w:t>ppm), relief from smoking, study site, and parent trial treatment group (22 variables in all).</w:t>
      </w:r>
    </w:p>
    <w:p w14:paraId="1E080FCD" w14:textId="77777777" w:rsidR="00494E1E" w:rsidRPr="00494E1E" w:rsidRDefault="00494E1E" w:rsidP="00494E1E"/>
    <w:p w14:paraId="046F37B3" w14:textId="65BC8A83" w:rsidR="00BF29DF" w:rsidRDefault="00BF29DF" w:rsidP="00BF29DF">
      <w:pPr>
        <w:pStyle w:val="Heading2"/>
      </w:pPr>
      <w:r>
        <w:t>Bias</w:t>
      </w:r>
    </w:p>
    <w:p w14:paraId="1B226413" w14:textId="77777777" w:rsidR="00FD2FBD" w:rsidRPr="00FD2FBD" w:rsidRDefault="00FD2FBD" w:rsidP="00FD2FBD"/>
    <w:p w14:paraId="17D93ED8" w14:textId="77777777" w:rsidR="0054441D" w:rsidRDefault="0054441D" w:rsidP="0054441D">
      <w:r>
        <w:t>To address bias due to missing data, baseline predictors with greater than 25% missing observations were discarded. Additionally, subjects missing 7 or more 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08676FD8" w:rsidR="00BF29DF" w:rsidRDefault="003B3F81" w:rsidP="008F09E2">
      <w:pPr>
        <w:pStyle w:val="Heading3"/>
      </w:pPr>
      <w:r>
        <w:t xml:space="preserve">Analysis 1: </w:t>
      </w:r>
      <w:r w:rsidR="008F09E2">
        <w:t>Trajectories in cigarettes per day over time</w:t>
      </w:r>
    </w:p>
    <w:p w14:paraId="2DD79DCF" w14:textId="77777777" w:rsidR="008E5127" w:rsidRPr="008E5127" w:rsidRDefault="008E5127" w:rsidP="008E5127"/>
    <w:p w14:paraId="4AE9482A" w14:textId="0D8EFB3C" w:rsidR="008E5127" w:rsidRDefault="008E5127" w:rsidP="008E5127">
      <w:r>
        <w:t>A latent class mixture model</w:t>
      </w:r>
      <w:r w:rsidR="004C2CC4">
        <w:t xml:space="preserve"> </w:t>
      </w:r>
      <w:r w:rsidR="004C2CC4">
        <w:fldChar w:fldCharType="begin"/>
      </w:r>
      <w:r w:rsidR="006F5593">
        <w:instrText xml:space="preserve"> ADDIN ZOTERO_ITEM CSL_CITATION {"citationID":"E1g14DjM","properties":{"formattedCitation":"(26\\uc0\\u8211{}28)","plainCitation":"(26–28)","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6F5593" w:rsidRPr="006F5593">
        <w:rPr>
          <w:rFonts w:ascii="Calibri" w:cs="Calibri"/>
        </w:rPr>
        <w:t>(26–28)</w:t>
      </w:r>
      <w:r w:rsidR="004C2CC4">
        <w:fldChar w:fldCharType="end"/>
      </w:r>
      <w:r>
        <w:t xml:space="preserve"> was used to determine longitudinal trends in </w:t>
      </w:r>
      <w:del w:id="67" w:author="Klemperer, Elias" w:date="2023-04-05T12:19:00Z">
        <w:r w:rsidDel="00DB57C5">
          <w:delText>cigarettes per day</w:delText>
        </w:r>
      </w:del>
      <w:ins w:id="68" w:author="Klemperer, Elias" w:date="2023-04-05T12:19:00Z">
        <w:r w:rsidR="00DB57C5">
          <w:t>CPD</w:t>
        </w:r>
      </w:ins>
      <w:r>
        <w:t xml:space="preserve"> from baseline assessed at trial weeks 2, 10, 18, and 26. The primary dependent variable was percent </w:t>
      </w:r>
      <w:r>
        <w:lastRenderedPageBreak/>
        <w:t>change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77AF83B" w:rsidR="008E5127" w:rsidRDefault="008E5127" w:rsidP="008E5127">
      <w:r>
        <w:t>Posterior classification was then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4B8B1D0F" w:rsidR="0045073C" w:rsidRDefault="0045073C" w:rsidP="0045073C">
      <w:r>
        <w:t xml:space="preserve">Elastic net logistic regression </w:t>
      </w:r>
      <w:r w:rsidR="006F5593">
        <w:fldChar w:fldCharType="begin"/>
      </w:r>
      <w:r w:rsidR="00DD6459">
        <w:instrText xml:space="preserve"> ADDIN ZOTERO_ITEM CSL_CITATION {"citationID":"ivgwbgUm","properties":{"formattedCitation":"(29,30)","plainCitation":"(29,30)","noteIndex":0},"citationItems":[{"id":35,"uris":["http://zotero.org/users/10331382/items/HGWQT9F8"],"itemData":{"id":35,"type":"article-journal","container-title":"Journal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DD6459">
        <w:rPr>
          <w:noProof/>
        </w:rPr>
        <w:t>(29,30)</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3E2AC256"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(AUC). Parameters from the model whose AUC results were within one standard error of the optimal cross-validated results were selected</w:t>
      </w:r>
      <w:r w:rsidR="00DD6459">
        <w:t xml:space="preserve"> </w:t>
      </w:r>
      <w:r w:rsidR="00DD6459">
        <w:fldChar w:fldCharType="begin"/>
      </w:r>
      <w:r w:rsidR="00DD6459">
        <w:instrText xml:space="preserve"> ADDIN ZOTERO_ITEM CSL_CITATION {"citationID":"EMxXCyn8","properties":{"formattedCitation":"(31)","plainCitation":"(31)","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DD6459">
        <w:rPr>
          <w:noProof/>
        </w:rPr>
        <w:t>(31)</w:t>
      </w:r>
      <w:r w:rsidR="00DD6459">
        <w:fldChar w:fldCharType="end"/>
      </w:r>
      <w:r>
        <w:t>. For each model, 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AUC’s equivalence with the Mann-Whitney U-statistic</w:t>
      </w:r>
      <w:r w:rsidR="00DD6459">
        <w:t xml:space="preserve"> </w:t>
      </w:r>
      <w:r w:rsidR="00DD6459">
        <w:fldChar w:fldCharType="begin"/>
      </w:r>
      <w:r w:rsidR="005D4B98">
        <w:instrText xml:space="preserve"> ADDIN ZOTERO_ITEM CSL_CITATION {"citationID":"aeh10Xsg","properties":{"formattedCitation":"(32)","plainCitation":"(32)","noteIndex":0},"citationItems":[{"id":2,"uris":["http://zotero.org/users/10331382/items/ZEQE2Z25"],"itemData":{"id":2,"type":"article-journal","container-title":"Quarterly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E."}],"issued":{"date-parts":[["2002",7,15]]},"citation-key":"masonAreasRelativeOperating2002"}}],"schema":"https://github.com/citation-style-language/schema/raw/master/csl-citation.json"} </w:instrText>
      </w:r>
      <w:r w:rsidR="00DD6459">
        <w:fldChar w:fldCharType="separate"/>
      </w:r>
      <w:r w:rsidR="005D4B98">
        <w:rPr>
          <w:noProof/>
        </w:rPr>
        <w:t>(32)</w:t>
      </w:r>
      <w:r w:rsidR="00DD6459">
        <w:fldChar w:fldCharType="end"/>
      </w:r>
      <w:r>
        <w:t>.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 xml:space="preserve">Analysis 3: Which trajectories in CPD predict smoking </w:t>
      </w:r>
      <w:commentRangeStart w:id="69"/>
      <w:commentRangeStart w:id="70"/>
      <w:r>
        <w:t>cessation</w:t>
      </w:r>
      <w:commentRangeEnd w:id="69"/>
      <w:r w:rsidR="00F6005A">
        <w:rPr>
          <w:rStyle w:val="CommentReference"/>
          <w:rFonts w:asciiTheme="minorHAnsi" w:eastAsiaTheme="minorHAnsi" w:hAnsiTheme="minorHAnsi" w:cstheme="minorBidi"/>
          <w:color w:val="auto"/>
        </w:rPr>
        <w:commentReference w:id="69"/>
      </w:r>
      <w:commentRangeEnd w:id="70"/>
      <w:r w:rsidR="009E64D5">
        <w:rPr>
          <w:rStyle w:val="CommentReference"/>
          <w:rFonts w:asciiTheme="minorHAnsi" w:eastAsiaTheme="minorHAnsi" w:hAnsiTheme="minorHAnsi" w:cstheme="minorBidi"/>
          <w:color w:val="auto"/>
        </w:rPr>
        <w:commentReference w:id="70"/>
      </w:r>
      <w:r>
        <w:t>?</w:t>
      </w:r>
    </w:p>
    <w:p w14:paraId="7D0B2643" w14:textId="77777777" w:rsidR="005F4C25" w:rsidRDefault="005F4C25" w:rsidP="005F4C25"/>
    <w:p w14:paraId="6CC3F757" w14:textId="6C5DCA69" w:rsidR="005F4C25" w:rsidRDefault="005F4C25" w:rsidP="005F4C25">
      <w:r>
        <w:t>Elastic net linear regression was used to predict smoking abstinence at 1-year follow-up using (1) all baseline characteristics from Analysis 2, and (2) Latent Class (from Analysis 1) in addition to those predictors, and (3) baseline predictors with only subjects in each Latent Class, respectively. The dependent variable was CO in parts per million</w:t>
      </w:r>
      <w:ins w:id="71" w:author="Klemperer, Elias" w:date="2023-04-05T12:32:00Z">
        <w:r w:rsidR="005A7912">
          <w:t xml:space="preserve"> (ppm)</w:t>
        </w:r>
      </w:ins>
      <w:r>
        <w:t xml:space="preserve">. Predicted CO values </w:t>
      </w:r>
      <w:commentRangeStart w:id="72"/>
      <w:commentRangeStart w:id="73"/>
      <m:oMath>
        <m:r>
          <m:rPr>
            <m:nor/>
          </m:rPr>
          <w:rPr>
            <w:rFonts w:ascii="Cambria Math" w:hAnsi="Cambria Math"/>
            <w:sz w:val="31"/>
            <w:szCs w:val="31"/>
          </w:rPr>
          <m:t>≤</m:t>
        </m:r>
      </m:oMath>
      <w:r>
        <w:t xml:space="preserve"> 11 ppm were considered indicative of quitting smoking</w:t>
      </w:r>
      <w:commentRangeEnd w:id="72"/>
      <w:r w:rsidR="005A7912">
        <w:rPr>
          <w:rStyle w:val="CommentReference"/>
        </w:rPr>
        <w:commentReference w:id="72"/>
      </w:r>
      <w:commentRangeEnd w:id="73"/>
      <w:r w:rsidR="0057314F">
        <w:rPr>
          <w:rStyle w:val="CommentReference"/>
        </w:rPr>
        <w:commentReference w:id="73"/>
      </w:r>
      <w:r>
        <w:t>.</w:t>
      </w:r>
    </w:p>
    <w:p w14:paraId="1BC1E7FA" w14:textId="77777777" w:rsidR="005F4C25" w:rsidRDefault="005F4C25" w:rsidP="005F4C25"/>
    <w:p w14:paraId="34F4A723" w14:textId="2DAB7444" w:rsidR="005F4C25" w:rsidRDefault="005F4C25" w:rsidP="005F4C25">
      <w:r>
        <w:lastRenderedPageBreak/>
        <w:t xml:space="preserve">Each regression model was fit using the procedures outlined in Analysis 2, with model performance measured using the coefficient of determination,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oMath>
      <w:r>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77777777" w:rsidR="00CD73DB" w:rsidRDefault="00CD73DB" w:rsidP="00CD73DB">
      <w:r>
        <w:t>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1-year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7EB0E12F" w14:textId="30406644" w:rsidR="00D946B1" w:rsidRDefault="00D41AEE" w:rsidP="00D946B1">
      <w:pPr>
        <w:pStyle w:val="Heading1"/>
      </w:pPr>
      <w:r>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3274688F" w:rsidR="006D0D7A" w:rsidRDefault="006D0D7A" w:rsidP="00B50F5E">
      <w:r>
        <w:t xml:space="preserve">Smoking trajectories were modeled using a total of 5,578 observations (Weeks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296FF996" w:rsidR="00DD2127" w:rsidRDefault="00DD2127" w:rsidP="00DD2127">
      <w:r>
        <w:t xml:space="preserve">Participants were from 5 countries (Australia, Denmark, Germany, Switzerland, and USA), were 44.8% male (798/1783), with a mean (SD) age of 44.10 (10.72) years and smoked a mean (SD) of 27.32 (9.73) CPD </w:t>
      </w:r>
      <w:r w:rsidR="007806C9">
        <w:t>(see Table 1).</w:t>
      </w:r>
    </w:p>
    <w:p w14:paraId="57DF965B" w14:textId="77777777" w:rsidR="00E14E8E" w:rsidRDefault="00E14E8E" w:rsidP="00DD2127"/>
    <w:p w14:paraId="606D75D6" w14:textId="169CF347" w:rsidR="00DD2127" w:rsidRDefault="00DD2127" w:rsidP="00DD2127">
      <w:r>
        <w:t>Two SF-36 sub score (General and Physical Functioning) values were 20.75% and 21.82% missing respectively and were discarded. Of the remaining missing values (i.e., RSQ pepping-up, calming effects, and overall last cigarette experience: 7.31%, 2.81%, and 0.05% missing respectively; intention to quit: 2.81%; SF-36 subscales: &lt; 1%</w:t>
      </w:r>
      <w:r w:rsidR="00E14E8E">
        <w:t xml:space="preserve">), </w:t>
      </w:r>
      <w:r>
        <w:t xml:space="preserve">subjects’ ages were </w:t>
      </w:r>
      <w:del w:id="74" w:author="Klemperer, Elias" w:date="2023-04-05T12:41:00Z">
        <w:r w:rsidDel="005A7912">
          <w:delText xml:space="preserve">binned </w:delText>
        </w:r>
      </w:del>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7FD87BC6" w:rsidR="00651F24" w:rsidRDefault="00651F24" w:rsidP="00651F24">
      <w:r>
        <w:t xml:space="preserve">Latent class model-fit information appears in </w:t>
      </w:r>
      <w:r w:rsidR="00C66DAD">
        <w:t>Table 2,</w:t>
      </w:r>
      <w:r>
        <w:t xml:space="preserve"> suggesting that models using 3-6 classes are optimal. The 3-class model was selected to balance minimal information criteria with </w:t>
      </w:r>
      <w:r>
        <w:lastRenderedPageBreak/>
        <w:t>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67C2675E" w:rsidR="00651F24" w:rsidRDefault="00651F24" w:rsidP="00651F24">
      <w:r>
        <w:t xml:space="preserve">Fixed effects maximum likelihood estimations show the initial smoking reduction (i.e., change from baseline smoking at week 2) for participants in Class 1 was significantly less than Class 3 (estimate (SE) = -1.31 (0.11), Wald = -12.32, </w:t>
      </w:r>
      <m:oMath>
        <m:r>
          <m:rPr>
            <m:nor/>
          </m:rPr>
          <w:rPr>
            <w:rFonts w:ascii="Cambria Math" w:hAnsi="Cambria Math"/>
            <w:sz w:val="26"/>
            <w:szCs w:val="26"/>
          </w:rPr>
          <m:t>p&lt;.0001</m:t>
        </m:r>
      </m:oMath>
      <w:r>
        <w:t xml:space="preserve">), but initial smoking reductions among Class 2 participants did not differ from those in Class 3 (estimate (SE) = 0.03 (0.08), Wald = 0.38, </w:t>
      </w:r>
      <m:oMath>
        <m:r>
          <m:rPr>
            <m:nor/>
          </m:rPr>
          <w:rPr>
            <w:rFonts w:ascii="Cambria Math" w:hAnsi="Cambria Math"/>
            <w:sz w:val="26"/>
            <w:szCs w:val="26"/>
          </w:rPr>
          <m:t>p=0.7013</m:t>
        </m:r>
      </m:oMath>
      <w:r>
        <w:t>). Within each trajectory, differences in CPD were observed for each week (</w:t>
      </w:r>
      <m:oMath>
        <m:r>
          <m:rPr>
            <m:nor/>
          </m:rPr>
          <w:rPr>
            <w:rFonts w:ascii="Cambria Math" w:hAnsi="Cambria Math"/>
            <w:sz w:val="26"/>
            <w:szCs w:val="26"/>
          </w:rPr>
          <m:t>p’s&lt;.001</m:t>
        </m:r>
      </m:oMath>
      <w:r>
        <w:t>).</w:t>
      </w:r>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0F990063" w14:textId="5386B048" w:rsidR="0053426B" w:rsidRDefault="0053426B" w:rsidP="0053426B">
      <w:r>
        <w:t xml:space="preserve">Regularized logistic regression models predicting membership to Class 1 vs. all and Class 2 vs. all performed better than chance, while membership to Class 2 vs. all was difficult to discern. The strongest predictive performance is seen predicting Class 1 vs. Class 3 and Class 1 vs. Class 2, while Class 2 vs. Class 3 was within range of chance. During non-parametric statistical comparisons, all models (i.e., one-versus-all and class comparisons) performed significantly better than chance. </w:t>
      </w:r>
      <w:commentRangeStart w:id="75"/>
      <w:commentRangeStart w:id="76"/>
      <w:r>
        <w:t xml:space="preserve">To explore differences between participants who reduced their smoking a great deal but received placebo NRT vs. those who reduced their smoking little or not at all but received active NRT, </w:t>
      </w:r>
      <w:commentRangeEnd w:id="75"/>
      <w:r w:rsidR="007F78DA">
        <w:rPr>
          <w:rStyle w:val="CommentReference"/>
        </w:rPr>
        <w:commentReference w:id="75"/>
      </w:r>
      <w:commentRangeEnd w:id="76"/>
      <w:r w:rsidR="009B6C67">
        <w:rPr>
          <w:rStyle w:val="CommentReference"/>
        </w:rPr>
        <w:commentReference w:id="76"/>
      </w:r>
      <w:r>
        <w:t xml:space="preserve">a final regression model was used to differentiate between placebo NRT subjects in Class 1 and active NRT subjects in Classes 2 and 3 (see </w:t>
      </w:r>
      <w:r w:rsidR="000403B2">
        <w:t>Table 3</w:t>
      </w:r>
      <w:r>
        <w:t xml:space="preserve">). </w:t>
      </w:r>
      <w:r w:rsidR="00D31069">
        <w:t xml:space="preserve">See Figure 3 for </w:t>
      </w:r>
      <w:commentRangeStart w:id="77"/>
      <w:r>
        <w:t>ROC curves showing classification performance for the one-versus-all models</w:t>
      </w:r>
      <w:commentRangeEnd w:id="77"/>
      <w:r w:rsidR="007F78DA">
        <w:rPr>
          <w:rStyle w:val="CommentReference"/>
        </w:rPr>
        <w:commentReference w:id="77"/>
      </w:r>
      <w:r w:rsidR="00D31069">
        <w:t>.</w:t>
      </w:r>
    </w:p>
    <w:p w14:paraId="09049371" w14:textId="77777777" w:rsidR="0053426B" w:rsidRDefault="0053426B" w:rsidP="0053426B"/>
    <w:p w14:paraId="29A76C8F" w14:textId="08E40CC2"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Averages of these coefficients are presented in </w:t>
      </w:r>
      <w:r w:rsidR="00783E61">
        <w:t>Figure 4</w:t>
      </w:r>
      <w:r>
        <w:t xml:space="preserve">. Participants assigned to Class 1 – those who reduced smoking substantially – tended to be older, have started smoking later in life, and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Although it represents the largest group of smokers, the model predicting membership to Class 2 showed low overall performance. </w:t>
      </w:r>
      <w:r w:rsidR="0055575F">
        <w:t>Consequently</w:t>
      </w:r>
      <w:r>
        <w:t xml:space="preserve">, no distinct pattern of </w:t>
      </w:r>
      <w:r>
        <w:lastRenderedPageBreak/>
        <w:t>features describing Class 2 emerges. Contrasting placebo-assigned subjects in Class 1 with active-assigned subjects in Classes 2 and 3, those with lower baseline anxiety and FTND scores were more likely to reduce smoking without NRT aid, while older, male smokers were less likely to reduce despite NRT aid.</w:t>
      </w:r>
    </w:p>
    <w:p w14:paraId="794036E7" w14:textId="77777777" w:rsidR="0055575F" w:rsidRDefault="0055575F" w:rsidP="00536694"/>
    <w:p w14:paraId="16FC6080" w14:textId="5801BB09"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del w:id="78" w:author="Klemperer, Elias" w:date="2023-04-05T13:54:00Z">
        <w:r w:rsidDel="008B1F1A">
          <w:delText>n</w:delText>
        </w:r>
      </w:del>
      <w:r>
        <w:t xml:space="preserve"> </w:t>
      </w:r>
      <w:del w:id="79" w:author="Klemperer, Elias" w:date="2023-04-05T13:54:00Z">
        <w:r w:rsidDel="008B1F1A">
          <w:delText xml:space="preserve">participants </w:delText>
        </w:r>
      </w:del>
      <w:r>
        <w:t>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Pr="00BF29DF" w:rsidRDefault="008F09E2" w:rsidP="008F09E2">
      <w:pPr>
        <w:pStyle w:val="Heading2"/>
      </w:pPr>
      <w:r>
        <w:t>Analysis 3: Which trajectories in CPD predict smoking cessation?</w:t>
      </w:r>
    </w:p>
    <w:p w14:paraId="494FA406" w14:textId="77777777" w:rsidR="008F09E2" w:rsidRDefault="008F09E2" w:rsidP="00536694"/>
    <w:p w14:paraId="488CED84" w14:textId="4E6D7C2E" w:rsidR="00536694" w:rsidRDefault="00536694" w:rsidP="00536694">
      <w:r>
        <w:t xml:space="preserve">Of the 1783 participants assigned to latent classes, </w:t>
      </w:r>
      <w:commentRangeStart w:id="80"/>
      <w:r>
        <w:t xml:space="preserve">928 had CO values at the 1-year follow-up point (6 months following the conclusion of the trial). Using a quit threshold of CO </w:t>
      </w:r>
      <m:oMath>
        <m:r>
          <m:rPr>
            <m:nor/>
          </m:rPr>
          <w:rPr>
            <w:rFonts w:ascii="Cambria Math" w:hAnsi="Cambria Math"/>
            <w:sz w:val="31"/>
            <w:szCs w:val="31"/>
          </w:rPr>
          <m:t>≤</m:t>
        </m:r>
      </m:oMath>
      <w:r>
        <w:t xml:space="preserve"> 11ppm, 268/928 (28.9%) had quit smoking at this point. More specifically, 67.1% (n = 96/143) of subjects in Class 1 had quit, 24.8% (n = 124/500) in Class 2, and 16.8% (n = 48/285) in Class 3.</w:t>
      </w:r>
      <w:commentRangeEnd w:id="80"/>
      <w:r w:rsidR="00FE5A16">
        <w:rPr>
          <w:rStyle w:val="CommentReference"/>
        </w:rPr>
        <w:commentReference w:id="80"/>
      </w:r>
    </w:p>
    <w:p w14:paraId="6180AF07" w14:textId="796E1509" w:rsidR="00536694" w:rsidRDefault="00536694" w:rsidP="00536694">
      <w:commentRangeStart w:id="81"/>
      <w:r>
        <w:t xml:space="preserve">An elastic net linear regression model was used to predict 1-year CO values using baseline characteristics alone, achieving an average cross-validated (mean </w:t>
      </w:r>
      <m:oMath>
        <m:r>
          <m:rPr>
            <m:nor/>
          </m:rPr>
          <w:rPr>
            <w:rFonts w:ascii="Cambria Math" w:hAnsi="Cambria Math"/>
            <w:sz w:val="30"/>
            <w:szCs w:val="30"/>
          </w:rPr>
          <m:t>±</m:t>
        </m:r>
      </m:oMath>
      <w:r>
        <w:t xml:space="preserve"> SE)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oMath>
      <w:r>
        <w:t xml:space="preserve"> = 0.245 </w:t>
      </w:r>
      <m:oMath>
        <m:r>
          <m:rPr>
            <m:nor/>
          </m:rPr>
          <w:rPr>
            <w:rFonts w:ascii="Cambria Math" w:hAnsi="Cambria Math"/>
            <w:sz w:val="26"/>
            <w:szCs w:val="26"/>
          </w:rPr>
          <m:t>±0.006</m:t>
        </m:r>
      </m:oMath>
      <w:r>
        <w:t xml:space="preserve">, with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=0.214</m:t>
        </m:r>
      </m:oMath>
      <w:r>
        <w:t xml:space="preserve"> on the testing set. Adding latent class as a predictor improved average cross-validated prediction performance by an average of 6.3% (CV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=0.299±0.013</m:t>
        </m:r>
      </m:oMath>
      <w:r>
        <w:t xml:space="preserve">, test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=0.307</m:t>
        </m:r>
      </m:oMath>
      <w:r>
        <w:t>). Each model improved on performance observed using latent class alone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=0.108±0.006</m:t>
        </m:r>
      </m:oMath>
      <w:r>
        <w:t xml:space="preserve">, test </w: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=0.216</m:t>
        </m:r>
      </m:oMath>
      <w:r>
        <w:t xml:space="preserve">). </w:t>
      </w:r>
      <w:commentRangeEnd w:id="81"/>
      <w:r w:rsidR="00213AD9">
        <w:rPr>
          <w:rStyle w:val="CommentReference"/>
        </w:rPr>
        <w:commentReference w:id="81"/>
      </w:r>
      <w:commentRangeStart w:id="82"/>
      <w:r>
        <w:t xml:space="preserve">To simulate using CO prediction as a quit-smoking classifier, ROC curves were generated using exhaustive CO thresholds (see </w:t>
      </w:r>
      <w:r w:rsidR="0055575F">
        <w:t xml:space="preserve">Figure 3). </w:t>
      </w:r>
      <w:r>
        <w:t>Predicted CO values at or below the threshold were considered accurate predictions. The model using latent class in addition to baseline characteristics outperformed the model using those characteristics alone.</w:t>
      </w:r>
      <w:commentRangeEnd w:id="82"/>
      <w:r w:rsidR="00213AD9">
        <w:rPr>
          <w:rStyle w:val="CommentReference"/>
        </w:rPr>
        <w:commentReference w:id="82"/>
      </w:r>
    </w:p>
    <w:p w14:paraId="57F0CBE9" w14:textId="77777777" w:rsidR="0055575F" w:rsidRDefault="0055575F" w:rsidP="00536694"/>
    <w:p w14:paraId="20C783B9" w14:textId="0E2468FA" w:rsidR="00536694" w:rsidRDefault="00536694" w:rsidP="00536694">
      <w:r>
        <w:t>As with the previous analysis, regression coefficients from each model’s validation folds were recorded to assess feature importance in predicting 1-year CO values (see Figure</w:t>
      </w:r>
      <w:r w:rsidR="0055575F">
        <w:t xml:space="preserve"> 5</w:t>
      </w:r>
      <w:r>
        <w:t>). Membership to Classes 2 and 3 were associated with higher follow-up CO values relative to participants from Class 1. Notably, latent class predictors were weighted more heavily than baseline CPD or CO.</w:t>
      </w:r>
    </w:p>
    <w:p w14:paraId="66BF00C2" w14:textId="77777777" w:rsidR="00536694" w:rsidRPr="008F09E2" w:rsidRDefault="00536694" w:rsidP="008F09E2"/>
    <w:p w14:paraId="76060E74" w14:textId="68D489FE" w:rsidR="00D946B1" w:rsidRDefault="00D41AEE" w:rsidP="00D946B1">
      <w:pPr>
        <w:pStyle w:val="Heading1"/>
      </w:pPr>
      <w:r>
        <w:t>DISCUSSION</w:t>
      </w:r>
    </w:p>
    <w:p w14:paraId="56682B70" w14:textId="77777777" w:rsidR="0018548F" w:rsidRDefault="0018548F" w:rsidP="0018548F"/>
    <w:p w14:paraId="6EC7FFD0" w14:textId="438707B4"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smokers initially reduced and nearly</w:t>
      </w:r>
      <w:r w:rsidR="00925627">
        <w:t xml:space="preserve"> </w:t>
      </w:r>
      <w:commentRangeStart w:id="83"/>
      <w:r w:rsidR="00925627">
        <w:t>or completely</w:t>
      </w:r>
      <w:r>
        <w:t xml:space="preserve"> </w:t>
      </w:r>
      <w:commentRangeEnd w:id="83"/>
      <w:r w:rsidR="00925627">
        <w:rPr>
          <w:rStyle w:val="CommentReference"/>
        </w:rPr>
        <w:commentReference w:id="83"/>
      </w:r>
      <w:r>
        <w:t xml:space="preserve">eliminated their smoking (Class 1), </w:t>
      </w:r>
      <w:r w:rsidR="00925627">
        <w:t xml:space="preserve">45% </w:t>
      </w:r>
      <w:r>
        <w:t xml:space="preserve">reduced by approximately half </w:t>
      </w:r>
      <w:r w:rsidR="00925627">
        <w:t xml:space="preserve">of their </w:t>
      </w:r>
      <w:r w:rsidR="00925627">
        <w:lastRenderedPageBreak/>
        <w:t xml:space="preserve">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09ADC88D" w14:textId="77777777" w:rsidR="0018548F" w:rsidRDefault="0018548F" w:rsidP="0018548F">
      <w:r>
        <w:t xml:space="preserve">Predictive modeling revealed that smokers who reduced substantially tended to be older, have later smoking onset, and lower levels of anxiety and nicotine dependence. This trend was emphasized when comparing smokers who reduced despite receiving placebo NRT versus those who failed to reduce substantially yet received active NRT. </w:t>
      </w:r>
      <w:commentRangeStart w:id="84"/>
      <w:r>
        <w:t>Additionally, regression models predicting CO values 6 months after the trial’s conclusion showed stronger performance incorporating latent class as a predictor versus using baseline characteristics alone, suggesting smoking trajectories may have implications for predicting smoking cessation. Those in Class 1 have lower 1-year CO values, while those in Classes 2 and 3 tended to have higher follow-up readings.</w:t>
      </w:r>
      <w:commentRangeEnd w:id="84"/>
      <w:r w:rsidR="00F6005A">
        <w:rPr>
          <w:rStyle w:val="CommentReference"/>
        </w:rPr>
        <w:commentReference w:id="84"/>
      </w:r>
    </w:p>
    <w:p w14:paraId="5BC17195" w14:textId="77777777" w:rsidR="0018548F" w:rsidRDefault="0018548F" w:rsidP="0018548F"/>
    <w:p w14:paraId="6AF3719B" w14:textId="77777777" w:rsidR="0018548F" w:rsidRDefault="0018548F" w:rsidP="0018548F">
      <w:r>
        <w:t>Most importantly, despite random assignment to active or placebo NRT and consistent instructions to reduce smoking, cigarette use trajectories were not homogeneous. In particular, although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659C684" w:rsidR="0018548F" w:rsidRDefault="00F6005A" w:rsidP="0018548F">
      <w:r>
        <w:t xml:space="preserve">Consistent with prior </w:t>
      </w:r>
      <w:commentRangeStart w:id="85"/>
      <w:r>
        <w:t>research</w:t>
      </w:r>
      <w:commentRangeEnd w:id="85"/>
      <w:r>
        <w:rPr>
          <w:rStyle w:val="CommentReference"/>
        </w:rPr>
        <w:commentReference w:id="85"/>
      </w:r>
      <w:r w:rsidR="0018548F">
        <w:t xml:space="preserve">,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 Smoking trajectories were substantially more predictive of follow-up CO than assignment to NRT treatment group, 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CA2A55">
        <w:t xml:space="preserve"> </w:t>
      </w:r>
      <w:ins w:id="86" w:author="Klemperer, Elias" w:date="2023-04-05T15:28:00Z">
        <w:r w:rsidR="00300448">
          <w:t>Our findings also indicate that those with lower anxiety achieved greater reductions in CPD, suggesting interv</w:t>
        </w:r>
      </w:ins>
      <w:ins w:id="87" w:author="Klemperer, Elias" w:date="2023-04-05T15:29:00Z">
        <w:r w:rsidR="00300448">
          <w:t>entions that address anxiety could help to maximize smoking reduction.</w:t>
        </w:r>
      </w:ins>
    </w:p>
    <w:p w14:paraId="18F7C883" w14:textId="77777777" w:rsidR="0018548F" w:rsidRDefault="0018548F" w:rsidP="0018548F"/>
    <w:p w14:paraId="59E964BF" w14:textId="4CA7C2E0" w:rsidR="0018548F" w:rsidRDefault="0018548F" w:rsidP="0018548F">
      <w:r>
        <w:t>Recent literature recommends lower cutoffs for biochemically-verified smoking cessation, with CO values as low as 6ppm</w:t>
      </w:r>
      <w:r w:rsidR="0047483C">
        <w:t xml:space="preserve"> </w:t>
      </w:r>
      <w:r w:rsidR="0047483C">
        <w:fldChar w:fldCharType="begin"/>
      </w:r>
      <w:r w:rsidR="00214712">
        <w:instrText xml:space="preserve"> ADDIN ZOTERO_ITEM CSL_CITATION {"citationID":"lq61T6lA","properties":{"formattedCitation":"(33)","plainCitation":"(33)","noteIndex":0},"citationItems":[{"id":84,"uris":["http://zotero.org/users/10331382/items/BIVSZBJ8"],"itemData":{"id":84,"type":"article-journal","abstract":"Abstract\n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47483C">
        <w:fldChar w:fldCharType="separate"/>
      </w:r>
      <w:r w:rsidR="00214712">
        <w:rPr>
          <w:noProof/>
        </w:rPr>
        <w:t>(33)</w:t>
      </w:r>
      <w:r w:rsidR="0047483C">
        <w:fldChar w:fldCharType="end"/>
      </w:r>
      <w:r>
        <w:t xml:space="preserve">, emphasizing the relevance of predictive modeling. </w:t>
      </w:r>
      <w:commentRangeStart w:id="88"/>
      <w:r>
        <w:t xml:space="preserve">However, particular smoking trajectories appear to improve prediction of CO values, and discerning between those trajectories occurred largely at two and four-week follow-up points. </w:t>
      </w:r>
      <w:commentRangeEnd w:id="88"/>
      <w:r w:rsidR="0067320E">
        <w:rPr>
          <w:rStyle w:val="CommentReference"/>
        </w:rPr>
        <w:commentReference w:id="88"/>
      </w:r>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214712">
        <w:instrText xml:space="preserve"> ADDIN ZOTERO_ITEM CSL_CITATION {"citationID":"DMWQOVjk","properties":{"formattedCitation":"(34)","plainCitation":"(34)","noteIndex":0},"citationItems":[{"id":110,"uris":["http://zotero.org/users/10331382/items/6D6YUF67"],"itemData":{"id":110,"type":"article-journal","container-title":"Health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214712">
        <w:rPr>
          <w:noProof/>
        </w:rPr>
        <w:t>(34)</w:t>
      </w:r>
      <w:r w:rsidR="00214712">
        <w:fldChar w:fldCharType="end"/>
      </w:r>
      <w:r>
        <w:t xml:space="preserve"> which concluded that smokers who are not looking to quit are not homogeneous.</w:t>
      </w:r>
    </w:p>
    <w:p w14:paraId="32E0A288" w14:textId="77777777" w:rsidR="0018548F" w:rsidRPr="0018548F" w:rsidRDefault="0018548F" w:rsidP="0018548F"/>
    <w:p w14:paraId="654090CB" w14:textId="3A380428" w:rsidR="008F09E2" w:rsidRDefault="008F09E2" w:rsidP="008F09E2">
      <w:pPr>
        <w:pStyle w:val="Heading2"/>
      </w:pPr>
      <w:r>
        <w:t>Limitations</w:t>
      </w:r>
    </w:p>
    <w:p w14:paraId="61A92F33" w14:textId="77777777" w:rsidR="005A28FD" w:rsidRDefault="005A28FD" w:rsidP="005A28FD"/>
    <w:p w14:paraId="3DE072BF" w14:textId="5097A6B9" w:rsidR="005A28FD" w:rsidDel="00F939F3" w:rsidRDefault="00EC7E2D" w:rsidP="005A28FD">
      <w:pPr>
        <w:rPr>
          <w:del w:id="89" w:author="Klemperer, Elias" w:date="2023-04-05T15:19:00Z"/>
        </w:rPr>
      </w:pPr>
      <w:r>
        <w:t>Several</w:t>
      </w:r>
      <w:r w:rsidR="00741484">
        <w:t xml:space="preserve"> unmeasured variables</w:t>
      </w:r>
      <w:r w:rsidR="005A28FD">
        <w:t xml:space="preserve"> might confound the association</w:t>
      </w:r>
      <w:r w:rsidR="0051577C">
        <w:t>s</w:t>
      </w:r>
      <w:r w:rsidR="005A28FD">
        <w:t xml:space="preserve"> in question</w:t>
      </w:r>
      <w:r w:rsidR="00A55B9D">
        <w:t>,</w:t>
      </w:r>
      <w:r w:rsidR="0051577C">
        <w:t xml:space="preserve"> </w:t>
      </w:r>
      <w:r w:rsidR="005A28FD">
        <w:t xml:space="preserve">and </w:t>
      </w:r>
      <w:r w:rsidR="00A55B9D">
        <w:t xml:space="preserve">we </w:t>
      </w:r>
      <w:r w:rsidR="0051577C">
        <w:t>cannot</w:t>
      </w:r>
      <w:r w:rsidR="005A28FD">
        <w:t xml:space="preserve"> </w:t>
      </w:r>
      <w:r w:rsidR="00A55B9D">
        <w:t>evaluate</w:t>
      </w:r>
      <w:r w:rsidR="005A28FD">
        <w:t xml:space="preserve"> </w:t>
      </w:r>
      <w:r w:rsidR="00A55B9D">
        <w:t xml:space="preserve">the </w:t>
      </w:r>
      <w:r w:rsidR="005A28FD">
        <w:t>impact of residual confounding.</w:t>
      </w:r>
      <w:r w:rsidR="00A55B9D">
        <w:t xml:space="preserve"> </w:t>
      </w:r>
      <w:r w:rsidR="00F7568B">
        <w:t>For example, ethnicity, education, intention to reduce were either not measured, or not measured consistently across trials.</w:t>
      </w:r>
      <w:ins w:id="90" w:author="Klemperer, Elias" w:date="2023-04-05T15:19:00Z">
        <w:r w:rsidR="00F939F3">
          <w:t xml:space="preserve"> </w:t>
        </w:r>
      </w:ins>
    </w:p>
    <w:p w14:paraId="28DEC878" w14:textId="77777777" w:rsidR="00214712" w:rsidDel="00F939F3" w:rsidRDefault="00214712" w:rsidP="005A28FD">
      <w:pPr>
        <w:rPr>
          <w:del w:id="91" w:author="Klemperer, Elias" w:date="2023-04-05T15:19:00Z"/>
        </w:rPr>
      </w:pPr>
    </w:p>
    <w:p w14:paraId="669ED6B6" w14:textId="45AB8883" w:rsidR="005A28FD" w:rsidRDefault="005A28FD" w:rsidP="005A28FD">
      <w:r>
        <w:t xml:space="preserve">Additionally, </w:t>
      </w:r>
      <w:r w:rsidR="00CD4E53">
        <w:t xml:space="preserve">the </w:t>
      </w:r>
      <w:r w:rsidR="00CD4E53">
        <w:lastRenderedPageBreak/>
        <w:t xml:space="preserve">trials did not </w:t>
      </w:r>
      <w:r w:rsidR="00F7568B">
        <w:t>capture</w:t>
      </w:r>
      <w:r>
        <w:t xml:space="preserve"> short term changes in CPD that occurred temporarily between measurements, which could </w:t>
      </w:r>
      <w:r w:rsidR="00806592">
        <w:t xml:space="preserve">have </w:t>
      </w:r>
      <w:r>
        <w:t>affect</w:t>
      </w:r>
      <w:r w:rsidR="00806592">
        <w:t>ed</w:t>
      </w:r>
      <w:r>
        <w:t xml:space="preserve"> outcomes</w:t>
      </w:r>
      <w:r w:rsidR="00214712">
        <w:t xml:space="preserve"> </w:t>
      </w:r>
      <w:r w:rsidR="00214712">
        <w:fldChar w:fldCharType="begin"/>
      </w:r>
      <w:r w:rsidR="00926C96">
        <w:instrText xml:space="preserve"> ADDIN ZOTERO_ITEM CSL_CITATION {"citationID":"9RmfP8Ql","properties":{"formattedCitation":"(35)","plainCitation":"(35)","noteIndex":0},"citationItems":[{"id":82,"uris":["http://zotero.org/users/10331382/items/FBP69AIC"],"itemData":{"id":82,"type":"article-journal","abstract":"Abstract\n            \n              Introduction\n              Most prospective studies of quit attempts (QAs) or abstinence measure the ability of variables to predict quitting many weeks or months later. This design ignores more proximal fluctuations in the predictor that may be more relevant. The present secondary analysis compares 6-week (distal) and daily (proximal) changes in cigarettes per day (CPD) as predictors of making a QA.\n            \n            \n              Methods\n              Daily smokers reported CPD and QAs nightly throughout a 12-week natural history study. We provided no treatment. In the distal analysis, we tested whether reduction in CPD between baseline and 6 weeks predicted making a QA during the following 6 weeks. In the proximal analysis, we identified episodes of one or more days of ≥10% reduction in CPD and tested whether reduction predicted making a QA on the day immediately after the reduction episode. We tested the following predictors: (1) reduction in CPD of ≥10% (yes/no), (2) percent reduction, (3) absolute magnitude of reduction, and (4) CPD at the end of reduction.\n            \n            \n              Results\n              In the distal analysis, reduction did not predict making a QA. In the proximal analysis, any reduction (OR = 3.0), greater percent reduction (OR = 1.6), greater absolute reduction (OR = 1.3), and fewer CPD on the final day of an episode (OR = 11.8) predicted making a QA the next day (all p &amp;lt; .001).\n            \n            \n              Discussion\n              Relying on distal measurements to identify causes of a behavior may produce false-negative results. Increased use of technological advances will make assessments of the more valid proximal measurements more feasible.\n            \n            \n              Implications\n              This secondary analysis tested distal and proximal predictors of making a quit attempt among the same participants and found that distal tests did not, but proximal tests did predict quit attempts. Relying on distal measurements may result in false negatives.","container-title":"Nicotine &amp; Tobacco Research","DOI":"10.1093/ntr/nty110","ISSN":"1462-2203, 1469-994X","issue":"12","language":"en","page":"1727-1730","source":"DOI.org (Crossref)","title":"Distal Measurements Can Produce False Negative Results: A Prospective Secondary Analysis of a Natural History Study","title-short":"Distal Measurements Can Produce False Negative Results","volume":"21","author":[{"family":"Klemperer","given":"Elias M"},{"family":"Hughes","given":"John R"},{"family":"Naud","given":"Shelly"}],"issued":{"date-parts":[["2019",11,19]]},"citation-key":"klempererDistalMeasurementsCan2019"}}],"schema":"https://github.com/citation-style-language/schema/raw/master/csl-citation.json"} </w:instrText>
      </w:r>
      <w:r w:rsidR="00214712">
        <w:fldChar w:fldCharType="separate"/>
      </w:r>
      <w:r w:rsidR="00926C96">
        <w:rPr>
          <w:noProof/>
        </w:rPr>
        <w:t>(35)</w:t>
      </w:r>
      <w:r w:rsidR="00214712">
        <w:fldChar w:fldCharType="end"/>
      </w:r>
      <w:r>
        <w:t xml:space="preserve">. Latent classes were developed based on self-reported CPD. </w:t>
      </w:r>
      <w:r w:rsidR="00A61909">
        <w:t>It</w:t>
      </w:r>
      <w:r>
        <w:t xml:space="preserve"> is possible that participants inaccurately reported their CPD, </w:t>
      </w:r>
      <w:r w:rsidR="00A61909">
        <w:t>but it</w:t>
      </w:r>
      <w:r>
        <w:t xml:space="preserve"> </w:t>
      </w:r>
      <w:r w:rsidR="00A61909">
        <w:t>was</w:t>
      </w:r>
      <w:r>
        <w:t xml:space="preserve"> not possible to biochemically confirm CPD using CO. Although a person may reduce their CPD, they may also inhale their remaining cigarettes more deeply, which could mean that the CO reading does not decrease in-line with the reduction in </w:t>
      </w:r>
      <w:commentRangeStart w:id="92"/>
      <w:r>
        <w:t xml:space="preserve">CPD. </w:t>
      </w:r>
      <w:commentRangeEnd w:id="92"/>
      <w:r w:rsidR="00F939F3">
        <w:rPr>
          <w:rStyle w:val="CommentReference"/>
        </w:rPr>
        <w:commentReference w:id="92"/>
      </w:r>
      <w:r>
        <w:t>Furthermore, CO has a half-life of around 4 hours meaning that the magnitude of the measurement is affected by the recency of smoking</w:t>
      </w:r>
      <w:r w:rsidR="00926C96">
        <w:t xml:space="preserve"> </w:t>
      </w:r>
      <w:r w:rsidR="00926C96">
        <w:fldChar w:fldCharType="begin"/>
      </w:r>
      <w:r w:rsidR="00926C96">
        <w:instrText xml:space="preserve"> ADDIN ZOTERO_ITEM CSL_CITATION {"citationID":"HpLLsZmB","properties":{"formattedCitation":"(33)","plainCitation":"(33)","noteIndex":0},"citationItems":[{"id":84,"uris":["http://zotero.org/users/10331382/items/BIVSZBJ8"],"itemData":{"id":84,"type":"article-journal","abstract":"Abstract\n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fldChar w:fldCharType="separate"/>
      </w:r>
      <w:r w:rsidR="00926C96">
        <w:rPr>
          <w:noProof/>
        </w:rPr>
        <w:t>(33)</w:t>
      </w:r>
      <w:r w:rsidR="00926C96">
        <w:fldChar w:fldCharType="end"/>
      </w:r>
      <w:r>
        <w:t>. Therefore, even if a person has reduced their daily CPD overall this would not be reflected in the CO measurement if they had smoked their remaining cigarettes just before the measure was taken.</w:t>
      </w:r>
    </w:p>
    <w:p w14:paraId="5E019602" w14:textId="77777777" w:rsidR="00926C96" w:rsidDel="00F939F3" w:rsidRDefault="00926C96" w:rsidP="005A28FD">
      <w:pPr>
        <w:rPr>
          <w:del w:id="93" w:author="Klemperer, Elias" w:date="2023-04-05T15:19:00Z"/>
        </w:rPr>
      </w:pPr>
    </w:p>
    <w:p w14:paraId="769FEF56" w14:textId="2EAA7AC5" w:rsidR="005A28FD" w:rsidDel="00F939F3" w:rsidRDefault="005A28FD" w:rsidP="005A28FD">
      <w:pPr>
        <w:rPr>
          <w:del w:id="94" w:author="Klemperer, Elias" w:date="2023-04-05T15:19:00Z"/>
        </w:rPr>
      </w:pPr>
      <w:commentRangeStart w:id="95"/>
      <w:del w:id="96" w:author="Klemperer, Elias" w:date="2023-04-05T15:19:00Z">
        <w:r w:rsidDel="00F939F3">
          <w:delText xml:space="preserve">The McNeil trials recruited participants </w:delText>
        </w:r>
        <w:r w:rsidR="003C2346" w:rsidDel="00F939F3">
          <w:delText>who</w:delText>
        </w:r>
        <w:r w:rsidDel="00F939F3">
          <w:delText xml:space="preserve"> wanted to reduce but not stop smoking and had smoked for at least 3 years. Therefore, our analyses may not generalize to participants</w:delText>
        </w:r>
        <w:r w:rsidR="00AD3F2A" w:rsidDel="00F939F3">
          <w:delText xml:space="preserve"> </w:delText>
        </w:r>
        <w:r w:rsidDel="00F939F3">
          <w:delText xml:space="preserve">consciously seeking to reduce smoking to quit, although many participants in these trials did quit smoking </w:delText>
        </w:r>
        <w:r w:rsidR="00FE137F" w:rsidDel="00F939F3">
          <w:delText>after</w:delText>
        </w:r>
        <w:r w:rsidDel="00F939F3">
          <w:delText xml:space="preserve"> smoking reduction intervention.</w:delText>
        </w:r>
        <w:commentRangeEnd w:id="95"/>
        <w:r w:rsidR="00F939F3" w:rsidDel="00F939F3">
          <w:rPr>
            <w:rStyle w:val="CommentReference"/>
          </w:rPr>
          <w:commentReference w:id="95"/>
        </w:r>
      </w:del>
    </w:p>
    <w:p w14:paraId="6BDE5D28" w14:textId="7ACAE2B7" w:rsidR="000311E6" w:rsidRDefault="000311E6" w:rsidP="000311E6">
      <w:pPr>
        <w:rPr>
          <w:ins w:id="97" w:author="Klemperer, Elias" w:date="2023-04-05T15:19:00Z"/>
        </w:rPr>
      </w:pPr>
    </w:p>
    <w:p w14:paraId="5468913F" w14:textId="14CD3114" w:rsidR="00F939F3" w:rsidRDefault="00F939F3" w:rsidP="000311E6">
      <w:pPr>
        <w:rPr>
          <w:ins w:id="98" w:author="Klemperer, Elias" w:date="2023-04-05T15:19:00Z"/>
        </w:rPr>
      </w:pPr>
      <w:commentRangeStart w:id="99"/>
      <w:ins w:id="100" w:author="Klemperer, Elias" w:date="2023-04-05T15:19:00Z">
        <w:r>
          <w:t>Conclusion</w:t>
        </w:r>
      </w:ins>
    </w:p>
    <w:p w14:paraId="1EE08178" w14:textId="77777777" w:rsidR="00F939F3" w:rsidRDefault="00F939F3" w:rsidP="000311E6"/>
    <w:p w14:paraId="3650742F" w14:textId="3B354C73" w:rsidR="000311E6" w:rsidRDefault="00F939F3" w:rsidP="000311E6">
      <w:ins w:id="101" w:author="Klemperer, Elias" w:date="2023-04-05T15:18:00Z">
        <w:r>
          <w:t>Our e</w:t>
        </w:r>
      </w:ins>
      <w:del w:id="102" w:author="Klemperer, Elias" w:date="2023-04-05T15:18:00Z">
        <w:r w:rsidR="000311E6" w:rsidDel="00F939F3">
          <w:delText>E</w:delText>
        </w:r>
      </w:del>
      <w:r w:rsidR="000311E6">
        <w:t>xamin</w:t>
      </w:r>
      <w:del w:id="103" w:author="Klemperer, Elias" w:date="2023-04-05T15:18:00Z">
        <w:r w:rsidR="000311E6" w:rsidDel="00F939F3">
          <w:delText>in</w:delText>
        </w:r>
      </w:del>
      <w:ins w:id="104" w:author="Klemperer, Elias" w:date="2023-04-05T15:18:00Z">
        <w:r>
          <w:t>ation of</w:t>
        </w:r>
      </w:ins>
      <w:del w:id="105" w:author="Klemperer, Elias" w:date="2023-04-05T15:18:00Z">
        <w:r w:rsidR="000311E6" w:rsidDel="00F939F3">
          <w:delText>g</w:delText>
        </w:r>
      </w:del>
      <w:r w:rsidR="000311E6">
        <w:t xml:space="preserve"> latent trajectories in smoking behavior among a sample of smokers not </w:t>
      </w:r>
      <w:del w:id="106" w:author="Klemperer, Elias" w:date="2023-04-05T15:19:00Z">
        <w:r w:rsidR="000311E6" w:rsidDel="00F939F3">
          <w:delText xml:space="preserve">looking </w:delText>
        </w:r>
      </w:del>
      <w:ins w:id="107" w:author="Klemperer, Elias" w:date="2023-04-05T15:19:00Z">
        <w:r>
          <w:t xml:space="preserve">motivated </w:t>
        </w:r>
      </w:ins>
      <w:r w:rsidR="000311E6">
        <w:t>to quit reveal</w:t>
      </w:r>
      <w:ins w:id="108" w:author="Klemperer, Elias" w:date="2023-04-05T15:19:00Z">
        <w:r>
          <w:t>ed</w:t>
        </w:r>
      </w:ins>
      <w:del w:id="109" w:author="Klemperer, Elias" w:date="2023-04-05T15:19:00Z">
        <w:r w:rsidR="000311E6" w:rsidDel="00F939F3">
          <w:delText>s</w:delText>
        </w:r>
      </w:del>
      <w:r w:rsidR="000311E6">
        <w:t xml:space="preserve"> heterogeneity in smoking patterns.</w:t>
      </w:r>
      <w:ins w:id="110" w:author="Klemperer, Elias" w:date="2023-04-05T15:21:00Z">
        <w:r>
          <w:t xml:space="preserve"> Specifically, three distinct smoking trajectories were identified,</w:t>
        </w:r>
      </w:ins>
      <w:ins w:id="111" w:author="Klemperer, Elias" w:date="2023-04-05T15:22:00Z">
        <w:r>
          <w:t xml:space="preserve"> each with implications for subsequent smoking or abstinence. </w:t>
        </w:r>
      </w:ins>
      <w:ins w:id="112" w:author="Klemperer, Elias" w:date="2023-04-05T15:34:00Z">
        <w:r w:rsidR="00300448">
          <w:t xml:space="preserve">These findings provide further evidence that </w:t>
        </w:r>
      </w:ins>
      <w:ins w:id="113" w:author="Klemperer, Elias" w:date="2023-04-05T15:36:00Z">
        <w:r w:rsidR="00300448">
          <w:t xml:space="preserve">a </w:t>
        </w:r>
      </w:ins>
      <w:ins w:id="114" w:author="Klemperer, Elias" w:date="2023-04-05T15:35:00Z">
        <w:r w:rsidR="00300448">
          <w:t xml:space="preserve">greater magnitude of reduction </w:t>
        </w:r>
      </w:ins>
      <w:ins w:id="115" w:author="Klemperer, Elias" w:date="2023-04-05T15:36:00Z">
        <w:r w:rsidR="00300448">
          <w:t>is</w:t>
        </w:r>
      </w:ins>
      <w:ins w:id="116" w:author="Klemperer, Elias" w:date="2023-04-05T15:35:00Z">
        <w:r w:rsidR="00300448">
          <w:t xml:space="preserve"> associated with</w:t>
        </w:r>
      </w:ins>
      <w:ins w:id="117" w:author="Klemperer, Elias" w:date="2023-04-05T15:36:00Z">
        <w:r w:rsidR="00300448">
          <w:t xml:space="preserve"> an</w:t>
        </w:r>
      </w:ins>
      <w:ins w:id="118" w:author="Klemperer, Elias" w:date="2023-04-05T15:35:00Z">
        <w:r w:rsidR="00300448">
          <w:t xml:space="preserve"> increased likelihood of smoking cessation among people who, at baseline, were not ready to quit and demonstrate the importance of reduction during the first two weeks after a smoking intervention. </w:t>
        </w:r>
      </w:ins>
      <w:del w:id="119" w:author="Klemperer, Elias" w:date="2023-04-05T15:35:00Z">
        <w:r w:rsidR="000311E6" w:rsidDel="00300448">
          <w:delText xml:space="preserve"> </w:delText>
        </w:r>
      </w:del>
      <w:del w:id="120" w:author="Klemperer, Elias" w:date="2023-04-05T15:22:00Z">
        <w:r w:rsidR="000311E6" w:rsidDel="00F939F3">
          <w:delText xml:space="preserve">Identifying </w:delText>
        </w:r>
      </w:del>
      <w:del w:id="121" w:author="Klemperer, Elias" w:date="2023-04-05T15:35:00Z">
        <w:r w:rsidR="000311E6" w:rsidDel="00300448">
          <w:delText>these subgroups may allow for targeted intervention with the goal of reducing cigarette use particularly among populations predisposed to tobacco use.</w:delText>
        </w:r>
      </w:del>
      <w:commentRangeEnd w:id="99"/>
      <w:r w:rsidR="00794022">
        <w:rPr>
          <w:rStyle w:val="CommentReference"/>
        </w:rPr>
        <w:commentReference w:id="99"/>
      </w:r>
    </w:p>
    <w:p w14:paraId="7D68BE10" w14:textId="77777777" w:rsidR="000311E6" w:rsidRPr="000311E6" w:rsidRDefault="000311E6" w:rsidP="000311E6"/>
    <w:p w14:paraId="3BB73649" w14:textId="24BF5389" w:rsidR="00B972A9" w:rsidRDefault="00D41AEE" w:rsidP="00D946B1">
      <w:pPr>
        <w:pStyle w:val="Heading1"/>
      </w:pPr>
      <w:r>
        <w:t>ACKNOWLEDGEMENTS</w:t>
      </w:r>
    </w:p>
    <w:p w14:paraId="043B57C6" w14:textId="77777777" w:rsidR="00D41AEE" w:rsidRDefault="00D41AEE" w:rsidP="00D41AEE"/>
    <w:p w14:paraId="5A281531" w14:textId="591AD25F" w:rsidR="00DD5F3A" w:rsidRDefault="00DD5F3A" w:rsidP="00D41AEE">
      <w:r>
        <w:t xml:space="preserve">This research was supported by </w:t>
      </w:r>
      <w:r w:rsidR="001C07D0">
        <w:t>NIH/NIDA</w:t>
      </w:r>
      <w:r w:rsidR="00EA6A8E">
        <w:t xml:space="preserve"> under award number</w:t>
      </w:r>
      <w:r w:rsidR="001C07D0">
        <w:t xml:space="preserve"> </w:t>
      </w:r>
      <w:r w:rsidR="00804802">
        <w:t xml:space="preserve">T32DA043593. </w:t>
      </w:r>
      <w:r w:rsidR="00EA6A8E">
        <w:t>The content is solely the responsibility of the authors and does not necessarily represent the official views of the National Institutes of Health.</w:t>
      </w:r>
    </w:p>
    <w:p w14:paraId="50C03EAF" w14:textId="098BF78F" w:rsidR="00D41AEE" w:rsidRPr="00D41AEE" w:rsidRDefault="00D41AEE" w:rsidP="00D41AEE">
      <w:pPr>
        <w:pStyle w:val="Heading1"/>
      </w:pPr>
      <w:r>
        <w:t>REFERENCES</w:t>
      </w:r>
    </w:p>
    <w:p w14:paraId="057FA972" w14:textId="77777777" w:rsidR="00B972A9" w:rsidRDefault="00B972A9" w:rsidP="00B972A9"/>
    <w:p w14:paraId="2738B4B7" w14:textId="77777777" w:rsidR="00A12364" w:rsidRPr="00A12364" w:rsidRDefault="00A12364" w:rsidP="00A12364">
      <w:pPr>
        <w:pStyle w:val="Bibliography"/>
        <w:rPr>
          <w:rFonts w:ascii="Calibri" w:cs="Calibri"/>
        </w:rPr>
      </w:pPr>
      <w:r>
        <w:fldChar w:fldCharType="begin"/>
      </w:r>
      <w:r>
        <w:instrText xml:space="preserve"> ADDIN ZOTERO_BIBL {"uncited":[],"omitted":[],"custom":[]} CSL_BIBLIOGRAPHY </w:instrText>
      </w:r>
      <w:r>
        <w:fldChar w:fldCharType="separate"/>
      </w:r>
      <w:r w:rsidRPr="00A12364">
        <w:rPr>
          <w:rFonts w:ascii="Calibri" w:cs="Calibri"/>
        </w:rPr>
        <w:t>1.</w:t>
      </w:r>
      <w:r w:rsidRPr="00A12364">
        <w:rPr>
          <w:rFonts w:ascii="Calibri" w:cs="Calibri"/>
        </w:rPr>
        <w:tab/>
        <w:t>World Health Organization. WHO report on the global tobacco epidemic, 2011: warning about the dangers of tobacco. 2011 [cited 2023 Jan 20]; Available from: https://apps.who.int/iris/handle/10665/44616</w:t>
      </w:r>
    </w:p>
    <w:p w14:paraId="45799DF5" w14:textId="77777777" w:rsidR="00A12364" w:rsidRPr="00A12364" w:rsidRDefault="00A12364" w:rsidP="00A12364">
      <w:pPr>
        <w:pStyle w:val="Bibliography"/>
        <w:rPr>
          <w:rFonts w:ascii="Calibri" w:cs="Calibri"/>
        </w:rPr>
      </w:pPr>
      <w:r w:rsidRPr="00A12364">
        <w:rPr>
          <w:rFonts w:ascii="Calibri" w:cs="Calibri"/>
        </w:rPr>
        <w:t>2.</w:t>
      </w:r>
      <w:r w:rsidRPr="00A12364">
        <w:rPr>
          <w:rFonts w:ascii="Calibri" w:cs="Calibri"/>
        </w:rPr>
        <w:tab/>
        <w:t xml:space="preserve">Goodchild M, Nargis N, Tursan d’Espaignet E. Global economic cost of smoking-attributable diseases. Tob Control. 2018 Jan;27(1):58–64. </w:t>
      </w:r>
    </w:p>
    <w:p w14:paraId="65AD92CC" w14:textId="77777777" w:rsidR="00A12364" w:rsidRPr="00A12364" w:rsidRDefault="00A12364" w:rsidP="00A12364">
      <w:pPr>
        <w:pStyle w:val="Bibliography"/>
        <w:rPr>
          <w:rFonts w:ascii="Calibri" w:cs="Calibri"/>
        </w:rPr>
      </w:pPr>
      <w:r w:rsidRPr="00A12364">
        <w:rPr>
          <w:rFonts w:ascii="Calibri" w:cs="Calibri"/>
        </w:rPr>
        <w:t>3.</w:t>
      </w:r>
      <w:r w:rsidRPr="00A12364">
        <w:rPr>
          <w:rFonts w:ascii="Calibri" w:cs="Calibri"/>
        </w:rPr>
        <w:tab/>
        <w:t xml:space="preserve">Pirie K, Peto R, Reeves GK, Green J, Beral V. The 21st century hazards of smoking and benefits of stopping: a prospective study of one million women in the UK. The Lancet. 2013 Jan;381(9861):133–41. </w:t>
      </w:r>
    </w:p>
    <w:p w14:paraId="4EE5914C" w14:textId="77777777" w:rsidR="00A12364" w:rsidRPr="00A12364" w:rsidRDefault="00A12364" w:rsidP="00A12364">
      <w:pPr>
        <w:pStyle w:val="Bibliography"/>
        <w:rPr>
          <w:rFonts w:ascii="Calibri" w:cs="Calibri"/>
        </w:rPr>
      </w:pPr>
      <w:r w:rsidRPr="00A12364">
        <w:rPr>
          <w:rFonts w:ascii="Calibri" w:cs="Calibri"/>
        </w:rPr>
        <w:t>4.</w:t>
      </w:r>
      <w:r w:rsidRPr="00A12364">
        <w:rPr>
          <w:rFonts w:ascii="Calibri" w:cs="Calibri"/>
        </w:rPr>
        <w:tab/>
        <w:t>NICE. National Institute for Clinical Excellence (NICE). Smoking: Harm reduction Public health guideline [PH45] [Internet] [Internet]. 2013. Available from: https://www.nice.org.uk/guidance/ph45</w:t>
      </w:r>
    </w:p>
    <w:p w14:paraId="5803EDBE" w14:textId="77777777" w:rsidR="00A12364" w:rsidRPr="00A12364" w:rsidRDefault="00A12364" w:rsidP="00A12364">
      <w:pPr>
        <w:pStyle w:val="Bibliography"/>
        <w:rPr>
          <w:rFonts w:ascii="Calibri" w:cs="Calibri"/>
        </w:rPr>
      </w:pPr>
      <w:r w:rsidRPr="00A12364">
        <w:rPr>
          <w:rFonts w:ascii="Calibri" w:cs="Calibri"/>
        </w:rPr>
        <w:lastRenderedPageBreak/>
        <w:t>5.</w:t>
      </w:r>
      <w:r w:rsidRPr="00A12364">
        <w:rPr>
          <w:rFonts w:ascii="Calibri" w:cs="Calibri"/>
        </w:rPr>
        <w:tab/>
        <w:t xml:space="preserve">European Network for Smoking and Tobacco Prevention. Guidelines for treating tobacco dependence. 2018. </w:t>
      </w:r>
    </w:p>
    <w:p w14:paraId="29C489C3" w14:textId="77777777" w:rsidR="00A12364" w:rsidRPr="00A12364" w:rsidRDefault="00A12364" w:rsidP="00A12364">
      <w:pPr>
        <w:pStyle w:val="Bibliography"/>
        <w:rPr>
          <w:rFonts w:ascii="Calibri" w:cs="Calibri"/>
        </w:rPr>
      </w:pPr>
      <w:r w:rsidRPr="00A12364">
        <w:rPr>
          <w:rFonts w:ascii="Calibri" w:cs="Calibri"/>
        </w:rPr>
        <w:t>6.</w:t>
      </w:r>
      <w:r w:rsidRPr="00A12364">
        <w:rPr>
          <w:rFonts w:ascii="Calibri" w:cs="Calibri"/>
        </w:rPr>
        <w:tab/>
        <w:t xml:space="preserve">Medicine and Healthcare Products Regulatory Agency Committee. Report of the Committee on Safety of Medicines Working Group on Nicotine Replacement Therapy. London; 2005. </w:t>
      </w:r>
    </w:p>
    <w:p w14:paraId="73E5BB5A" w14:textId="77777777" w:rsidR="00A12364" w:rsidRPr="00A12364" w:rsidRDefault="00A12364" w:rsidP="00A12364">
      <w:pPr>
        <w:pStyle w:val="Bibliography"/>
        <w:rPr>
          <w:rFonts w:ascii="Calibri" w:cs="Calibri"/>
        </w:rPr>
      </w:pPr>
      <w:r w:rsidRPr="00A12364">
        <w:rPr>
          <w:rFonts w:ascii="Calibri" w:cs="Calibri"/>
        </w:rPr>
        <w:t>7.</w:t>
      </w:r>
      <w:r w:rsidRPr="00A12364">
        <w:rPr>
          <w:rFonts w:ascii="Calibri" w:cs="Calibri"/>
        </w:rPr>
        <w:tab/>
        <w:t xml:space="preserve">Fucito LM, Bars MP, Forray A, Rojewski AM, Shiffman S, Selby P, et al. Addressing the Evidence for FDA Nicotine Replacement Therapy Label Changes: A Policy Statement of the Association for the Treatment of Tobacco Use and Dependence and the Society for Research on Nicotine and Tobacco. Nicotine Tob Res. 2014 Jul 1;16(7):909–14. </w:t>
      </w:r>
    </w:p>
    <w:p w14:paraId="4F5170C4" w14:textId="77777777" w:rsidR="00A12364" w:rsidRPr="00A12364" w:rsidRDefault="00A12364" w:rsidP="00A12364">
      <w:pPr>
        <w:pStyle w:val="Bibliography"/>
        <w:rPr>
          <w:rFonts w:ascii="Calibri" w:cs="Calibri"/>
        </w:rPr>
      </w:pPr>
      <w:r w:rsidRPr="00A12364">
        <w:rPr>
          <w:rFonts w:ascii="Calibri" w:cs="Calibri"/>
        </w:rPr>
        <w:t>8.</w:t>
      </w:r>
      <w:r w:rsidRPr="00A12364">
        <w:rPr>
          <w:rFonts w:ascii="Calibri" w:cs="Calibri"/>
        </w:rPr>
        <w:tab/>
        <w:t xml:space="preserve">Pisinger C, Godtfredsen NS. Is there a health benefit of reduced tobacco consumption? A systematic review. Nicotine Tob Res. 2007 Jun;9(6):631–46. </w:t>
      </w:r>
    </w:p>
    <w:p w14:paraId="025FFFD3" w14:textId="77777777" w:rsidR="00A12364" w:rsidRPr="00A12364" w:rsidRDefault="00A12364" w:rsidP="00A12364">
      <w:pPr>
        <w:pStyle w:val="Bibliography"/>
        <w:rPr>
          <w:rFonts w:ascii="Calibri" w:cs="Calibri"/>
        </w:rPr>
      </w:pPr>
      <w:r w:rsidRPr="00A12364">
        <w:rPr>
          <w:rFonts w:ascii="Calibri" w:cs="Calibri"/>
        </w:rPr>
        <w:t>9.</w:t>
      </w:r>
      <w:r w:rsidRPr="00A12364">
        <w:rPr>
          <w:rFonts w:ascii="Calibri" w:cs="Calibri"/>
        </w:rPr>
        <w:tab/>
        <w:t>Lindson N, Klemperer E, Hong B, Ordóñez-Mena JM, Aveyard P. Smoking reduction interventions for smoking cessation. Cochrane Tobacco Addiction Group, editor. Cochrane Database Syst Rev [Internet]. 2019 Sep 30 [cited 2022 Dec 7];2019(9). Available from: http://doi.wiley.com/10.1002/14651858.CD013183.pub2</w:t>
      </w:r>
    </w:p>
    <w:p w14:paraId="37E5F55B" w14:textId="77777777" w:rsidR="00A12364" w:rsidRPr="00A12364" w:rsidRDefault="00A12364" w:rsidP="00A12364">
      <w:pPr>
        <w:pStyle w:val="Bibliography"/>
        <w:rPr>
          <w:rFonts w:ascii="Calibri" w:cs="Calibri"/>
        </w:rPr>
      </w:pPr>
      <w:r w:rsidRPr="00A12364">
        <w:rPr>
          <w:rFonts w:ascii="Calibri" w:cs="Calibri"/>
        </w:rPr>
        <w:t>10.</w:t>
      </w:r>
      <w:r w:rsidRPr="00A12364">
        <w:rPr>
          <w:rFonts w:ascii="Calibri" w:cs="Calibri"/>
        </w:rPr>
        <w:tab/>
        <w:t xml:space="preserve">Beard E, Vangeli E, Michie S, West R. The Use of Nicotine Replacement Therapy for Smoking Reduction and Temporary Abstinence: An Interview Study. Nicotine Tob Res. 2012 Jul;14(7):849–56. </w:t>
      </w:r>
    </w:p>
    <w:p w14:paraId="0C026447" w14:textId="77777777" w:rsidR="00A12364" w:rsidRPr="00A12364" w:rsidRDefault="00A12364" w:rsidP="00A12364">
      <w:pPr>
        <w:pStyle w:val="Bibliography"/>
        <w:rPr>
          <w:rFonts w:ascii="Calibri" w:cs="Calibri"/>
        </w:rPr>
      </w:pPr>
      <w:r w:rsidRPr="00A12364">
        <w:rPr>
          <w:rFonts w:ascii="Calibri" w:cs="Calibri"/>
        </w:rPr>
        <w:t>11.</w:t>
      </w:r>
      <w:r w:rsidRPr="00A12364">
        <w:rPr>
          <w:rFonts w:ascii="Calibri" w:cs="Calibri"/>
        </w:rPr>
        <w:tab/>
        <w:t xml:space="preserve">Shiffman S, Hughes J, Ferguson S, Pillitteri J, Gitchell J, Burton S. Smokers’ interest in using nicotine replacement to aid smoking reduction. Nicotine Tob Res. 2007 Nov;9(11):1177–82. </w:t>
      </w:r>
    </w:p>
    <w:p w14:paraId="52CDB575" w14:textId="77777777" w:rsidR="00A12364" w:rsidRPr="00A12364" w:rsidRDefault="00A12364" w:rsidP="00A12364">
      <w:pPr>
        <w:pStyle w:val="Bibliography"/>
        <w:rPr>
          <w:rFonts w:ascii="Calibri" w:cs="Calibri"/>
        </w:rPr>
      </w:pPr>
      <w:r w:rsidRPr="00A12364">
        <w:rPr>
          <w:rFonts w:ascii="Calibri" w:cs="Calibri"/>
        </w:rPr>
        <w:t>12.</w:t>
      </w:r>
      <w:r w:rsidRPr="00A12364">
        <w:rPr>
          <w:rFonts w:ascii="Calibri" w:cs="Calibri"/>
        </w:rPr>
        <w:tab/>
        <w:t xml:space="preserve">Schmidt L, Reidmohr A, Harwell TS, Helgerson SD. Prevalence and Reasons for Initiating Use of Electronic Cigarettes Among Adults in Montana, 2013. Prev Chronic Dis. 2014 Nov 20;11:140283. </w:t>
      </w:r>
    </w:p>
    <w:p w14:paraId="38B73627" w14:textId="77777777" w:rsidR="00A12364" w:rsidRPr="00A12364" w:rsidRDefault="00A12364" w:rsidP="00A12364">
      <w:pPr>
        <w:pStyle w:val="Bibliography"/>
        <w:rPr>
          <w:rFonts w:ascii="Calibri" w:cs="Calibri"/>
        </w:rPr>
      </w:pPr>
      <w:r w:rsidRPr="00A12364">
        <w:rPr>
          <w:rFonts w:ascii="Calibri" w:cs="Calibri"/>
        </w:rPr>
        <w:t>13.</w:t>
      </w:r>
      <w:r w:rsidRPr="00A12364">
        <w:rPr>
          <w:rFonts w:ascii="Calibri" w:cs="Calibri"/>
        </w:rPr>
        <w:tab/>
        <w:t xml:space="preserve">Hughes J R. Smokers who choose to quit gradually versus abruptly. Addiction. 2007 Aug;102(8):1326–7. </w:t>
      </w:r>
    </w:p>
    <w:p w14:paraId="67A5382D" w14:textId="77777777" w:rsidR="00A12364" w:rsidRPr="00A12364" w:rsidRDefault="00A12364" w:rsidP="00A12364">
      <w:pPr>
        <w:pStyle w:val="Bibliography"/>
        <w:rPr>
          <w:rFonts w:ascii="Calibri" w:cs="Calibri"/>
        </w:rPr>
      </w:pPr>
      <w:r w:rsidRPr="00A12364">
        <w:rPr>
          <w:rFonts w:ascii="Calibri" w:cs="Calibri"/>
        </w:rPr>
        <w:t>14.</w:t>
      </w:r>
      <w:r w:rsidRPr="00A12364">
        <w:rPr>
          <w:rFonts w:ascii="Calibri" w:cs="Calibri"/>
        </w:rPr>
        <w:tab/>
        <w:t xml:space="preserve">Lindson N, Michie S, Aveyard P. Exploratory Analyses of the Popularity and Efficacy of Four Behavioral Methods of Gradual Smoking Cessation. Nicotine Tob Res. 2020 Dec 12;22(12):2257–61. </w:t>
      </w:r>
    </w:p>
    <w:p w14:paraId="48691786" w14:textId="77777777" w:rsidR="00A12364" w:rsidRPr="00A12364" w:rsidRDefault="00A12364" w:rsidP="00A12364">
      <w:pPr>
        <w:pStyle w:val="Bibliography"/>
        <w:rPr>
          <w:rFonts w:ascii="Calibri" w:cs="Calibri"/>
        </w:rPr>
      </w:pPr>
      <w:r w:rsidRPr="00A12364">
        <w:rPr>
          <w:rFonts w:ascii="Calibri" w:cs="Calibri"/>
        </w:rPr>
        <w:t>15.</w:t>
      </w:r>
      <w:r w:rsidRPr="00A12364">
        <w:rPr>
          <w:rFonts w:ascii="Calibri" w:cs="Calibri"/>
        </w:rPr>
        <w:tab/>
        <w:t xml:space="preserve">Cinciripini PM, Lapitsky L, Seay S, Wallfisch A, Kitchens K, Van Vunakis H. The effects of smoking schedules on cessation outcome: Can we improve on common methods of gradual and abrupt nicotine withdrawal? J Consult Clin Psychol. 1995;63(3):388–99. </w:t>
      </w:r>
    </w:p>
    <w:p w14:paraId="02B84F38" w14:textId="77777777" w:rsidR="00A12364" w:rsidRPr="00A12364" w:rsidRDefault="00A12364" w:rsidP="00A12364">
      <w:pPr>
        <w:pStyle w:val="Bibliography"/>
        <w:rPr>
          <w:rFonts w:ascii="Calibri" w:cs="Calibri"/>
        </w:rPr>
      </w:pPr>
      <w:r w:rsidRPr="00A12364">
        <w:rPr>
          <w:rFonts w:ascii="Calibri" w:cs="Calibri"/>
        </w:rPr>
        <w:t>16.</w:t>
      </w:r>
      <w:r w:rsidRPr="00A12364">
        <w:rPr>
          <w:rFonts w:ascii="Calibri" w:cs="Calibri"/>
        </w:rPr>
        <w:tab/>
        <w:t xml:space="preserve">Brockway BS, Kleinmann G, Edleson J, Gruenewald K. Non-aversive procedures and their effect on cigarette smoking. Addict Behav. 1977 Jan;2(2–3):121–8. </w:t>
      </w:r>
    </w:p>
    <w:p w14:paraId="73C3BB28" w14:textId="77777777" w:rsidR="00A12364" w:rsidRPr="00A12364" w:rsidRDefault="00A12364" w:rsidP="00A12364">
      <w:pPr>
        <w:pStyle w:val="Bibliography"/>
        <w:rPr>
          <w:rFonts w:ascii="Calibri" w:cs="Calibri"/>
        </w:rPr>
      </w:pPr>
      <w:r w:rsidRPr="00A12364">
        <w:rPr>
          <w:rFonts w:ascii="Calibri" w:cs="Calibri"/>
        </w:rPr>
        <w:t>17.</w:t>
      </w:r>
      <w:r w:rsidRPr="00A12364">
        <w:rPr>
          <w:rFonts w:ascii="Calibri" w:cs="Calibri"/>
        </w:rPr>
        <w:tab/>
        <w:t xml:space="preserve">Haustein K. A double-blind, randomized, placebo-controlled multicentre trial of a nicotine chewing gum in smoking reduction. Study ID 980-CHC-9021-0013 Unpubl Data. 2001; </w:t>
      </w:r>
    </w:p>
    <w:p w14:paraId="36EFE6FE" w14:textId="77777777" w:rsidR="00A12364" w:rsidRPr="00A12364" w:rsidRDefault="00A12364" w:rsidP="00A12364">
      <w:pPr>
        <w:pStyle w:val="Bibliography"/>
        <w:rPr>
          <w:rFonts w:ascii="Calibri" w:cs="Calibri"/>
        </w:rPr>
      </w:pPr>
      <w:r w:rsidRPr="00A12364">
        <w:rPr>
          <w:rFonts w:ascii="Calibri" w:cs="Calibri"/>
        </w:rPr>
        <w:lastRenderedPageBreak/>
        <w:t>18.</w:t>
      </w:r>
      <w:r w:rsidRPr="00A12364">
        <w:rPr>
          <w:rFonts w:ascii="Calibri" w:cs="Calibri"/>
        </w:rPr>
        <w:tab/>
        <w:t xml:space="preserve">Batra A, Klingler K, Landfeldt B, Friederich H, Westin A, Danielsson T. Smoking reduction treatment with 4-mg nicotine gum: A double-blind, randomized, placebo-controlled study. Clin Pharmacol Ther. 2005 Dec;78(6):689–96. </w:t>
      </w:r>
    </w:p>
    <w:p w14:paraId="2C7D799D" w14:textId="77777777" w:rsidR="00A12364" w:rsidRPr="00A12364" w:rsidRDefault="00A12364" w:rsidP="00A12364">
      <w:pPr>
        <w:pStyle w:val="Bibliography"/>
        <w:rPr>
          <w:rFonts w:ascii="Calibri" w:cs="Calibri"/>
        </w:rPr>
      </w:pPr>
      <w:r w:rsidRPr="00A12364">
        <w:rPr>
          <w:rFonts w:ascii="Calibri" w:cs="Calibri"/>
        </w:rPr>
        <w:t>19.</w:t>
      </w:r>
      <w:r w:rsidRPr="00A12364">
        <w:rPr>
          <w:rFonts w:ascii="Calibri" w:cs="Calibri"/>
        </w:rPr>
        <w:tab/>
        <w:t xml:space="preserve">Bolliger CT. Smoking reduction with oral nicotine inhalers: double blind, randomised clinical trial of efficacy and safety. BMJ. 2000 Aug 5;321(7257):329–33. </w:t>
      </w:r>
    </w:p>
    <w:p w14:paraId="64AF3F9E" w14:textId="77777777" w:rsidR="00A12364" w:rsidRPr="00A12364" w:rsidRDefault="00A12364" w:rsidP="00A12364">
      <w:pPr>
        <w:pStyle w:val="Bibliography"/>
        <w:rPr>
          <w:rFonts w:ascii="Calibri" w:cs="Calibri"/>
        </w:rPr>
      </w:pPr>
      <w:r w:rsidRPr="00A12364">
        <w:rPr>
          <w:rFonts w:ascii="Calibri" w:cs="Calibri"/>
        </w:rPr>
        <w:t>20.</w:t>
      </w:r>
      <w:r w:rsidRPr="00A12364">
        <w:rPr>
          <w:rFonts w:ascii="Calibri" w:cs="Calibri"/>
        </w:rPr>
        <w:tab/>
        <w:t xml:space="preserve">Rennard S, Glover E, Leischow S, Daughton D, Glover P, Muramoto M, et al. Efficacy of the nicotine inhaler in smoking reduction: A double-blind, randomized trial. Nicotine Tob Res. 2006 Aug 1;8(4):555–64. </w:t>
      </w:r>
    </w:p>
    <w:p w14:paraId="32288A75" w14:textId="77777777" w:rsidR="00A12364" w:rsidRPr="00A12364" w:rsidRDefault="00A12364" w:rsidP="00A12364">
      <w:pPr>
        <w:pStyle w:val="Bibliography"/>
        <w:rPr>
          <w:rFonts w:ascii="Calibri" w:cs="Calibri"/>
        </w:rPr>
      </w:pPr>
      <w:r w:rsidRPr="00A12364">
        <w:rPr>
          <w:rFonts w:ascii="Calibri" w:cs="Calibri"/>
        </w:rPr>
        <w:t>21.</w:t>
      </w:r>
      <w:r w:rsidRPr="00A12364">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Addiction. 2003 Oct;98(10):1395–402. </w:t>
      </w:r>
    </w:p>
    <w:p w14:paraId="58548039" w14:textId="77777777" w:rsidR="00A12364" w:rsidRPr="00A12364" w:rsidRDefault="00A12364" w:rsidP="00A12364">
      <w:pPr>
        <w:pStyle w:val="Bibliography"/>
        <w:rPr>
          <w:rFonts w:ascii="Calibri" w:cs="Calibri"/>
        </w:rPr>
      </w:pPr>
      <w:r w:rsidRPr="00A12364">
        <w:rPr>
          <w:rFonts w:ascii="Calibri" w:cs="Calibri"/>
        </w:rPr>
        <w:t>22.</w:t>
      </w:r>
      <w:r w:rsidRPr="00A12364">
        <w:rPr>
          <w:rFonts w:ascii="Calibri" w:cs="Calibri"/>
        </w:rPr>
        <w:tab/>
        <w:t xml:space="preserve">Fagerstrom KO, Heatherton TF, Kozlowski LT. Nicotine addiction and its assessment. Ear Nose Throat J. 1990 Nov;69(11):763–5. </w:t>
      </w:r>
    </w:p>
    <w:p w14:paraId="3CC7DCC1" w14:textId="77777777" w:rsidR="00A12364" w:rsidRPr="00A12364" w:rsidRDefault="00A12364" w:rsidP="00A12364">
      <w:pPr>
        <w:pStyle w:val="Bibliography"/>
        <w:rPr>
          <w:rFonts w:ascii="Calibri" w:cs="Calibri"/>
        </w:rPr>
      </w:pPr>
      <w:r w:rsidRPr="00A12364">
        <w:rPr>
          <w:rFonts w:ascii="Calibri" w:cs="Calibri"/>
        </w:rPr>
        <w:t>23.</w:t>
      </w:r>
      <w:r w:rsidRPr="00A12364">
        <w:rPr>
          <w:rFonts w:ascii="Calibri" w:cs="Calibri"/>
        </w:rPr>
        <w:tab/>
        <w:t xml:space="preserve">Hays RD, Morales LS. The RAND-36 measure of health-related quality of life. Ann Med. 2001 Jan;33(5):350–7. </w:t>
      </w:r>
    </w:p>
    <w:p w14:paraId="5A6CADFB" w14:textId="77777777" w:rsidR="00A12364" w:rsidRPr="00A12364" w:rsidRDefault="00A12364" w:rsidP="00A12364">
      <w:pPr>
        <w:pStyle w:val="Bibliography"/>
        <w:rPr>
          <w:rFonts w:ascii="Calibri" w:cs="Calibri"/>
        </w:rPr>
      </w:pPr>
      <w:r w:rsidRPr="00A12364">
        <w:rPr>
          <w:rFonts w:ascii="Calibri" w:cs="Calibri"/>
        </w:rPr>
        <w:t>24.</w:t>
      </w:r>
      <w:r w:rsidRPr="00A12364">
        <w:rPr>
          <w:rFonts w:ascii="Calibri" w:cs="Calibri"/>
        </w:rPr>
        <w:tab/>
        <w:t xml:space="preserve">Hays RD, Sherbourne CD, Mazel RM. The rand 36-item health survey 1.0. Health Econ. 1993 Oct;2(3):217–27. </w:t>
      </w:r>
    </w:p>
    <w:p w14:paraId="165B562B" w14:textId="77777777" w:rsidR="00A12364" w:rsidRPr="00A12364" w:rsidRDefault="00A12364" w:rsidP="00A12364">
      <w:pPr>
        <w:pStyle w:val="Bibliography"/>
        <w:rPr>
          <w:rFonts w:ascii="Calibri" w:cs="Calibri"/>
        </w:rPr>
      </w:pPr>
      <w:r w:rsidRPr="00A12364">
        <w:rPr>
          <w:rFonts w:ascii="Calibri" w:cs="Calibri"/>
        </w:rPr>
        <w:t>25.</w:t>
      </w:r>
      <w:r w:rsidRPr="00A12364">
        <w:rPr>
          <w:rFonts w:ascii="Calibri" w:cs="Calibri"/>
        </w:rPr>
        <w:tab/>
        <w:t xml:space="preserve">Hays RD, Prince-Embury S, Chen H. RAND-36 health status inventory. Psychological Corporation San Antonio, TX; 1998. </w:t>
      </w:r>
    </w:p>
    <w:p w14:paraId="49057D3F" w14:textId="77777777" w:rsidR="00A12364" w:rsidRPr="00A12364" w:rsidRDefault="00A12364" w:rsidP="00A12364">
      <w:pPr>
        <w:pStyle w:val="Bibliography"/>
        <w:rPr>
          <w:rFonts w:ascii="Calibri" w:cs="Calibri"/>
        </w:rPr>
      </w:pPr>
      <w:r w:rsidRPr="00A12364">
        <w:rPr>
          <w:rFonts w:ascii="Calibri" w:cs="Calibri"/>
        </w:rPr>
        <w:t>26.</w:t>
      </w:r>
      <w:r w:rsidRPr="00A12364">
        <w:rPr>
          <w:rFonts w:ascii="Calibri" w:cs="Calibri"/>
        </w:rPr>
        <w:tab/>
        <w:t xml:space="preserve">Proust-Lima C, Philipps V, Liquet B. Estimation of Extended Mixed Models Using Latent Classes and Latent Processes: The </w:t>
      </w:r>
      <w:r w:rsidRPr="00A12364">
        <w:rPr>
          <w:rFonts w:ascii="Calibri" w:cs="Calibri"/>
          <w:i/>
          <w:iCs/>
        </w:rPr>
        <w:t>R</w:t>
      </w:r>
      <w:r w:rsidRPr="00A12364">
        <w:rPr>
          <w:rFonts w:ascii="Calibri" w:cs="Calibri"/>
        </w:rPr>
        <w:t xml:space="preserve"> Package </w:t>
      </w:r>
      <w:r w:rsidRPr="00A12364">
        <w:rPr>
          <w:rFonts w:ascii="Calibri" w:cs="Calibri"/>
          <w:b/>
          <w:bCs/>
        </w:rPr>
        <w:t>lcmm</w:t>
      </w:r>
      <w:r w:rsidRPr="00A12364">
        <w:rPr>
          <w:rFonts w:ascii="Calibri" w:cs="Calibri"/>
        </w:rPr>
        <w:t>. J Stat Softw [Internet]. 2017 [cited 2022 Nov 14];78(2). Available from: http://www.jstatsoft.org/v78/i02/</w:t>
      </w:r>
    </w:p>
    <w:p w14:paraId="72A2BA9E" w14:textId="77777777" w:rsidR="00A12364" w:rsidRPr="00A12364" w:rsidRDefault="00A12364" w:rsidP="00A12364">
      <w:pPr>
        <w:pStyle w:val="Bibliography"/>
        <w:rPr>
          <w:rFonts w:ascii="Calibri" w:cs="Calibri"/>
        </w:rPr>
      </w:pPr>
      <w:r w:rsidRPr="00A12364">
        <w:rPr>
          <w:rFonts w:ascii="Calibri" w:cs="Calibri"/>
        </w:rPr>
        <w:t>27.</w:t>
      </w:r>
      <w:r w:rsidRPr="00A12364">
        <w:rPr>
          <w:rFonts w:ascii="Calibri" w:cs="Calibri"/>
        </w:rPr>
        <w:tab/>
        <w:t>Proust-Lima C, Philipps V, Diakite A, Liquet B. lcmm: Extended Mixed Models Using Latent Classes and Latent Processes [Internet]. 2022. Available from: https://cran.r-project.org/package=lcmm</w:t>
      </w:r>
    </w:p>
    <w:p w14:paraId="67DE2C58" w14:textId="77777777" w:rsidR="00A12364" w:rsidRPr="00A12364" w:rsidRDefault="00A12364" w:rsidP="00A12364">
      <w:pPr>
        <w:pStyle w:val="Bibliography"/>
        <w:rPr>
          <w:rFonts w:ascii="Calibri" w:cs="Calibri"/>
        </w:rPr>
      </w:pPr>
      <w:r w:rsidRPr="00A12364">
        <w:rPr>
          <w:rFonts w:ascii="Calibri" w:cs="Calibri"/>
        </w:rPr>
        <w:t>28.</w:t>
      </w:r>
      <w:r w:rsidRPr="00A12364">
        <w:rPr>
          <w:rFonts w:ascii="Calibri" w:cs="Calibri"/>
        </w:rPr>
        <w:tab/>
        <w:t xml:space="preserve">Hagenaars JA, McCutcheon AL, editors. Applied latent class analysis. Cambridge ; New York: Cambridge University Press; 2002. 454 p. </w:t>
      </w:r>
    </w:p>
    <w:p w14:paraId="51580A01" w14:textId="77777777" w:rsidR="00A12364" w:rsidRPr="00A12364" w:rsidRDefault="00A12364" w:rsidP="00A12364">
      <w:pPr>
        <w:pStyle w:val="Bibliography"/>
        <w:rPr>
          <w:rFonts w:ascii="Calibri" w:cs="Calibri"/>
        </w:rPr>
      </w:pPr>
      <w:r w:rsidRPr="00A12364">
        <w:rPr>
          <w:rFonts w:ascii="Calibri" w:cs="Calibri"/>
        </w:rPr>
        <w:t>29.</w:t>
      </w:r>
      <w:r w:rsidRPr="00A12364">
        <w:rPr>
          <w:rFonts w:ascii="Calibri" w:cs="Calibri"/>
        </w:rPr>
        <w:tab/>
        <w:t xml:space="preserve">Friedman J, Hastie T, Tibshirani R. Regularization Paths for Generalized Linear Models via Coordinate Descent. J Stat Softw. 2010;33(1):1–22. </w:t>
      </w:r>
    </w:p>
    <w:p w14:paraId="3984A0A1" w14:textId="77777777" w:rsidR="00A12364" w:rsidRPr="00A12364" w:rsidRDefault="00A12364" w:rsidP="00A12364">
      <w:pPr>
        <w:pStyle w:val="Bibliography"/>
        <w:rPr>
          <w:rFonts w:ascii="Calibri" w:cs="Calibri"/>
        </w:rPr>
      </w:pPr>
      <w:r w:rsidRPr="00A12364">
        <w:rPr>
          <w:rFonts w:ascii="Calibri" w:cs="Calibri"/>
        </w:rPr>
        <w:t>30.</w:t>
      </w:r>
      <w:r w:rsidRPr="00A12364">
        <w:rPr>
          <w:rFonts w:ascii="Calibri" w:cs="Calibri"/>
        </w:rPr>
        <w:tab/>
        <w:t xml:space="preserve">Simon N, Friedman J, Hastie T, Tibshirani R. Regularization Paths for Cox’s Proportional Hazards Model via Coordinate Descent. J Stat Softw. 2011;39(5):1–13. </w:t>
      </w:r>
    </w:p>
    <w:p w14:paraId="30131948" w14:textId="77777777" w:rsidR="00A12364" w:rsidRPr="00A12364" w:rsidRDefault="00A12364" w:rsidP="00A12364">
      <w:pPr>
        <w:pStyle w:val="Bibliography"/>
        <w:rPr>
          <w:rFonts w:ascii="Calibri" w:cs="Calibri"/>
        </w:rPr>
      </w:pPr>
      <w:r w:rsidRPr="00A12364">
        <w:rPr>
          <w:rFonts w:ascii="Calibri" w:cs="Calibri"/>
        </w:rPr>
        <w:lastRenderedPageBreak/>
        <w:t>31.</w:t>
      </w:r>
      <w:r w:rsidRPr="00A12364">
        <w:rPr>
          <w:rFonts w:ascii="Calibri" w:cs="Calibri"/>
        </w:rPr>
        <w:tab/>
        <w:t>Breiman L, Friedman JH, Olshen RA, Stone CJ. Classification And Regression Trees [Internet]. 1st ed. Routledge; 2017 [cited 2022 Nov 23]. Available from: https://www.taylorfrancis.com/books/9781351460491</w:t>
      </w:r>
    </w:p>
    <w:p w14:paraId="67BD9BFF" w14:textId="77777777" w:rsidR="00A12364" w:rsidRPr="00A12364" w:rsidRDefault="00A12364" w:rsidP="00A12364">
      <w:pPr>
        <w:pStyle w:val="Bibliography"/>
        <w:rPr>
          <w:rFonts w:ascii="Calibri" w:cs="Calibri"/>
        </w:rPr>
      </w:pPr>
      <w:r w:rsidRPr="00A12364">
        <w:rPr>
          <w:rFonts w:ascii="Calibri" w:cs="Calibri"/>
        </w:rPr>
        <w:t>32.</w:t>
      </w:r>
      <w:r w:rsidRPr="00A12364">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7016725B" w14:textId="77777777" w:rsidR="00A12364" w:rsidRPr="00A12364" w:rsidRDefault="00A12364" w:rsidP="00A12364">
      <w:pPr>
        <w:pStyle w:val="Bibliography"/>
        <w:rPr>
          <w:rFonts w:ascii="Calibri" w:cs="Calibri"/>
        </w:rPr>
      </w:pPr>
      <w:r w:rsidRPr="00A12364">
        <w:rPr>
          <w:rFonts w:ascii="Calibri" w:cs="Calibri"/>
        </w:rPr>
        <w:t>33.</w:t>
      </w:r>
      <w:r w:rsidRPr="00A12364">
        <w:rPr>
          <w:rFonts w:ascii="Calibri" w:cs="Calibri"/>
        </w:rPr>
        <w:tab/>
        <w:t xml:space="preserve">Benowitz NL, Bernert JT, Foulds J, Hecht SS, Jacob P, Jarvis MJ, et al. Biochemical Verification of Tobacco Use and Abstinence: 2019 Update. Nicotine Tob Res. 2020 Jun 12;22(7):1086–97. </w:t>
      </w:r>
    </w:p>
    <w:p w14:paraId="282DFC67" w14:textId="77777777" w:rsidR="00A12364" w:rsidRPr="00A12364" w:rsidRDefault="00A12364" w:rsidP="00A12364">
      <w:pPr>
        <w:pStyle w:val="Bibliography"/>
        <w:rPr>
          <w:rFonts w:ascii="Calibri" w:cs="Calibri"/>
        </w:rPr>
      </w:pPr>
      <w:r w:rsidRPr="00A12364">
        <w:rPr>
          <w:rFonts w:ascii="Calibri" w:cs="Calibri"/>
        </w:rPr>
        <w:t>34.</w:t>
      </w:r>
      <w:r w:rsidRPr="00A12364">
        <w:rPr>
          <w:rFonts w:ascii="Calibri" w:cs="Calibri"/>
        </w:rPr>
        <w:tab/>
        <w:t xml:space="preserve">Borrelli B, Gaynor S, Tooley E, Armitage CJ, Wearden A, Bartlett YK. Identification of three different types of smokers who are not motivated to quit: Results from a latent class analysis. Health Psychol. 2018 Feb;37(2):179–87. </w:t>
      </w:r>
    </w:p>
    <w:p w14:paraId="0738D243" w14:textId="77777777" w:rsidR="00A12364" w:rsidRPr="00A12364" w:rsidRDefault="00A12364" w:rsidP="00A12364">
      <w:pPr>
        <w:pStyle w:val="Bibliography"/>
        <w:rPr>
          <w:rFonts w:ascii="Calibri" w:cs="Calibri"/>
        </w:rPr>
      </w:pPr>
      <w:r w:rsidRPr="00A12364">
        <w:rPr>
          <w:rFonts w:ascii="Calibri" w:cs="Calibri"/>
        </w:rPr>
        <w:t>35.</w:t>
      </w:r>
      <w:r w:rsidRPr="00A12364">
        <w:rPr>
          <w:rFonts w:ascii="Calibri" w:cs="Calibri"/>
        </w:rPr>
        <w:tab/>
        <w:t xml:space="preserve">Klemperer EM, Hughes JR, Naud S. Distal Measurements Can Produce False Negative Results: A Prospective Secondary Analysis of a Natural History Study. Nicotine Tob Res. 2019 Nov 19;21(12):1727–30. </w:t>
      </w:r>
    </w:p>
    <w:p w14:paraId="447B4CD8" w14:textId="4603D696"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B62AA18" w14:textId="77777777" w:rsidR="003D620A" w:rsidRDefault="003D620A" w:rsidP="00B972A9"/>
    <w:p w14:paraId="6088121B" w14:textId="77777777" w:rsidR="003D620A" w:rsidRDefault="003D620A" w:rsidP="00B972A9"/>
    <w:p w14:paraId="239FFFDD" w14:textId="77777777" w:rsidR="003D620A" w:rsidRDefault="003D620A" w:rsidP="00B972A9"/>
    <w:p w14:paraId="21A0040A" w14:textId="77777777" w:rsidR="003D620A" w:rsidRDefault="003D620A" w:rsidP="00B972A9"/>
    <w:p w14:paraId="12093BD6" w14:textId="77777777" w:rsidR="003D620A" w:rsidRDefault="003D620A" w:rsidP="00B972A9"/>
    <w:p w14:paraId="1F876CF5" w14:textId="77777777" w:rsidR="003D620A" w:rsidRDefault="003D620A" w:rsidP="00B972A9"/>
    <w:p w14:paraId="22AAA52D" w14:textId="77777777" w:rsidR="003D620A" w:rsidRDefault="003D620A" w:rsidP="00B972A9"/>
    <w:p w14:paraId="029B5CDC" w14:textId="77777777" w:rsidR="00B50F5E" w:rsidRDefault="00B50F5E" w:rsidP="00B972A9"/>
    <w:p w14:paraId="24F3D61E" w14:textId="77777777" w:rsidR="00B50F5E" w:rsidRDefault="00B50F5E" w:rsidP="00B972A9"/>
    <w:p w14:paraId="3572E848" w14:textId="77777777" w:rsidR="00B50F5E" w:rsidRDefault="00B50F5E" w:rsidP="00B972A9"/>
    <w:p w14:paraId="5913EBF7" w14:textId="77777777" w:rsidR="00B50F5E" w:rsidRDefault="00B50F5E" w:rsidP="00B972A9"/>
    <w:p w14:paraId="5C5BC848" w14:textId="77777777" w:rsidR="00B50F5E" w:rsidRDefault="00B50F5E" w:rsidP="00B972A9"/>
    <w:p w14:paraId="73574B72" w14:textId="77777777" w:rsidR="00B50F5E" w:rsidRDefault="00B50F5E" w:rsidP="00B972A9"/>
    <w:p w14:paraId="5FCBE92A" w14:textId="77777777" w:rsidR="00B50F5E" w:rsidRDefault="00B50F5E" w:rsidP="00B972A9"/>
    <w:p w14:paraId="65F780D5" w14:textId="77777777" w:rsidR="00B50F5E" w:rsidRPr="00B972A9" w:rsidRDefault="00B50F5E" w:rsidP="00B972A9"/>
    <w:p w14:paraId="0E61EDBC" w14:textId="6D3D73B5" w:rsidR="00D946B1" w:rsidRDefault="0021506F" w:rsidP="00D946B1">
      <w:pPr>
        <w:pStyle w:val="Heading1"/>
      </w:pPr>
      <w:r>
        <w:lastRenderedPageBreak/>
        <w:t>Tables</w:t>
      </w:r>
    </w:p>
    <w:p w14:paraId="63E06549" w14:textId="77777777" w:rsidR="00ED79EE" w:rsidRPr="00ED79EE" w:rsidRDefault="00ED79EE" w:rsidP="00ED79EE"/>
    <w:p w14:paraId="54680001" w14:textId="4FCCAB2B" w:rsidR="00B972A9" w:rsidRDefault="00B972A9" w:rsidP="00B972A9">
      <w:pPr>
        <w:pStyle w:val="Caption"/>
        <w:keepNext/>
      </w:pPr>
      <w:r>
        <w:t xml:space="preserve">Table </w:t>
      </w:r>
      <w:r w:rsidR="008249AE">
        <w:fldChar w:fldCharType="begin"/>
      </w:r>
      <w:r w:rsidR="008249AE">
        <w:instrText xml:space="preserve"> SEQ Table \* ARABIC </w:instrText>
      </w:r>
      <w:r w:rsidR="008249AE">
        <w:fldChar w:fldCharType="separate"/>
      </w:r>
      <w:r w:rsidR="00DA1A50">
        <w:rPr>
          <w:noProof/>
        </w:rPr>
        <w:t>1</w:t>
      </w:r>
      <w:r w:rsidR="008249AE">
        <w:rPr>
          <w:noProof/>
        </w:rPr>
        <w:fldChar w:fldCharType="end"/>
      </w:r>
      <w:r>
        <w:t xml:space="preserve"> 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667"/>
        <w:gridCol w:w="1456"/>
        <w:gridCol w:w="1560"/>
        <w:gridCol w:w="1559"/>
        <w:gridCol w:w="1559"/>
        <w:gridCol w:w="1559"/>
      </w:tblGrid>
      <w:tr w:rsidR="009976C4" w:rsidRPr="00502708" w14:paraId="47DC4BB2" w14:textId="77777777" w:rsidTr="0029525E">
        <w:trPr>
          <w:trHeight w:val="144"/>
        </w:trPr>
        <w:tc>
          <w:tcPr>
            <w:tcW w:w="890"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777"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29525E">
        <w:trPr>
          <w:trHeight w:val="144"/>
        </w:trPr>
        <w:tc>
          <w:tcPr>
            <w:tcW w:w="890"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777"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29525E">
        <w:trPr>
          <w:trHeight w:val="144"/>
        </w:trPr>
        <w:tc>
          <w:tcPr>
            <w:tcW w:w="890"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777"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29525E">
        <w:trPr>
          <w:trHeight w:val="144"/>
        </w:trPr>
        <w:tc>
          <w:tcPr>
            <w:tcW w:w="890"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777"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29525E">
        <w:trPr>
          <w:trHeight w:val="144"/>
        </w:trPr>
        <w:tc>
          <w:tcPr>
            <w:tcW w:w="890"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777"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29525E">
        <w:trPr>
          <w:trHeight w:val="144"/>
        </w:trPr>
        <w:tc>
          <w:tcPr>
            <w:tcW w:w="890"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777"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29525E">
        <w:trPr>
          <w:trHeight w:val="144"/>
        </w:trPr>
        <w:tc>
          <w:tcPr>
            <w:tcW w:w="890"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777"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29525E">
        <w:trPr>
          <w:trHeight w:val="144"/>
        </w:trPr>
        <w:tc>
          <w:tcPr>
            <w:tcW w:w="890"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777"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29525E">
        <w:trPr>
          <w:trHeight w:val="144"/>
        </w:trPr>
        <w:tc>
          <w:tcPr>
            <w:tcW w:w="890"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Trt. Group = active (%)</w:t>
            </w:r>
          </w:p>
        </w:tc>
        <w:tc>
          <w:tcPr>
            <w:tcW w:w="777"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29525E">
        <w:trPr>
          <w:trHeight w:val="144"/>
        </w:trPr>
        <w:tc>
          <w:tcPr>
            <w:tcW w:w="890"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777"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29525E">
        <w:trPr>
          <w:trHeight w:val="144"/>
        </w:trPr>
        <w:tc>
          <w:tcPr>
            <w:tcW w:w="890"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777"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29525E">
        <w:trPr>
          <w:trHeight w:val="144"/>
        </w:trPr>
        <w:tc>
          <w:tcPr>
            <w:tcW w:w="890"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777"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29525E">
        <w:trPr>
          <w:trHeight w:val="144"/>
        </w:trPr>
        <w:tc>
          <w:tcPr>
            <w:tcW w:w="890"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777"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FEF7F5F" w14:textId="4D824B8E" w:rsidR="0012587A" w:rsidRDefault="0012587A" w:rsidP="0012587A">
      <w:pPr>
        <w:pStyle w:val="Caption"/>
        <w:keepNext/>
      </w:pPr>
      <w:r>
        <w:t xml:space="preserve">Table </w:t>
      </w:r>
      <w:r w:rsidR="008249AE">
        <w:fldChar w:fldCharType="begin"/>
      </w:r>
      <w:r w:rsidR="008249AE">
        <w:instrText xml:space="preserve"> SEQ Table \* ARABIC </w:instrText>
      </w:r>
      <w:r w:rsidR="008249AE">
        <w:fldChar w:fldCharType="separate"/>
      </w:r>
      <w:r w:rsidR="00DA1A50">
        <w:rPr>
          <w:noProof/>
        </w:rPr>
        <w:t>2</w:t>
      </w:r>
      <w:r w:rsidR="008249AE">
        <w:rPr>
          <w:noProof/>
        </w:rPr>
        <w:fldChar w:fldCharType="end"/>
      </w:r>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E92E3F" w14:paraId="12295967" w14:textId="77777777" w:rsidTr="0029525E">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2C9687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3B89A4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029C5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B3458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E92E3F" w14:paraId="1FFE788C" w14:textId="77777777" w:rsidTr="0029525E">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57577D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2883363"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4E2841D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7971DB7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E92E3F" w14:paraId="2D51510B"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00634B6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7C519A1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619264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4838278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E92E3F" w14:paraId="0D93EACF"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239ED52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1F64484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6535C97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5B7E0BB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E92E3F" w14:paraId="0E01ECB4"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EA3C8A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6C56D8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5AB631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1A8F7ED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E92E3F" w14:paraId="1B55D110"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AE26CC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5B73579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72F44BA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2106C2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E92E3F" w14:paraId="228AC175"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464209C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6E7F307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738FD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0C61E49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lastRenderedPageBreak/>
        <w:tab/>
      </w:r>
    </w:p>
    <w:p w14:paraId="61AC0F0D" w14:textId="17F1FB0B" w:rsidR="00DA1A50" w:rsidRPr="00362544" w:rsidRDefault="00DA1A50" w:rsidP="00DA1A50">
      <w:pPr>
        <w:pStyle w:val="Caption"/>
        <w:keepNext/>
      </w:pPr>
      <w:r>
        <w:t xml:space="preserve">Table </w:t>
      </w:r>
      <w:r w:rsidR="008249AE">
        <w:fldChar w:fldCharType="begin"/>
      </w:r>
      <w:r w:rsidR="008249AE">
        <w:instrText xml:space="preserve"> SEQ Table \* ARABIC </w:instrText>
      </w:r>
      <w:r w:rsidR="008249AE">
        <w:fldChar w:fldCharType="separate"/>
      </w:r>
      <w:r>
        <w:rPr>
          <w:noProof/>
        </w:rPr>
        <w:t>3</w:t>
      </w:r>
      <w:r w:rsidR="008249AE">
        <w:rPr>
          <w:noProof/>
        </w:rPr>
        <w:fldChar w:fldCharType="end"/>
      </w:r>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sidR="00362544">
        <w:rPr>
          <w:rFonts w:eastAsiaTheme="minorEastAsia"/>
          <w:i w:val="0"/>
          <w:iCs w:val="0"/>
          <w:sz w:val="20"/>
          <w:szCs w:val="20"/>
        </w:rPr>
        <w:t xml:space="preserve">p </w:t>
      </w:r>
      <w:r w:rsidR="00362544">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1220A6" w:rsidRPr="00874072" w14:paraId="4FEC0863" w14:textId="77777777" w:rsidTr="00F45EB3">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7B8F2035" w14:textId="77777777" w:rsidR="001220A6" w:rsidRPr="00874072" w:rsidRDefault="001220A6" w:rsidP="00B51134">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3CD386F7" w14:textId="77777777" w:rsidR="001220A6" w:rsidRPr="00874072" w:rsidRDefault="001220A6" w:rsidP="00F45EB3">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19ED995C"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4B2119EA" w14:textId="408536D4" w:rsidR="001220A6" w:rsidRPr="0029525E" w:rsidRDefault="00874072" w:rsidP="00B51134">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1220A6" w:rsidRPr="00874072" w14:paraId="66C2F83B" w14:textId="77777777" w:rsidTr="00F45EB3">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2D0AAAC3"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0D45CACB" w14:textId="6524310A"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0.629±0.032</m:t>
                </m:r>
              </m:oMath>
            </m:oMathPara>
          </w:p>
        </w:tc>
        <w:tc>
          <w:tcPr>
            <w:tcW w:w="909" w:type="pct"/>
            <w:tcBorders>
              <w:top w:val="single" w:sz="4" w:space="0" w:color="auto"/>
            </w:tcBorders>
            <w:shd w:val="clear" w:color="auto" w:fill="auto"/>
            <w:tcMar>
              <w:top w:w="80" w:type="dxa"/>
              <w:left w:w="80" w:type="dxa"/>
              <w:bottom w:w="80" w:type="dxa"/>
              <w:right w:w="80" w:type="dxa"/>
            </w:tcMar>
          </w:tcPr>
          <w:p w14:paraId="498179F4"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0.691</w:t>
            </w:r>
          </w:p>
        </w:tc>
        <w:tc>
          <w:tcPr>
            <w:tcW w:w="509" w:type="pct"/>
            <w:tcBorders>
              <w:top w:val="single" w:sz="4" w:space="0" w:color="auto"/>
            </w:tcBorders>
            <w:shd w:val="clear" w:color="auto" w:fill="auto"/>
            <w:tcMar>
              <w:top w:w="80" w:type="dxa"/>
              <w:left w:w="80" w:type="dxa"/>
              <w:bottom w:w="80" w:type="dxa"/>
              <w:right w:w="80" w:type="dxa"/>
            </w:tcMar>
          </w:tcPr>
          <w:p w14:paraId="073065ED" w14:textId="43F7210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4FFD88B"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0B9E60B"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56BB2270" w14:textId="7F78770F"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0.510±0.014</m:t>
                </m:r>
              </m:oMath>
            </m:oMathPara>
          </w:p>
        </w:tc>
        <w:tc>
          <w:tcPr>
            <w:tcW w:w="909" w:type="pct"/>
            <w:shd w:val="clear" w:color="auto" w:fill="auto"/>
            <w:tcMar>
              <w:top w:w="80" w:type="dxa"/>
              <w:left w:w="80" w:type="dxa"/>
              <w:bottom w:w="80" w:type="dxa"/>
              <w:right w:w="80" w:type="dxa"/>
            </w:tcMar>
          </w:tcPr>
          <w:p w14:paraId="642518D9"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0.520</w:t>
            </w:r>
          </w:p>
        </w:tc>
        <w:tc>
          <w:tcPr>
            <w:tcW w:w="509" w:type="pct"/>
            <w:shd w:val="clear" w:color="auto" w:fill="auto"/>
            <w:tcMar>
              <w:top w:w="80" w:type="dxa"/>
              <w:left w:w="80" w:type="dxa"/>
              <w:bottom w:w="80" w:type="dxa"/>
              <w:right w:w="80" w:type="dxa"/>
            </w:tcMar>
          </w:tcPr>
          <w:p w14:paraId="7E3727D3" w14:textId="7E9A4B85"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392CB9C8"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6230EF6"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A01AB44" w14:textId="1D094EFF"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0.581±0.020</m:t>
                </m:r>
              </m:oMath>
            </m:oMathPara>
          </w:p>
        </w:tc>
        <w:tc>
          <w:tcPr>
            <w:tcW w:w="909" w:type="pct"/>
            <w:shd w:val="clear" w:color="auto" w:fill="auto"/>
            <w:tcMar>
              <w:top w:w="80" w:type="dxa"/>
              <w:left w:w="80" w:type="dxa"/>
              <w:bottom w:w="80" w:type="dxa"/>
              <w:right w:w="80" w:type="dxa"/>
            </w:tcMar>
          </w:tcPr>
          <w:p w14:paraId="7D141682"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0.582</w:t>
            </w:r>
          </w:p>
        </w:tc>
        <w:tc>
          <w:tcPr>
            <w:tcW w:w="509" w:type="pct"/>
            <w:shd w:val="clear" w:color="auto" w:fill="auto"/>
            <w:tcMar>
              <w:top w:w="80" w:type="dxa"/>
              <w:left w:w="80" w:type="dxa"/>
              <w:bottom w:w="80" w:type="dxa"/>
              <w:right w:w="80" w:type="dxa"/>
            </w:tcMar>
          </w:tcPr>
          <w:p w14:paraId="06B06C05" w14:textId="6B18F718"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45BE857"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3E00FD1"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45CB7674" w14:textId="34F8B3B1"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0.594±0.028</m:t>
                </m:r>
              </m:oMath>
            </m:oMathPara>
          </w:p>
        </w:tc>
        <w:tc>
          <w:tcPr>
            <w:tcW w:w="909" w:type="pct"/>
            <w:shd w:val="clear" w:color="auto" w:fill="auto"/>
            <w:tcMar>
              <w:top w:w="80" w:type="dxa"/>
              <w:left w:w="80" w:type="dxa"/>
              <w:bottom w:w="80" w:type="dxa"/>
              <w:right w:w="80" w:type="dxa"/>
            </w:tcMar>
          </w:tcPr>
          <w:p w14:paraId="298C1C74"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0.646</w:t>
            </w:r>
          </w:p>
        </w:tc>
        <w:tc>
          <w:tcPr>
            <w:tcW w:w="509" w:type="pct"/>
            <w:shd w:val="clear" w:color="auto" w:fill="auto"/>
            <w:tcMar>
              <w:top w:w="80" w:type="dxa"/>
              <w:left w:w="80" w:type="dxa"/>
              <w:bottom w:w="80" w:type="dxa"/>
              <w:right w:w="80" w:type="dxa"/>
            </w:tcMar>
          </w:tcPr>
          <w:p w14:paraId="7F2C5F96" w14:textId="0F81D379"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939BD32"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34ED2C58"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9CB048A" w14:textId="79F27385"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0.683±0.026</m:t>
                </m:r>
              </m:oMath>
            </m:oMathPara>
          </w:p>
        </w:tc>
        <w:tc>
          <w:tcPr>
            <w:tcW w:w="909" w:type="pct"/>
            <w:shd w:val="clear" w:color="auto" w:fill="auto"/>
            <w:tcMar>
              <w:top w:w="80" w:type="dxa"/>
              <w:left w:w="80" w:type="dxa"/>
              <w:bottom w:w="80" w:type="dxa"/>
              <w:right w:w="80" w:type="dxa"/>
            </w:tcMar>
          </w:tcPr>
          <w:p w14:paraId="4C79CA12"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0.693</w:t>
            </w:r>
          </w:p>
        </w:tc>
        <w:tc>
          <w:tcPr>
            <w:tcW w:w="509" w:type="pct"/>
            <w:shd w:val="clear" w:color="auto" w:fill="auto"/>
            <w:tcMar>
              <w:top w:w="80" w:type="dxa"/>
              <w:left w:w="80" w:type="dxa"/>
              <w:bottom w:w="80" w:type="dxa"/>
              <w:right w:w="80" w:type="dxa"/>
            </w:tcMar>
          </w:tcPr>
          <w:p w14:paraId="7749E742" w14:textId="65E22A3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20CA869"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71C087E"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97EC81A" w14:textId="749A9B37"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0.527±0.014</m:t>
                </m:r>
              </m:oMath>
            </m:oMathPara>
          </w:p>
        </w:tc>
        <w:tc>
          <w:tcPr>
            <w:tcW w:w="909" w:type="pct"/>
            <w:shd w:val="clear" w:color="auto" w:fill="auto"/>
            <w:tcMar>
              <w:top w:w="80" w:type="dxa"/>
              <w:left w:w="80" w:type="dxa"/>
              <w:bottom w:w="80" w:type="dxa"/>
              <w:right w:w="80" w:type="dxa"/>
            </w:tcMar>
          </w:tcPr>
          <w:p w14:paraId="4FCF70BA"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0.553</w:t>
            </w:r>
          </w:p>
        </w:tc>
        <w:tc>
          <w:tcPr>
            <w:tcW w:w="509" w:type="pct"/>
            <w:shd w:val="clear" w:color="auto" w:fill="auto"/>
            <w:tcMar>
              <w:top w:w="80" w:type="dxa"/>
              <w:left w:w="80" w:type="dxa"/>
              <w:bottom w:w="80" w:type="dxa"/>
              <w:right w:w="80" w:type="dxa"/>
            </w:tcMar>
          </w:tcPr>
          <w:p w14:paraId="64245CE5" w14:textId="6EC6C1E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E0A49C8" w14:textId="77777777" w:rsidTr="00F45EB3">
        <w:tblPrEx>
          <w:shd w:val="clear" w:color="auto" w:fill="CED7E7"/>
        </w:tblPrEx>
        <w:trPr>
          <w:trHeight w:val="379"/>
        </w:trPr>
        <w:tc>
          <w:tcPr>
            <w:tcW w:w="2429" w:type="pct"/>
            <w:shd w:val="clear" w:color="auto" w:fill="auto"/>
            <w:tcMar>
              <w:top w:w="80" w:type="dxa"/>
              <w:left w:w="80" w:type="dxa"/>
              <w:bottom w:w="80" w:type="dxa"/>
              <w:right w:w="80" w:type="dxa"/>
            </w:tcMar>
          </w:tcPr>
          <w:p w14:paraId="1AA5C194" w14:textId="77777777" w:rsidR="001220A6" w:rsidRPr="00D00411" w:rsidRDefault="001220A6" w:rsidP="00B51134">
            <w:pPr>
              <w:pStyle w:val="Compact"/>
              <w:rPr>
                <w:rFonts w:asciiTheme="minorHAnsi" w:hAnsiTheme="minorHAnsi" w:cstheme="minorHAnsi"/>
                <w:sz w:val="20"/>
                <w:szCs w:val="20"/>
                <w:lang w:val="fr-FR"/>
              </w:rPr>
            </w:pPr>
            <w:r w:rsidRPr="00D00411">
              <w:rPr>
                <w:rFonts w:asciiTheme="minorHAnsi" w:hAnsiTheme="minorHAnsi" w:cstheme="minorHAnsi"/>
                <w:sz w:val="20"/>
                <w:szCs w:val="20"/>
                <w:lang w:val="fr-FR"/>
              </w:rPr>
              <w:t>C1 Placebo NRT vs. C1 &amp; C2 Active</w:t>
            </w:r>
          </w:p>
        </w:tc>
        <w:tc>
          <w:tcPr>
            <w:tcW w:w="1153" w:type="pct"/>
            <w:shd w:val="clear" w:color="auto" w:fill="auto"/>
            <w:tcMar>
              <w:top w:w="80" w:type="dxa"/>
              <w:left w:w="80" w:type="dxa"/>
              <w:bottom w:w="80" w:type="dxa"/>
              <w:right w:w="80" w:type="dxa"/>
            </w:tcMar>
            <w:vAlign w:val="center"/>
          </w:tcPr>
          <w:p w14:paraId="640000C9" w14:textId="5B526697"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0.649±0.058</m:t>
                </m:r>
              </m:oMath>
            </m:oMathPara>
          </w:p>
        </w:tc>
        <w:tc>
          <w:tcPr>
            <w:tcW w:w="909" w:type="pct"/>
            <w:shd w:val="clear" w:color="auto" w:fill="auto"/>
            <w:tcMar>
              <w:top w:w="80" w:type="dxa"/>
              <w:left w:w="80" w:type="dxa"/>
              <w:bottom w:w="80" w:type="dxa"/>
              <w:right w:w="80" w:type="dxa"/>
            </w:tcMar>
          </w:tcPr>
          <w:p w14:paraId="6F2B1DCC"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0.617</w:t>
            </w:r>
          </w:p>
        </w:tc>
        <w:tc>
          <w:tcPr>
            <w:tcW w:w="509" w:type="pct"/>
            <w:shd w:val="clear" w:color="auto" w:fill="auto"/>
            <w:tcMar>
              <w:top w:w="80" w:type="dxa"/>
              <w:left w:w="80" w:type="dxa"/>
              <w:bottom w:w="80" w:type="dxa"/>
              <w:right w:w="80" w:type="dxa"/>
            </w:tcMar>
          </w:tcPr>
          <w:p w14:paraId="642301D6" w14:textId="615461B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66631084" w14:textId="52FA7603" w:rsidR="00254472" w:rsidRDefault="00254472" w:rsidP="0021506F">
      <w:pPr>
        <w:pStyle w:val="Heading1"/>
      </w:pPr>
    </w:p>
    <w:p w14:paraId="05252955" w14:textId="2581680A" w:rsidR="00254472" w:rsidRPr="00254472" w:rsidRDefault="00254472" w:rsidP="00254472">
      <w:r>
        <w:br w:type="page"/>
      </w:r>
    </w:p>
    <w:p w14:paraId="1FC0CC40" w14:textId="77777777" w:rsidR="00254472" w:rsidRDefault="0021506F" w:rsidP="0021506F">
      <w:pPr>
        <w:pStyle w:val="Heading1"/>
      </w:pPr>
      <w:r>
        <w:lastRenderedPageBreak/>
        <w:t>Figures</w:t>
      </w:r>
    </w:p>
    <w:p w14:paraId="46B01C98" w14:textId="77777777" w:rsidR="00514EFE" w:rsidRDefault="0048108E" w:rsidP="00514EFE">
      <w:pPr>
        <w:pStyle w:val="Heading1"/>
        <w:jc w:val="center"/>
      </w:pPr>
      <w:r>
        <w:rPr>
          <w:noProof/>
        </w:rPr>
        <w:drawing>
          <wp:inline distT="0" distB="0" distL="0" distR="0" wp14:anchorId="1E34007D" wp14:editId="7D84520A">
            <wp:extent cx="5334541"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13335" t="31427" r="13481" b="35616"/>
                    <a:stretch/>
                  </pic:blipFill>
                  <pic:spPr bwMode="auto">
                    <a:xfrm>
                      <a:off x="0" y="0"/>
                      <a:ext cx="5351967" cy="3119116"/>
                    </a:xfrm>
                    <a:prstGeom prst="rect">
                      <a:avLst/>
                    </a:prstGeom>
                    <a:ln>
                      <a:noFill/>
                    </a:ln>
                    <a:extLst>
                      <a:ext uri="{53640926-AAD7-44D8-BBD7-CCE9431645EC}">
                        <a14:shadowObscured xmlns:a14="http://schemas.microsoft.com/office/drawing/2010/main"/>
                      </a:ext>
                    </a:extLst>
                  </pic:spPr>
                </pic:pic>
              </a:graphicData>
            </a:graphic>
          </wp:inline>
        </w:drawing>
      </w:r>
    </w:p>
    <w:p w14:paraId="71D26BFF" w14:textId="1D8A52B5" w:rsidR="0021506F" w:rsidRDefault="00514EFE" w:rsidP="00514EFE">
      <w:pPr>
        <w:pStyle w:val="Caption"/>
        <w:jc w:val="center"/>
      </w:pPr>
      <w:r>
        <w:t xml:space="preserve">Figure </w:t>
      </w:r>
      <w:r w:rsidR="008249AE">
        <w:fldChar w:fldCharType="begin"/>
      </w:r>
      <w:r w:rsidR="008249AE">
        <w:instrText xml:space="preserve"> SEQ Figure \* ARABIC </w:instrText>
      </w:r>
      <w:r w:rsidR="008249AE">
        <w:fldChar w:fldCharType="separate"/>
      </w:r>
      <w:r w:rsidR="000A1C24">
        <w:rPr>
          <w:noProof/>
        </w:rPr>
        <w:t>1</w:t>
      </w:r>
      <w:r w:rsidR="008249AE">
        <w:rPr>
          <w:noProof/>
        </w:rPr>
        <w:fldChar w:fldCharType="end"/>
      </w:r>
      <w:r>
        <w:t xml:space="preserve"> Participant record availability flowchart.</w:t>
      </w:r>
    </w:p>
    <w:p w14:paraId="75E0A25B" w14:textId="77777777" w:rsidR="00254472" w:rsidRPr="00254472" w:rsidRDefault="00254472" w:rsidP="00254472"/>
    <w:p w14:paraId="3D2ADD5C" w14:textId="77777777" w:rsidR="00254472" w:rsidRPr="00254472" w:rsidRDefault="00254472" w:rsidP="00254472"/>
    <w:p w14:paraId="7C773C12" w14:textId="77777777" w:rsidR="000230B4" w:rsidRDefault="000230B4" w:rsidP="000230B4"/>
    <w:p w14:paraId="456BFC39" w14:textId="77777777" w:rsidR="00B44E25" w:rsidRDefault="00977623" w:rsidP="00B44E25">
      <w:pPr>
        <w:keepNext/>
        <w:jc w:val="center"/>
      </w:pPr>
      <w:r>
        <w:rPr>
          <w:noProof/>
        </w:rPr>
        <w:drawing>
          <wp:inline distT="0" distB="0" distL="0" distR="0" wp14:anchorId="017029B9" wp14:editId="6C5931FE">
            <wp:extent cx="4651472" cy="3322622"/>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0016" cy="3335868"/>
                    </a:xfrm>
                    <a:prstGeom prst="rect">
                      <a:avLst/>
                    </a:prstGeom>
                  </pic:spPr>
                </pic:pic>
              </a:graphicData>
            </a:graphic>
          </wp:inline>
        </w:drawing>
      </w:r>
    </w:p>
    <w:p w14:paraId="46926F08" w14:textId="5F670D79" w:rsidR="000230B4" w:rsidRDefault="00B44E25" w:rsidP="00B44E25">
      <w:pPr>
        <w:pStyle w:val="Caption"/>
        <w:jc w:val="center"/>
      </w:pPr>
      <w:r>
        <w:t xml:space="preserve">Figure </w:t>
      </w:r>
      <w:r w:rsidR="008249AE">
        <w:fldChar w:fldCharType="begin"/>
      </w:r>
      <w:r w:rsidR="008249AE">
        <w:instrText xml:space="preserve"> SEQ Figure \* ARABIC </w:instrText>
      </w:r>
      <w:r w:rsidR="008249AE">
        <w:fldChar w:fldCharType="separate"/>
      </w:r>
      <w:r w:rsidR="000A1C24">
        <w:rPr>
          <w:noProof/>
        </w:rPr>
        <w:t>2</w:t>
      </w:r>
      <w:r w:rsidR="008249AE">
        <w:rPr>
          <w:noProof/>
        </w:rPr>
        <w:fldChar w:fldCharType="end"/>
      </w:r>
      <w:r>
        <w:t xml:space="preserve"> Average smoking trajectories for the 3-class model (i.e., change from baseline smoking rate). Error bars represent SD.</w:t>
      </w:r>
    </w:p>
    <w:p w14:paraId="75DDCCA8" w14:textId="77777777" w:rsidR="009333D3" w:rsidRDefault="009333D3" w:rsidP="000230B4"/>
    <w:p w14:paraId="03E8536B" w14:textId="67B27E8A" w:rsidR="00B44E25" w:rsidRDefault="00705A20" w:rsidP="00B44E25">
      <w:pPr>
        <w:keepNext/>
      </w:pPr>
      <w:ins w:id="122" w:author="Anthony Barrows" w:date="2023-04-13T13:10:00Z">
        <w:r>
          <w:rPr>
            <w:noProof/>
          </w:rPr>
          <w:lastRenderedPageBreak/>
          <w:softHyphen/>
        </w:r>
        <w:r w:rsidR="00D5251C">
          <w:rPr>
            <w:noProof/>
          </w:rPr>
          <w:softHyphen/>
        </w:r>
      </w:ins>
      <w:ins w:id="123" w:author="Anthony Barrows" w:date="2023-04-13T12:35:00Z">
        <w:r w:rsidR="00E12E4B">
          <w:rPr>
            <w:noProof/>
          </w:rPr>
          <w:drawing>
            <wp:inline distT="0" distB="0" distL="0" distR="0" wp14:anchorId="391AC66C" wp14:editId="7C2BE20F">
              <wp:extent cx="6537344" cy="3316941"/>
              <wp:effectExtent l="0" t="0" r="3175" b="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rotWithShape="1">
                      <a:blip r:embed="rId15" cstate="print">
                        <a:extLst>
                          <a:ext uri="{28A0092B-C50C-407E-A947-70E740481C1C}">
                            <a14:useLocalDpi xmlns:a14="http://schemas.microsoft.com/office/drawing/2010/main" val="0"/>
                          </a:ext>
                        </a:extLst>
                      </a:blip>
                      <a:srcRect t="10234" r="9335" b="24743"/>
                      <a:stretch/>
                    </pic:blipFill>
                    <pic:spPr bwMode="auto">
                      <a:xfrm>
                        <a:off x="0" y="0"/>
                        <a:ext cx="6566372" cy="3331669"/>
                      </a:xfrm>
                      <a:prstGeom prst="rect">
                        <a:avLst/>
                      </a:prstGeom>
                      <a:ln>
                        <a:noFill/>
                      </a:ln>
                      <a:extLst>
                        <a:ext uri="{53640926-AAD7-44D8-BBD7-CCE9431645EC}">
                          <a14:shadowObscured xmlns:a14="http://schemas.microsoft.com/office/drawing/2010/main"/>
                        </a:ext>
                      </a:extLst>
                    </pic:spPr>
                  </pic:pic>
                </a:graphicData>
              </a:graphic>
            </wp:inline>
          </w:drawing>
        </w:r>
      </w:ins>
    </w:p>
    <w:p w14:paraId="0ABEF63E" w14:textId="0B87A074" w:rsidR="00B44E25" w:rsidRDefault="00B44E25" w:rsidP="00B44E25">
      <w:pPr>
        <w:pStyle w:val="Caption"/>
      </w:pPr>
      <w:r>
        <w:t xml:space="preserve">Figure </w:t>
      </w:r>
      <w:r w:rsidR="008249AE">
        <w:fldChar w:fldCharType="begin"/>
      </w:r>
      <w:r w:rsidR="008249AE">
        <w:instrText xml:space="preserve"> SEQ Figure \* ARABIC </w:instrText>
      </w:r>
      <w:r w:rsidR="008249AE">
        <w:fldChar w:fldCharType="separate"/>
      </w:r>
      <w:r w:rsidR="000A1C24">
        <w:rPr>
          <w:noProof/>
        </w:rPr>
        <w:t>3</w:t>
      </w:r>
      <w:r w:rsidR="008249AE">
        <w:rPr>
          <w:noProof/>
        </w:rPr>
        <w:fldChar w:fldCharType="end"/>
      </w:r>
      <w:r>
        <w:t xml:space="preserve"> ROC curves for one-versus-all latent class membership predictions.</w:t>
      </w:r>
    </w:p>
    <w:tbl>
      <w:tblPr>
        <w:tblW w:w="6700" w:type="dxa"/>
        <w:tblLook w:val="04A0" w:firstRow="1" w:lastRow="0" w:firstColumn="1" w:lastColumn="0" w:noHBand="0" w:noVBand="1"/>
      </w:tblPr>
      <w:tblGrid>
        <w:gridCol w:w="1300"/>
        <w:gridCol w:w="2040"/>
        <w:gridCol w:w="2060"/>
        <w:gridCol w:w="1372"/>
      </w:tblGrid>
      <w:tr w:rsidR="00E770B3" w:rsidRPr="00E770B3" w14:paraId="0988A4E9" w14:textId="77777777" w:rsidTr="00E770B3">
        <w:trPr>
          <w:trHeight w:val="320"/>
          <w:ins w:id="124" w:author="Anthony Barrows" w:date="2023-04-13T12:38:00Z"/>
        </w:trPr>
        <w:tc>
          <w:tcPr>
            <w:tcW w:w="1300" w:type="dxa"/>
            <w:tcBorders>
              <w:top w:val="nil"/>
              <w:left w:val="nil"/>
              <w:bottom w:val="nil"/>
              <w:right w:val="nil"/>
            </w:tcBorders>
            <w:shd w:val="clear" w:color="auto" w:fill="auto"/>
            <w:noWrap/>
            <w:vAlign w:val="bottom"/>
            <w:hideMark/>
          </w:tcPr>
          <w:p w14:paraId="36CC0540" w14:textId="77777777" w:rsidR="00E770B3" w:rsidRPr="00E770B3" w:rsidRDefault="00E770B3" w:rsidP="00E770B3">
            <w:pPr>
              <w:rPr>
                <w:ins w:id="125" w:author="Anthony Barrows" w:date="2023-04-13T12:38:00Z"/>
                <w:rFonts w:ascii="Calibri" w:eastAsia="Times New Roman" w:hAnsi="Calibri" w:cs="Calibri"/>
                <w:color w:val="000000"/>
                <w:kern w:val="0"/>
                <w14:ligatures w14:val="none"/>
              </w:rPr>
            </w:pPr>
            <w:ins w:id="126" w:author="Anthony Barrows" w:date="2023-04-13T12:38:00Z">
              <w:r w:rsidRPr="00E770B3">
                <w:rPr>
                  <w:rFonts w:ascii="Calibri" w:eastAsia="Times New Roman" w:hAnsi="Calibri" w:cs="Calibri"/>
                  <w:color w:val="000000"/>
                  <w:kern w:val="0"/>
                  <w14:ligatures w14:val="none"/>
                </w:rPr>
                <w:t>nme</w:t>
              </w:r>
            </w:ins>
          </w:p>
        </w:tc>
        <w:tc>
          <w:tcPr>
            <w:tcW w:w="2040" w:type="dxa"/>
            <w:tcBorders>
              <w:top w:val="nil"/>
              <w:left w:val="nil"/>
              <w:bottom w:val="nil"/>
              <w:right w:val="nil"/>
            </w:tcBorders>
            <w:shd w:val="clear" w:color="auto" w:fill="auto"/>
            <w:noWrap/>
            <w:vAlign w:val="bottom"/>
            <w:hideMark/>
          </w:tcPr>
          <w:p w14:paraId="4BF238CC" w14:textId="77777777" w:rsidR="00E770B3" w:rsidRPr="00E770B3" w:rsidRDefault="00E770B3" w:rsidP="00E770B3">
            <w:pPr>
              <w:rPr>
                <w:ins w:id="127" w:author="Anthony Barrows" w:date="2023-04-13T12:38:00Z"/>
                <w:rFonts w:ascii="Calibri" w:eastAsia="Times New Roman" w:hAnsi="Calibri" w:cs="Calibri"/>
                <w:color w:val="000000"/>
                <w:kern w:val="0"/>
                <w14:ligatures w14:val="none"/>
              </w:rPr>
            </w:pPr>
            <w:ins w:id="128" w:author="Anthony Barrows" w:date="2023-04-13T12:38:00Z">
              <w:r w:rsidRPr="00E770B3">
                <w:rPr>
                  <w:rFonts w:ascii="Calibri" w:eastAsia="Times New Roman" w:hAnsi="Calibri" w:cs="Calibri"/>
                  <w:color w:val="000000"/>
                  <w:kern w:val="0"/>
                  <w14:ligatures w14:val="none"/>
                </w:rPr>
                <w:t>cv_roc_mean</w:t>
              </w:r>
            </w:ins>
          </w:p>
        </w:tc>
        <w:tc>
          <w:tcPr>
            <w:tcW w:w="2060" w:type="dxa"/>
            <w:tcBorders>
              <w:top w:val="nil"/>
              <w:left w:val="nil"/>
              <w:bottom w:val="nil"/>
              <w:right w:val="nil"/>
            </w:tcBorders>
            <w:shd w:val="clear" w:color="auto" w:fill="auto"/>
            <w:noWrap/>
            <w:vAlign w:val="bottom"/>
            <w:hideMark/>
          </w:tcPr>
          <w:p w14:paraId="2679CE11" w14:textId="77777777" w:rsidR="00E770B3" w:rsidRPr="00E770B3" w:rsidRDefault="00E770B3" w:rsidP="00E770B3">
            <w:pPr>
              <w:rPr>
                <w:ins w:id="129" w:author="Anthony Barrows" w:date="2023-04-13T12:38:00Z"/>
                <w:rFonts w:ascii="Calibri" w:eastAsia="Times New Roman" w:hAnsi="Calibri" w:cs="Calibri"/>
                <w:color w:val="000000"/>
                <w:kern w:val="0"/>
                <w14:ligatures w14:val="none"/>
              </w:rPr>
            </w:pPr>
            <w:ins w:id="130" w:author="Anthony Barrows" w:date="2023-04-13T12:38:00Z">
              <w:r w:rsidRPr="00E770B3">
                <w:rPr>
                  <w:rFonts w:ascii="Calibri" w:eastAsia="Times New Roman" w:hAnsi="Calibri" w:cs="Calibri"/>
                  <w:color w:val="000000"/>
                  <w:kern w:val="0"/>
                  <w14:ligatures w14:val="none"/>
                </w:rPr>
                <w:t>cv_roc_se</w:t>
              </w:r>
            </w:ins>
          </w:p>
        </w:tc>
        <w:tc>
          <w:tcPr>
            <w:tcW w:w="1300" w:type="dxa"/>
            <w:tcBorders>
              <w:top w:val="nil"/>
              <w:left w:val="nil"/>
              <w:bottom w:val="nil"/>
              <w:right w:val="nil"/>
            </w:tcBorders>
            <w:shd w:val="clear" w:color="auto" w:fill="auto"/>
            <w:noWrap/>
            <w:vAlign w:val="bottom"/>
            <w:hideMark/>
          </w:tcPr>
          <w:p w14:paraId="29E3217E" w14:textId="77777777" w:rsidR="00E770B3" w:rsidRPr="00E770B3" w:rsidRDefault="00E770B3" w:rsidP="00E770B3">
            <w:pPr>
              <w:rPr>
                <w:ins w:id="131" w:author="Anthony Barrows" w:date="2023-04-13T12:38:00Z"/>
                <w:rFonts w:ascii="Calibri" w:eastAsia="Times New Roman" w:hAnsi="Calibri" w:cs="Calibri"/>
                <w:color w:val="000000"/>
                <w:kern w:val="0"/>
                <w14:ligatures w14:val="none"/>
              </w:rPr>
            </w:pPr>
            <w:ins w:id="132" w:author="Anthony Barrows" w:date="2023-04-13T12:38:00Z">
              <w:r w:rsidRPr="00E770B3">
                <w:rPr>
                  <w:rFonts w:ascii="Calibri" w:eastAsia="Times New Roman" w:hAnsi="Calibri" w:cs="Calibri"/>
                  <w:color w:val="000000"/>
                  <w:kern w:val="0"/>
                  <w14:ligatures w14:val="none"/>
                </w:rPr>
                <w:t>test_auc</w:t>
              </w:r>
            </w:ins>
          </w:p>
        </w:tc>
      </w:tr>
      <w:tr w:rsidR="00E770B3" w:rsidRPr="00E770B3" w14:paraId="0F296DF6" w14:textId="77777777" w:rsidTr="00E770B3">
        <w:trPr>
          <w:trHeight w:val="320"/>
          <w:ins w:id="133" w:author="Anthony Barrows" w:date="2023-04-13T12:38:00Z"/>
        </w:trPr>
        <w:tc>
          <w:tcPr>
            <w:tcW w:w="1300" w:type="dxa"/>
            <w:tcBorders>
              <w:top w:val="nil"/>
              <w:left w:val="nil"/>
              <w:bottom w:val="nil"/>
              <w:right w:val="nil"/>
            </w:tcBorders>
            <w:shd w:val="clear" w:color="auto" w:fill="auto"/>
            <w:noWrap/>
            <w:vAlign w:val="bottom"/>
            <w:hideMark/>
          </w:tcPr>
          <w:p w14:paraId="5A2B32B8" w14:textId="77777777" w:rsidR="00E770B3" w:rsidRPr="00E770B3" w:rsidRDefault="00E770B3" w:rsidP="00E770B3">
            <w:pPr>
              <w:rPr>
                <w:ins w:id="134" w:author="Anthony Barrows" w:date="2023-04-13T12:38:00Z"/>
                <w:rFonts w:ascii="Calibri" w:eastAsia="Times New Roman" w:hAnsi="Calibri" w:cs="Calibri"/>
                <w:color w:val="000000"/>
                <w:kern w:val="0"/>
                <w14:ligatures w14:val="none"/>
              </w:rPr>
            </w:pPr>
            <w:ins w:id="135" w:author="Anthony Barrows" w:date="2023-04-13T12:38:00Z">
              <w:r w:rsidRPr="00E770B3">
                <w:rPr>
                  <w:rFonts w:ascii="Calibri" w:eastAsia="Times New Roman" w:hAnsi="Calibri" w:cs="Calibri"/>
                  <w:color w:val="000000"/>
                  <w:kern w:val="0"/>
                  <w14:ligatures w14:val="none"/>
                </w:rPr>
                <w:t>full_fit</w:t>
              </w:r>
            </w:ins>
          </w:p>
        </w:tc>
        <w:tc>
          <w:tcPr>
            <w:tcW w:w="2040" w:type="dxa"/>
            <w:tcBorders>
              <w:top w:val="nil"/>
              <w:left w:val="nil"/>
              <w:bottom w:val="nil"/>
              <w:right w:val="nil"/>
            </w:tcBorders>
            <w:shd w:val="clear" w:color="auto" w:fill="auto"/>
            <w:noWrap/>
            <w:vAlign w:val="bottom"/>
            <w:hideMark/>
          </w:tcPr>
          <w:p w14:paraId="46459FE6" w14:textId="77777777" w:rsidR="00E770B3" w:rsidRPr="00E770B3" w:rsidRDefault="00E770B3" w:rsidP="00E770B3">
            <w:pPr>
              <w:jc w:val="right"/>
              <w:rPr>
                <w:ins w:id="136" w:author="Anthony Barrows" w:date="2023-04-13T12:38:00Z"/>
                <w:rFonts w:ascii="Calibri" w:eastAsia="Times New Roman" w:hAnsi="Calibri" w:cs="Calibri"/>
                <w:color w:val="000000"/>
                <w:kern w:val="0"/>
                <w14:ligatures w14:val="none"/>
              </w:rPr>
            </w:pPr>
            <w:ins w:id="137" w:author="Anthony Barrows" w:date="2023-04-13T12:38:00Z">
              <w:r w:rsidRPr="00E770B3">
                <w:rPr>
                  <w:rFonts w:ascii="Calibri" w:eastAsia="Times New Roman" w:hAnsi="Calibri" w:cs="Calibri"/>
                  <w:color w:val="000000"/>
                  <w:kern w:val="0"/>
                  <w14:ligatures w14:val="none"/>
                </w:rPr>
                <w:t>0.776598213</w:t>
              </w:r>
            </w:ins>
          </w:p>
        </w:tc>
        <w:tc>
          <w:tcPr>
            <w:tcW w:w="2060" w:type="dxa"/>
            <w:tcBorders>
              <w:top w:val="nil"/>
              <w:left w:val="nil"/>
              <w:bottom w:val="nil"/>
              <w:right w:val="nil"/>
            </w:tcBorders>
            <w:shd w:val="clear" w:color="auto" w:fill="auto"/>
            <w:noWrap/>
            <w:vAlign w:val="bottom"/>
            <w:hideMark/>
          </w:tcPr>
          <w:p w14:paraId="78141956" w14:textId="77777777" w:rsidR="00E770B3" w:rsidRPr="00E770B3" w:rsidRDefault="00E770B3" w:rsidP="00E770B3">
            <w:pPr>
              <w:jc w:val="right"/>
              <w:rPr>
                <w:ins w:id="138" w:author="Anthony Barrows" w:date="2023-04-13T12:38:00Z"/>
                <w:rFonts w:ascii="Calibri" w:eastAsia="Times New Roman" w:hAnsi="Calibri" w:cs="Calibri"/>
                <w:color w:val="000000"/>
                <w:kern w:val="0"/>
                <w14:ligatures w14:val="none"/>
              </w:rPr>
            </w:pPr>
            <w:ins w:id="139" w:author="Anthony Barrows" w:date="2023-04-13T12:38:00Z">
              <w:r w:rsidRPr="00E770B3">
                <w:rPr>
                  <w:rFonts w:ascii="Calibri" w:eastAsia="Times New Roman" w:hAnsi="Calibri" w:cs="Calibri"/>
                  <w:color w:val="000000"/>
                  <w:kern w:val="0"/>
                  <w14:ligatures w14:val="none"/>
                </w:rPr>
                <w:t>0.009562526</w:t>
              </w:r>
            </w:ins>
          </w:p>
        </w:tc>
        <w:tc>
          <w:tcPr>
            <w:tcW w:w="1300" w:type="dxa"/>
            <w:tcBorders>
              <w:top w:val="nil"/>
              <w:left w:val="nil"/>
              <w:bottom w:val="nil"/>
              <w:right w:val="nil"/>
            </w:tcBorders>
            <w:shd w:val="clear" w:color="auto" w:fill="auto"/>
            <w:noWrap/>
            <w:vAlign w:val="bottom"/>
            <w:hideMark/>
          </w:tcPr>
          <w:p w14:paraId="361CEFD4" w14:textId="77777777" w:rsidR="00E770B3" w:rsidRPr="00E770B3" w:rsidRDefault="00E770B3" w:rsidP="00E770B3">
            <w:pPr>
              <w:jc w:val="right"/>
              <w:rPr>
                <w:ins w:id="140" w:author="Anthony Barrows" w:date="2023-04-13T12:38:00Z"/>
                <w:rFonts w:ascii="Calibri" w:eastAsia="Times New Roman" w:hAnsi="Calibri" w:cs="Calibri"/>
                <w:color w:val="000000"/>
                <w:kern w:val="0"/>
                <w14:ligatures w14:val="none"/>
              </w:rPr>
            </w:pPr>
            <w:ins w:id="141" w:author="Anthony Barrows" w:date="2023-04-13T12:38:00Z">
              <w:r w:rsidRPr="00E770B3">
                <w:rPr>
                  <w:rFonts w:ascii="Calibri" w:eastAsia="Times New Roman" w:hAnsi="Calibri" w:cs="Calibri"/>
                  <w:color w:val="000000"/>
                  <w:kern w:val="0"/>
                  <w14:ligatures w14:val="none"/>
                </w:rPr>
                <w:t>0.87024221</w:t>
              </w:r>
            </w:ins>
          </w:p>
        </w:tc>
      </w:tr>
      <w:tr w:rsidR="00E770B3" w:rsidRPr="00E770B3" w14:paraId="1F6B99B1" w14:textId="77777777" w:rsidTr="00E770B3">
        <w:trPr>
          <w:trHeight w:val="320"/>
          <w:ins w:id="142" w:author="Anthony Barrows" w:date="2023-04-13T12:38:00Z"/>
        </w:trPr>
        <w:tc>
          <w:tcPr>
            <w:tcW w:w="1300" w:type="dxa"/>
            <w:tcBorders>
              <w:top w:val="nil"/>
              <w:left w:val="nil"/>
              <w:bottom w:val="nil"/>
              <w:right w:val="nil"/>
            </w:tcBorders>
            <w:shd w:val="clear" w:color="auto" w:fill="auto"/>
            <w:noWrap/>
            <w:vAlign w:val="bottom"/>
            <w:hideMark/>
          </w:tcPr>
          <w:p w14:paraId="436C36F5" w14:textId="77777777" w:rsidR="00E770B3" w:rsidRPr="00E770B3" w:rsidRDefault="00E770B3" w:rsidP="00E770B3">
            <w:pPr>
              <w:rPr>
                <w:ins w:id="143" w:author="Anthony Barrows" w:date="2023-04-13T12:38:00Z"/>
                <w:rFonts w:ascii="Calibri" w:eastAsia="Times New Roman" w:hAnsi="Calibri" w:cs="Calibri"/>
                <w:color w:val="000000"/>
                <w:kern w:val="0"/>
                <w14:ligatures w14:val="none"/>
              </w:rPr>
            </w:pPr>
            <w:ins w:id="144" w:author="Anthony Barrows" w:date="2023-04-13T12:38:00Z">
              <w:r w:rsidRPr="00E770B3">
                <w:rPr>
                  <w:rFonts w:ascii="Calibri" w:eastAsia="Times New Roman" w:hAnsi="Calibri" w:cs="Calibri"/>
                  <w:color w:val="000000"/>
                  <w:kern w:val="0"/>
                  <w14:ligatures w14:val="none"/>
                </w:rPr>
                <w:t>noclass_fit</w:t>
              </w:r>
            </w:ins>
          </w:p>
        </w:tc>
        <w:tc>
          <w:tcPr>
            <w:tcW w:w="2040" w:type="dxa"/>
            <w:tcBorders>
              <w:top w:val="nil"/>
              <w:left w:val="nil"/>
              <w:bottom w:val="nil"/>
              <w:right w:val="nil"/>
            </w:tcBorders>
            <w:shd w:val="clear" w:color="auto" w:fill="auto"/>
            <w:noWrap/>
            <w:vAlign w:val="bottom"/>
            <w:hideMark/>
          </w:tcPr>
          <w:p w14:paraId="29851E83" w14:textId="77777777" w:rsidR="00E770B3" w:rsidRPr="00E770B3" w:rsidRDefault="00E770B3" w:rsidP="00E770B3">
            <w:pPr>
              <w:jc w:val="right"/>
              <w:rPr>
                <w:ins w:id="145" w:author="Anthony Barrows" w:date="2023-04-13T12:38:00Z"/>
                <w:rFonts w:ascii="Calibri" w:eastAsia="Times New Roman" w:hAnsi="Calibri" w:cs="Calibri"/>
                <w:color w:val="000000"/>
                <w:kern w:val="0"/>
                <w14:ligatures w14:val="none"/>
              </w:rPr>
            </w:pPr>
            <w:ins w:id="146" w:author="Anthony Barrows" w:date="2023-04-13T12:38:00Z">
              <w:r w:rsidRPr="00E770B3">
                <w:rPr>
                  <w:rFonts w:ascii="Calibri" w:eastAsia="Times New Roman" w:hAnsi="Calibri" w:cs="Calibri"/>
                  <w:color w:val="000000"/>
                  <w:kern w:val="0"/>
                  <w14:ligatures w14:val="none"/>
                </w:rPr>
                <w:t>0.632409347</w:t>
              </w:r>
            </w:ins>
          </w:p>
        </w:tc>
        <w:tc>
          <w:tcPr>
            <w:tcW w:w="2060" w:type="dxa"/>
            <w:tcBorders>
              <w:top w:val="nil"/>
              <w:left w:val="nil"/>
              <w:bottom w:val="nil"/>
              <w:right w:val="nil"/>
            </w:tcBorders>
            <w:shd w:val="clear" w:color="auto" w:fill="auto"/>
            <w:noWrap/>
            <w:vAlign w:val="bottom"/>
            <w:hideMark/>
          </w:tcPr>
          <w:p w14:paraId="72F04255" w14:textId="77777777" w:rsidR="00E770B3" w:rsidRPr="00E770B3" w:rsidRDefault="00E770B3" w:rsidP="00E770B3">
            <w:pPr>
              <w:jc w:val="right"/>
              <w:rPr>
                <w:ins w:id="147" w:author="Anthony Barrows" w:date="2023-04-13T12:38:00Z"/>
                <w:rFonts w:ascii="Calibri" w:eastAsia="Times New Roman" w:hAnsi="Calibri" w:cs="Calibri"/>
                <w:color w:val="000000"/>
                <w:kern w:val="0"/>
                <w14:ligatures w14:val="none"/>
              </w:rPr>
            </w:pPr>
            <w:ins w:id="148" w:author="Anthony Barrows" w:date="2023-04-13T12:38:00Z">
              <w:r w:rsidRPr="00E770B3">
                <w:rPr>
                  <w:rFonts w:ascii="Calibri" w:eastAsia="Times New Roman" w:hAnsi="Calibri" w:cs="Calibri"/>
                  <w:color w:val="000000"/>
                  <w:kern w:val="0"/>
                  <w14:ligatures w14:val="none"/>
                </w:rPr>
                <w:t>0.005267314</w:t>
              </w:r>
            </w:ins>
          </w:p>
        </w:tc>
        <w:tc>
          <w:tcPr>
            <w:tcW w:w="1300" w:type="dxa"/>
            <w:tcBorders>
              <w:top w:val="nil"/>
              <w:left w:val="nil"/>
              <w:bottom w:val="nil"/>
              <w:right w:val="nil"/>
            </w:tcBorders>
            <w:shd w:val="clear" w:color="auto" w:fill="auto"/>
            <w:noWrap/>
            <w:vAlign w:val="bottom"/>
            <w:hideMark/>
          </w:tcPr>
          <w:p w14:paraId="062DA04F" w14:textId="77777777" w:rsidR="00E770B3" w:rsidRPr="00E770B3" w:rsidRDefault="00E770B3" w:rsidP="00E770B3">
            <w:pPr>
              <w:jc w:val="right"/>
              <w:rPr>
                <w:ins w:id="149" w:author="Anthony Barrows" w:date="2023-04-13T12:38:00Z"/>
                <w:rFonts w:ascii="Calibri" w:eastAsia="Times New Roman" w:hAnsi="Calibri" w:cs="Calibri"/>
                <w:color w:val="000000"/>
                <w:kern w:val="0"/>
                <w14:ligatures w14:val="none"/>
              </w:rPr>
            </w:pPr>
            <w:ins w:id="150" w:author="Anthony Barrows" w:date="2023-04-13T12:38:00Z">
              <w:r w:rsidRPr="00E770B3">
                <w:rPr>
                  <w:rFonts w:ascii="Calibri" w:eastAsia="Times New Roman" w:hAnsi="Calibri" w:cs="Calibri"/>
                  <w:color w:val="000000"/>
                  <w:kern w:val="0"/>
                  <w14:ligatures w14:val="none"/>
                </w:rPr>
                <w:t>0.66435986</w:t>
              </w:r>
            </w:ins>
          </w:p>
        </w:tc>
      </w:tr>
    </w:tbl>
    <w:p w14:paraId="5FB01093" w14:textId="77777777" w:rsidR="00B44E25" w:rsidRDefault="00B44E25" w:rsidP="000230B4">
      <w:pPr>
        <w:rPr>
          <w:ins w:id="151" w:author="Anthony Barrows" w:date="2023-04-13T12:45:00Z"/>
        </w:rPr>
      </w:pPr>
    </w:p>
    <w:p w14:paraId="2D227017" w14:textId="77777777" w:rsidR="00106D6C" w:rsidRDefault="00106D6C" w:rsidP="000230B4">
      <w:pPr>
        <w:rPr>
          <w:ins w:id="152" w:author="Anthony Barrows" w:date="2023-04-13T12:45:00Z"/>
        </w:rPr>
      </w:pPr>
    </w:p>
    <w:p w14:paraId="445BA5DE" w14:textId="6FE68D4F" w:rsidR="00106D6C" w:rsidRDefault="00106D6C" w:rsidP="000230B4">
      <w:pPr>
        <w:rPr>
          <w:ins w:id="153" w:author="Anthony Barrows" w:date="2023-04-13T12:52:00Z"/>
        </w:rPr>
      </w:pPr>
      <w:ins w:id="154" w:author="Anthony Barrows" w:date="2023-04-13T12:45:00Z">
        <w:r>
          <w:t xml:space="preserve">Quit: </w:t>
        </w:r>
      </w:ins>
    </w:p>
    <w:p w14:paraId="2806DAA5" w14:textId="77777777" w:rsidR="00F31BD0" w:rsidRDefault="00F31BD0" w:rsidP="000230B4">
      <w:pPr>
        <w:rPr>
          <w:ins w:id="155" w:author="Anthony Barrows" w:date="2023-04-13T12:52:00Z"/>
        </w:rPr>
      </w:pPr>
    </w:p>
    <w:tbl>
      <w:tblPr>
        <w:tblW w:w="7338" w:type="dxa"/>
        <w:tblLook w:val="04A0" w:firstRow="1" w:lastRow="0" w:firstColumn="1" w:lastColumn="0" w:noHBand="0" w:noVBand="1"/>
      </w:tblPr>
      <w:tblGrid>
        <w:gridCol w:w="1938"/>
        <w:gridCol w:w="2726"/>
        <w:gridCol w:w="1604"/>
        <w:gridCol w:w="1814"/>
      </w:tblGrid>
      <w:tr w:rsidR="00F31BD0" w:rsidRPr="00F31BD0" w14:paraId="65178CC3" w14:textId="77777777" w:rsidTr="00F31BD0">
        <w:trPr>
          <w:trHeight w:val="320"/>
          <w:ins w:id="156" w:author="Anthony Barrows" w:date="2023-04-13T12:52:00Z"/>
        </w:trPr>
        <w:tc>
          <w:tcPr>
            <w:tcW w:w="1752" w:type="dxa"/>
            <w:tcBorders>
              <w:top w:val="nil"/>
              <w:left w:val="nil"/>
              <w:bottom w:val="nil"/>
              <w:right w:val="nil"/>
            </w:tcBorders>
            <w:shd w:val="clear" w:color="auto" w:fill="auto"/>
            <w:noWrap/>
            <w:vAlign w:val="bottom"/>
            <w:hideMark/>
          </w:tcPr>
          <w:p w14:paraId="2DFDDABF" w14:textId="77777777" w:rsidR="00F31BD0" w:rsidRPr="00F31BD0" w:rsidRDefault="00F31BD0" w:rsidP="00F31BD0">
            <w:pPr>
              <w:rPr>
                <w:ins w:id="157" w:author="Anthony Barrows" w:date="2023-04-13T12:52:00Z"/>
                <w:rFonts w:ascii="Calibri" w:eastAsia="Times New Roman" w:hAnsi="Calibri" w:cs="Calibri"/>
                <w:color w:val="000000"/>
                <w:kern w:val="0"/>
                <w14:ligatures w14:val="none"/>
              </w:rPr>
            </w:pPr>
            <w:ins w:id="158" w:author="Anthony Barrows" w:date="2023-04-13T12:52:00Z">
              <w:r w:rsidRPr="00F31BD0">
                <w:rPr>
                  <w:rFonts w:ascii="Calibri" w:eastAsia="Times New Roman" w:hAnsi="Calibri" w:cs="Calibri"/>
                  <w:color w:val="000000"/>
                  <w:kern w:val="0"/>
                  <w14:ligatures w14:val="none"/>
                </w:rPr>
                <w:t>quit_byclass.class</w:t>
              </w:r>
            </w:ins>
          </w:p>
        </w:tc>
        <w:tc>
          <w:tcPr>
            <w:tcW w:w="2540" w:type="dxa"/>
            <w:tcBorders>
              <w:top w:val="nil"/>
              <w:left w:val="nil"/>
              <w:bottom w:val="nil"/>
              <w:right w:val="nil"/>
            </w:tcBorders>
            <w:shd w:val="clear" w:color="auto" w:fill="auto"/>
            <w:noWrap/>
            <w:vAlign w:val="bottom"/>
            <w:hideMark/>
          </w:tcPr>
          <w:p w14:paraId="7EBDA2D5" w14:textId="77777777" w:rsidR="00F31BD0" w:rsidRPr="00F31BD0" w:rsidRDefault="00F31BD0" w:rsidP="00F31BD0">
            <w:pPr>
              <w:rPr>
                <w:ins w:id="159" w:author="Anthony Barrows" w:date="2023-04-13T12:52:00Z"/>
                <w:rFonts w:ascii="Calibri" w:eastAsia="Times New Roman" w:hAnsi="Calibri" w:cs="Calibri"/>
                <w:color w:val="000000"/>
                <w:kern w:val="0"/>
                <w14:ligatures w14:val="none"/>
              </w:rPr>
            </w:pPr>
            <w:ins w:id="160" w:author="Anthony Barrows" w:date="2023-04-13T12:52:00Z">
              <w:r w:rsidRPr="00F31BD0">
                <w:rPr>
                  <w:rFonts w:ascii="Calibri" w:eastAsia="Times New Roman" w:hAnsi="Calibri" w:cs="Calibri"/>
                  <w:color w:val="000000"/>
                  <w:kern w:val="0"/>
                  <w14:ligatures w14:val="none"/>
                </w:rPr>
                <w:t>quit_byclass.quit_verified</w:t>
              </w:r>
            </w:ins>
          </w:p>
        </w:tc>
        <w:tc>
          <w:tcPr>
            <w:tcW w:w="1418" w:type="dxa"/>
            <w:tcBorders>
              <w:top w:val="nil"/>
              <w:left w:val="nil"/>
              <w:bottom w:val="nil"/>
              <w:right w:val="nil"/>
            </w:tcBorders>
            <w:shd w:val="clear" w:color="auto" w:fill="auto"/>
            <w:noWrap/>
            <w:vAlign w:val="bottom"/>
            <w:hideMark/>
          </w:tcPr>
          <w:p w14:paraId="4C1CB03A" w14:textId="77777777" w:rsidR="00F31BD0" w:rsidRPr="00F31BD0" w:rsidRDefault="00F31BD0" w:rsidP="00F31BD0">
            <w:pPr>
              <w:rPr>
                <w:ins w:id="161" w:author="Anthony Barrows" w:date="2023-04-13T12:52:00Z"/>
                <w:rFonts w:ascii="Calibri" w:eastAsia="Times New Roman" w:hAnsi="Calibri" w:cs="Calibri"/>
                <w:color w:val="000000"/>
                <w:kern w:val="0"/>
                <w14:ligatures w14:val="none"/>
              </w:rPr>
            </w:pPr>
            <w:ins w:id="162" w:author="Anthony Barrows" w:date="2023-04-13T12:52:00Z">
              <w:r w:rsidRPr="00F31BD0">
                <w:rPr>
                  <w:rFonts w:ascii="Calibri" w:eastAsia="Times New Roman" w:hAnsi="Calibri" w:cs="Calibri"/>
                  <w:color w:val="000000"/>
                  <w:kern w:val="0"/>
                  <w14:ligatures w14:val="none"/>
                </w:rPr>
                <w:t>quit_byclass.n</w:t>
              </w:r>
            </w:ins>
          </w:p>
        </w:tc>
        <w:tc>
          <w:tcPr>
            <w:tcW w:w="1628" w:type="dxa"/>
            <w:tcBorders>
              <w:top w:val="nil"/>
              <w:left w:val="nil"/>
              <w:bottom w:val="nil"/>
              <w:right w:val="nil"/>
            </w:tcBorders>
            <w:shd w:val="clear" w:color="auto" w:fill="auto"/>
            <w:noWrap/>
            <w:vAlign w:val="bottom"/>
            <w:hideMark/>
          </w:tcPr>
          <w:p w14:paraId="03A17BD0" w14:textId="77777777" w:rsidR="00F31BD0" w:rsidRPr="00F31BD0" w:rsidRDefault="00F31BD0" w:rsidP="00F31BD0">
            <w:pPr>
              <w:rPr>
                <w:ins w:id="163" w:author="Anthony Barrows" w:date="2023-04-13T12:52:00Z"/>
                <w:rFonts w:ascii="Calibri" w:eastAsia="Times New Roman" w:hAnsi="Calibri" w:cs="Calibri"/>
                <w:color w:val="000000"/>
                <w:kern w:val="0"/>
                <w14:ligatures w14:val="none"/>
              </w:rPr>
            </w:pPr>
            <w:ins w:id="164" w:author="Anthony Barrows" w:date="2023-04-13T12:52:00Z">
              <w:r w:rsidRPr="00F31BD0">
                <w:rPr>
                  <w:rFonts w:ascii="Calibri" w:eastAsia="Times New Roman" w:hAnsi="Calibri" w:cs="Calibri"/>
                  <w:color w:val="000000"/>
                  <w:kern w:val="0"/>
                  <w14:ligatures w14:val="none"/>
                </w:rPr>
                <w:t>quit_byclass.prp</w:t>
              </w:r>
            </w:ins>
          </w:p>
        </w:tc>
      </w:tr>
      <w:tr w:rsidR="00F31BD0" w:rsidRPr="00F31BD0" w14:paraId="067E3ABA" w14:textId="77777777" w:rsidTr="00F31BD0">
        <w:trPr>
          <w:trHeight w:val="320"/>
          <w:ins w:id="165" w:author="Anthony Barrows" w:date="2023-04-13T12:52:00Z"/>
        </w:trPr>
        <w:tc>
          <w:tcPr>
            <w:tcW w:w="1752" w:type="dxa"/>
            <w:tcBorders>
              <w:top w:val="nil"/>
              <w:left w:val="nil"/>
              <w:bottom w:val="nil"/>
              <w:right w:val="nil"/>
            </w:tcBorders>
            <w:shd w:val="clear" w:color="auto" w:fill="auto"/>
            <w:noWrap/>
            <w:vAlign w:val="bottom"/>
            <w:hideMark/>
          </w:tcPr>
          <w:p w14:paraId="53800981" w14:textId="77777777" w:rsidR="00F31BD0" w:rsidRPr="00F31BD0" w:rsidRDefault="00F31BD0" w:rsidP="00F31BD0">
            <w:pPr>
              <w:jc w:val="right"/>
              <w:rPr>
                <w:ins w:id="166" w:author="Anthony Barrows" w:date="2023-04-13T12:52:00Z"/>
                <w:rFonts w:ascii="Calibri" w:eastAsia="Times New Roman" w:hAnsi="Calibri" w:cs="Calibri"/>
                <w:color w:val="000000"/>
                <w:kern w:val="0"/>
                <w14:ligatures w14:val="none"/>
              </w:rPr>
            </w:pPr>
            <w:ins w:id="167" w:author="Anthony Barrows" w:date="2023-04-13T12:52:00Z">
              <w:r w:rsidRPr="00F31BD0">
                <w:rPr>
                  <w:rFonts w:ascii="Calibri" w:eastAsia="Times New Roman" w:hAnsi="Calibri" w:cs="Calibri"/>
                  <w:color w:val="000000"/>
                  <w:kern w:val="0"/>
                  <w14:ligatures w14:val="none"/>
                </w:rPr>
                <w:t>1</w:t>
              </w:r>
            </w:ins>
          </w:p>
        </w:tc>
        <w:tc>
          <w:tcPr>
            <w:tcW w:w="2540" w:type="dxa"/>
            <w:tcBorders>
              <w:top w:val="nil"/>
              <w:left w:val="nil"/>
              <w:bottom w:val="nil"/>
              <w:right w:val="nil"/>
            </w:tcBorders>
            <w:shd w:val="clear" w:color="auto" w:fill="auto"/>
            <w:noWrap/>
            <w:vAlign w:val="bottom"/>
            <w:hideMark/>
          </w:tcPr>
          <w:p w14:paraId="71F96C95" w14:textId="77777777" w:rsidR="00F31BD0" w:rsidRPr="00F31BD0" w:rsidRDefault="00F31BD0" w:rsidP="00F31BD0">
            <w:pPr>
              <w:jc w:val="right"/>
              <w:rPr>
                <w:ins w:id="168" w:author="Anthony Barrows" w:date="2023-04-13T12:52:00Z"/>
                <w:rFonts w:ascii="Calibri" w:eastAsia="Times New Roman" w:hAnsi="Calibri" w:cs="Calibri"/>
                <w:color w:val="000000"/>
                <w:kern w:val="0"/>
                <w14:ligatures w14:val="none"/>
              </w:rPr>
            </w:pPr>
            <w:ins w:id="169" w:author="Anthony Barrows" w:date="2023-04-13T12:52:00Z">
              <w:r w:rsidRPr="00F31BD0">
                <w:rPr>
                  <w:rFonts w:ascii="Calibri" w:eastAsia="Times New Roman" w:hAnsi="Calibri" w:cs="Calibri"/>
                  <w:color w:val="000000"/>
                  <w:kern w:val="0"/>
                  <w14:ligatures w14:val="none"/>
                </w:rPr>
                <w:t>0</w:t>
              </w:r>
            </w:ins>
          </w:p>
        </w:tc>
        <w:tc>
          <w:tcPr>
            <w:tcW w:w="1418" w:type="dxa"/>
            <w:tcBorders>
              <w:top w:val="nil"/>
              <w:left w:val="nil"/>
              <w:bottom w:val="nil"/>
              <w:right w:val="nil"/>
            </w:tcBorders>
            <w:shd w:val="clear" w:color="auto" w:fill="auto"/>
            <w:noWrap/>
            <w:vAlign w:val="bottom"/>
            <w:hideMark/>
          </w:tcPr>
          <w:p w14:paraId="08C77E5A" w14:textId="77777777" w:rsidR="00F31BD0" w:rsidRPr="00F31BD0" w:rsidRDefault="00F31BD0" w:rsidP="00F31BD0">
            <w:pPr>
              <w:jc w:val="right"/>
              <w:rPr>
                <w:ins w:id="170" w:author="Anthony Barrows" w:date="2023-04-13T12:52:00Z"/>
                <w:rFonts w:ascii="Calibri" w:eastAsia="Times New Roman" w:hAnsi="Calibri" w:cs="Calibri"/>
                <w:color w:val="000000"/>
                <w:kern w:val="0"/>
                <w14:ligatures w14:val="none"/>
              </w:rPr>
            </w:pPr>
            <w:ins w:id="171" w:author="Anthony Barrows" w:date="2023-04-13T12:52:00Z">
              <w:r w:rsidRPr="00F31BD0">
                <w:rPr>
                  <w:rFonts w:ascii="Calibri" w:eastAsia="Times New Roman" w:hAnsi="Calibri" w:cs="Calibri"/>
                  <w:color w:val="000000"/>
                  <w:kern w:val="0"/>
                  <w14:ligatures w14:val="none"/>
                </w:rPr>
                <w:t>116</w:t>
              </w:r>
            </w:ins>
          </w:p>
        </w:tc>
        <w:tc>
          <w:tcPr>
            <w:tcW w:w="1628" w:type="dxa"/>
            <w:tcBorders>
              <w:top w:val="nil"/>
              <w:left w:val="nil"/>
              <w:bottom w:val="nil"/>
              <w:right w:val="nil"/>
            </w:tcBorders>
            <w:shd w:val="clear" w:color="auto" w:fill="auto"/>
            <w:noWrap/>
            <w:vAlign w:val="bottom"/>
            <w:hideMark/>
          </w:tcPr>
          <w:p w14:paraId="6846FDA9" w14:textId="2A5A968F" w:rsidR="00F31BD0" w:rsidRPr="00F31BD0" w:rsidRDefault="00F31BD0" w:rsidP="00F31BD0">
            <w:pPr>
              <w:jc w:val="right"/>
              <w:rPr>
                <w:ins w:id="172" w:author="Anthony Barrows" w:date="2023-04-13T12:52:00Z"/>
                <w:rFonts w:ascii="Calibri" w:eastAsia="Times New Roman" w:hAnsi="Calibri" w:cs="Calibri"/>
                <w:color w:val="000000"/>
                <w:kern w:val="0"/>
                <w14:ligatures w14:val="none"/>
              </w:rPr>
            </w:pPr>
          </w:p>
        </w:tc>
      </w:tr>
      <w:tr w:rsidR="00F31BD0" w:rsidRPr="00F31BD0" w14:paraId="0BBBE1FE" w14:textId="77777777" w:rsidTr="00F31BD0">
        <w:trPr>
          <w:trHeight w:val="320"/>
          <w:ins w:id="173" w:author="Anthony Barrows" w:date="2023-04-13T12:52:00Z"/>
        </w:trPr>
        <w:tc>
          <w:tcPr>
            <w:tcW w:w="1752" w:type="dxa"/>
            <w:tcBorders>
              <w:top w:val="nil"/>
              <w:left w:val="nil"/>
              <w:bottom w:val="nil"/>
              <w:right w:val="nil"/>
            </w:tcBorders>
            <w:shd w:val="clear" w:color="auto" w:fill="auto"/>
            <w:noWrap/>
            <w:vAlign w:val="bottom"/>
            <w:hideMark/>
          </w:tcPr>
          <w:p w14:paraId="339FAE7D" w14:textId="77777777" w:rsidR="00F31BD0" w:rsidRPr="00F31BD0" w:rsidRDefault="00F31BD0" w:rsidP="00F31BD0">
            <w:pPr>
              <w:jc w:val="right"/>
              <w:rPr>
                <w:ins w:id="174" w:author="Anthony Barrows" w:date="2023-04-13T12:52:00Z"/>
                <w:rFonts w:ascii="Calibri" w:eastAsia="Times New Roman" w:hAnsi="Calibri" w:cs="Calibri"/>
                <w:color w:val="000000"/>
                <w:kern w:val="0"/>
                <w14:ligatures w14:val="none"/>
              </w:rPr>
            </w:pPr>
            <w:ins w:id="175" w:author="Anthony Barrows" w:date="2023-04-13T12:52:00Z">
              <w:r w:rsidRPr="00F31BD0">
                <w:rPr>
                  <w:rFonts w:ascii="Calibri" w:eastAsia="Times New Roman" w:hAnsi="Calibri" w:cs="Calibri"/>
                  <w:color w:val="000000"/>
                  <w:kern w:val="0"/>
                  <w14:ligatures w14:val="none"/>
                </w:rPr>
                <w:t>1</w:t>
              </w:r>
            </w:ins>
          </w:p>
        </w:tc>
        <w:tc>
          <w:tcPr>
            <w:tcW w:w="2540" w:type="dxa"/>
            <w:tcBorders>
              <w:top w:val="nil"/>
              <w:left w:val="nil"/>
              <w:bottom w:val="nil"/>
              <w:right w:val="nil"/>
            </w:tcBorders>
            <w:shd w:val="clear" w:color="auto" w:fill="auto"/>
            <w:noWrap/>
            <w:vAlign w:val="bottom"/>
            <w:hideMark/>
          </w:tcPr>
          <w:p w14:paraId="0FF5BEBD" w14:textId="77777777" w:rsidR="00F31BD0" w:rsidRPr="00F31BD0" w:rsidRDefault="00F31BD0" w:rsidP="00F31BD0">
            <w:pPr>
              <w:jc w:val="right"/>
              <w:rPr>
                <w:ins w:id="176" w:author="Anthony Barrows" w:date="2023-04-13T12:52:00Z"/>
                <w:rFonts w:ascii="Calibri" w:eastAsia="Times New Roman" w:hAnsi="Calibri" w:cs="Calibri"/>
                <w:color w:val="000000"/>
                <w:kern w:val="0"/>
                <w14:ligatures w14:val="none"/>
              </w:rPr>
            </w:pPr>
            <w:ins w:id="177" w:author="Anthony Barrows" w:date="2023-04-13T12:52:00Z">
              <w:r w:rsidRPr="00F31BD0">
                <w:rPr>
                  <w:rFonts w:ascii="Calibri" w:eastAsia="Times New Roman" w:hAnsi="Calibri" w:cs="Calibri"/>
                  <w:color w:val="000000"/>
                  <w:kern w:val="0"/>
                  <w14:ligatures w14:val="none"/>
                </w:rPr>
                <w:t>1</w:t>
              </w:r>
            </w:ins>
          </w:p>
        </w:tc>
        <w:tc>
          <w:tcPr>
            <w:tcW w:w="1418" w:type="dxa"/>
            <w:tcBorders>
              <w:top w:val="nil"/>
              <w:left w:val="nil"/>
              <w:bottom w:val="nil"/>
              <w:right w:val="nil"/>
            </w:tcBorders>
            <w:shd w:val="clear" w:color="auto" w:fill="auto"/>
            <w:noWrap/>
            <w:vAlign w:val="bottom"/>
            <w:hideMark/>
          </w:tcPr>
          <w:p w14:paraId="61A31D84" w14:textId="77777777" w:rsidR="00F31BD0" w:rsidRPr="00F31BD0" w:rsidRDefault="00F31BD0" w:rsidP="00F31BD0">
            <w:pPr>
              <w:jc w:val="right"/>
              <w:rPr>
                <w:ins w:id="178" w:author="Anthony Barrows" w:date="2023-04-13T12:52:00Z"/>
                <w:rFonts w:ascii="Calibri" w:eastAsia="Times New Roman" w:hAnsi="Calibri" w:cs="Calibri"/>
                <w:color w:val="000000"/>
                <w:kern w:val="0"/>
                <w14:ligatures w14:val="none"/>
              </w:rPr>
            </w:pPr>
            <w:ins w:id="179" w:author="Anthony Barrows" w:date="2023-04-13T12:52:00Z">
              <w:r w:rsidRPr="00F31BD0">
                <w:rPr>
                  <w:rFonts w:ascii="Calibri" w:eastAsia="Times New Roman" w:hAnsi="Calibri" w:cs="Calibri"/>
                  <w:color w:val="000000"/>
                  <w:kern w:val="0"/>
                  <w14:ligatures w14:val="none"/>
                </w:rPr>
                <w:t>70</w:t>
              </w:r>
            </w:ins>
          </w:p>
        </w:tc>
        <w:tc>
          <w:tcPr>
            <w:tcW w:w="1628" w:type="dxa"/>
            <w:tcBorders>
              <w:top w:val="nil"/>
              <w:left w:val="nil"/>
              <w:bottom w:val="nil"/>
              <w:right w:val="nil"/>
            </w:tcBorders>
            <w:shd w:val="clear" w:color="auto" w:fill="auto"/>
            <w:noWrap/>
            <w:vAlign w:val="bottom"/>
            <w:hideMark/>
          </w:tcPr>
          <w:p w14:paraId="49B04E62" w14:textId="77777777" w:rsidR="00F31BD0" w:rsidRPr="00F31BD0" w:rsidRDefault="00F31BD0" w:rsidP="00F31BD0">
            <w:pPr>
              <w:jc w:val="right"/>
              <w:rPr>
                <w:ins w:id="180" w:author="Anthony Barrows" w:date="2023-04-13T12:52:00Z"/>
                <w:rFonts w:ascii="Calibri" w:eastAsia="Times New Roman" w:hAnsi="Calibri" w:cs="Calibri"/>
                <w:color w:val="000000"/>
                <w:kern w:val="0"/>
                <w14:ligatures w14:val="none"/>
              </w:rPr>
            </w:pPr>
            <w:ins w:id="181" w:author="Anthony Barrows" w:date="2023-04-13T12:52:00Z">
              <w:r w:rsidRPr="00F31BD0">
                <w:rPr>
                  <w:rFonts w:ascii="Calibri" w:eastAsia="Times New Roman" w:hAnsi="Calibri" w:cs="Calibri"/>
                  <w:color w:val="000000"/>
                  <w:kern w:val="0"/>
                  <w14:ligatures w14:val="none"/>
                </w:rPr>
                <w:t>0.37634409</w:t>
              </w:r>
            </w:ins>
          </w:p>
        </w:tc>
      </w:tr>
      <w:tr w:rsidR="00F31BD0" w:rsidRPr="00F31BD0" w14:paraId="5FC3AF6F" w14:textId="77777777" w:rsidTr="00F31BD0">
        <w:trPr>
          <w:trHeight w:val="320"/>
          <w:ins w:id="182" w:author="Anthony Barrows" w:date="2023-04-13T12:52:00Z"/>
        </w:trPr>
        <w:tc>
          <w:tcPr>
            <w:tcW w:w="1752" w:type="dxa"/>
            <w:tcBorders>
              <w:top w:val="nil"/>
              <w:left w:val="nil"/>
              <w:bottom w:val="nil"/>
              <w:right w:val="nil"/>
            </w:tcBorders>
            <w:shd w:val="clear" w:color="auto" w:fill="auto"/>
            <w:noWrap/>
            <w:vAlign w:val="bottom"/>
            <w:hideMark/>
          </w:tcPr>
          <w:p w14:paraId="41D97F53" w14:textId="77777777" w:rsidR="00F31BD0" w:rsidRPr="00F31BD0" w:rsidRDefault="00F31BD0" w:rsidP="00F31BD0">
            <w:pPr>
              <w:jc w:val="right"/>
              <w:rPr>
                <w:ins w:id="183" w:author="Anthony Barrows" w:date="2023-04-13T12:52:00Z"/>
                <w:rFonts w:ascii="Calibri" w:eastAsia="Times New Roman" w:hAnsi="Calibri" w:cs="Calibri"/>
                <w:color w:val="000000"/>
                <w:kern w:val="0"/>
                <w14:ligatures w14:val="none"/>
              </w:rPr>
            </w:pPr>
            <w:ins w:id="184" w:author="Anthony Barrows" w:date="2023-04-13T12:52:00Z">
              <w:r w:rsidRPr="00F31BD0">
                <w:rPr>
                  <w:rFonts w:ascii="Calibri" w:eastAsia="Times New Roman" w:hAnsi="Calibri" w:cs="Calibri"/>
                  <w:color w:val="000000"/>
                  <w:kern w:val="0"/>
                  <w14:ligatures w14:val="none"/>
                </w:rPr>
                <w:t>2</w:t>
              </w:r>
            </w:ins>
          </w:p>
        </w:tc>
        <w:tc>
          <w:tcPr>
            <w:tcW w:w="2540" w:type="dxa"/>
            <w:tcBorders>
              <w:top w:val="nil"/>
              <w:left w:val="nil"/>
              <w:bottom w:val="nil"/>
              <w:right w:val="nil"/>
            </w:tcBorders>
            <w:shd w:val="clear" w:color="auto" w:fill="auto"/>
            <w:noWrap/>
            <w:vAlign w:val="bottom"/>
            <w:hideMark/>
          </w:tcPr>
          <w:p w14:paraId="4FF679E1" w14:textId="77777777" w:rsidR="00F31BD0" w:rsidRPr="00F31BD0" w:rsidRDefault="00F31BD0" w:rsidP="00F31BD0">
            <w:pPr>
              <w:jc w:val="right"/>
              <w:rPr>
                <w:ins w:id="185" w:author="Anthony Barrows" w:date="2023-04-13T12:52:00Z"/>
                <w:rFonts w:ascii="Calibri" w:eastAsia="Times New Roman" w:hAnsi="Calibri" w:cs="Calibri"/>
                <w:color w:val="000000"/>
                <w:kern w:val="0"/>
                <w14:ligatures w14:val="none"/>
              </w:rPr>
            </w:pPr>
            <w:ins w:id="186" w:author="Anthony Barrows" w:date="2023-04-13T12:52:00Z">
              <w:r w:rsidRPr="00F31BD0">
                <w:rPr>
                  <w:rFonts w:ascii="Calibri" w:eastAsia="Times New Roman" w:hAnsi="Calibri" w:cs="Calibri"/>
                  <w:color w:val="000000"/>
                  <w:kern w:val="0"/>
                  <w14:ligatures w14:val="none"/>
                </w:rPr>
                <w:t>0</w:t>
              </w:r>
            </w:ins>
          </w:p>
        </w:tc>
        <w:tc>
          <w:tcPr>
            <w:tcW w:w="1418" w:type="dxa"/>
            <w:tcBorders>
              <w:top w:val="nil"/>
              <w:left w:val="nil"/>
              <w:bottom w:val="nil"/>
              <w:right w:val="nil"/>
            </w:tcBorders>
            <w:shd w:val="clear" w:color="auto" w:fill="auto"/>
            <w:noWrap/>
            <w:vAlign w:val="bottom"/>
            <w:hideMark/>
          </w:tcPr>
          <w:p w14:paraId="3DAE87B4" w14:textId="77777777" w:rsidR="00F31BD0" w:rsidRPr="00F31BD0" w:rsidRDefault="00F31BD0" w:rsidP="00F31BD0">
            <w:pPr>
              <w:jc w:val="right"/>
              <w:rPr>
                <w:ins w:id="187" w:author="Anthony Barrows" w:date="2023-04-13T12:52:00Z"/>
                <w:rFonts w:ascii="Calibri" w:eastAsia="Times New Roman" w:hAnsi="Calibri" w:cs="Calibri"/>
                <w:color w:val="000000"/>
                <w:kern w:val="0"/>
                <w14:ligatures w14:val="none"/>
              </w:rPr>
            </w:pPr>
            <w:ins w:id="188" w:author="Anthony Barrows" w:date="2023-04-13T12:52:00Z">
              <w:r w:rsidRPr="00F31BD0">
                <w:rPr>
                  <w:rFonts w:ascii="Calibri" w:eastAsia="Times New Roman" w:hAnsi="Calibri" w:cs="Calibri"/>
                  <w:color w:val="000000"/>
                  <w:kern w:val="0"/>
                  <w14:ligatures w14:val="none"/>
                </w:rPr>
                <w:t>769</w:t>
              </w:r>
            </w:ins>
          </w:p>
        </w:tc>
        <w:tc>
          <w:tcPr>
            <w:tcW w:w="1628" w:type="dxa"/>
            <w:tcBorders>
              <w:top w:val="nil"/>
              <w:left w:val="nil"/>
              <w:bottom w:val="nil"/>
              <w:right w:val="nil"/>
            </w:tcBorders>
            <w:shd w:val="clear" w:color="auto" w:fill="auto"/>
            <w:noWrap/>
            <w:vAlign w:val="bottom"/>
            <w:hideMark/>
          </w:tcPr>
          <w:p w14:paraId="6B98CB7F" w14:textId="2F8B2A49" w:rsidR="00F31BD0" w:rsidRPr="00F31BD0" w:rsidRDefault="00F31BD0" w:rsidP="00F31BD0">
            <w:pPr>
              <w:jc w:val="right"/>
              <w:rPr>
                <w:ins w:id="189" w:author="Anthony Barrows" w:date="2023-04-13T12:52:00Z"/>
                <w:rFonts w:ascii="Calibri" w:eastAsia="Times New Roman" w:hAnsi="Calibri" w:cs="Calibri"/>
                <w:color w:val="000000"/>
                <w:kern w:val="0"/>
                <w14:ligatures w14:val="none"/>
              </w:rPr>
            </w:pPr>
          </w:p>
        </w:tc>
      </w:tr>
      <w:tr w:rsidR="00F31BD0" w:rsidRPr="00F31BD0" w14:paraId="0540D954" w14:textId="77777777" w:rsidTr="00F31BD0">
        <w:trPr>
          <w:trHeight w:val="320"/>
          <w:ins w:id="190" w:author="Anthony Barrows" w:date="2023-04-13T12:52:00Z"/>
        </w:trPr>
        <w:tc>
          <w:tcPr>
            <w:tcW w:w="1752" w:type="dxa"/>
            <w:tcBorders>
              <w:top w:val="nil"/>
              <w:left w:val="nil"/>
              <w:bottom w:val="nil"/>
              <w:right w:val="nil"/>
            </w:tcBorders>
            <w:shd w:val="clear" w:color="auto" w:fill="auto"/>
            <w:noWrap/>
            <w:vAlign w:val="bottom"/>
            <w:hideMark/>
          </w:tcPr>
          <w:p w14:paraId="712E2F88" w14:textId="77777777" w:rsidR="00F31BD0" w:rsidRPr="00F31BD0" w:rsidRDefault="00F31BD0" w:rsidP="00F31BD0">
            <w:pPr>
              <w:jc w:val="right"/>
              <w:rPr>
                <w:ins w:id="191" w:author="Anthony Barrows" w:date="2023-04-13T12:52:00Z"/>
                <w:rFonts w:ascii="Calibri" w:eastAsia="Times New Roman" w:hAnsi="Calibri" w:cs="Calibri"/>
                <w:color w:val="000000"/>
                <w:kern w:val="0"/>
                <w14:ligatures w14:val="none"/>
              </w:rPr>
            </w:pPr>
            <w:ins w:id="192" w:author="Anthony Barrows" w:date="2023-04-13T12:52:00Z">
              <w:r w:rsidRPr="00F31BD0">
                <w:rPr>
                  <w:rFonts w:ascii="Calibri" w:eastAsia="Times New Roman" w:hAnsi="Calibri" w:cs="Calibri"/>
                  <w:color w:val="000000"/>
                  <w:kern w:val="0"/>
                  <w14:ligatures w14:val="none"/>
                </w:rPr>
                <w:t>2</w:t>
              </w:r>
            </w:ins>
          </w:p>
        </w:tc>
        <w:tc>
          <w:tcPr>
            <w:tcW w:w="2540" w:type="dxa"/>
            <w:tcBorders>
              <w:top w:val="nil"/>
              <w:left w:val="nil"/>
              <w:bottom w:val="nil"/>
              <w:right w:val="nil"/>
            </w:tcBorders>
            <w:shd w:val="clear" w:color="auto" w:fill="auto"/>
            <w:noWrap/>
            <w:vAlign w:val="bottom"/>
            <w:hideMark/>
          </w:tcPr>
          <w:p w14:paraId="13E25810" w14:textId="77777777" w:rsidR="00F31BD0" w:rsidRPr="00F31BD0" w:rsidRDefault="00F31BD0" w:rsidP="00F31BD0">
            <w:pPr>
              <w:jc w:val="right"/>
              <w:rPr>
                <w:ins w:id="193" w:author="Anthony Barrows" w:date="2023-04-13T12:52:00Z"/>
                <w:rFonts w:ascii="Calibri" w:eastAsia="Times New Roman" w:hAnsi="Calibri" w:cs="Calibri"/>
                <w:color w:val="000000"/>
                <w:kern w:val="0"/>
                <w14:ligatures w14:val="none"/>
              </w:rPr>
            </w:pPr>
            <w:ins w:id="194" w:author="Anthony Barrows" w:date="2023-04-13T12:52:00Z">
              <w:r w:rsidRPr="00F31BD0">
                <w:rPr>
                  <w:rFonts w:ascii="Calibri" w:eastAsia="Times New Roman" w:hAnsi="Calibri" w:cs="Calibri"/>
                  <w:color w:val="000000"/>
                  <w:kern w:val="0"/>
                  <w14:ligatures w14:val="none"/>
                </w:rPr>
                <w:t>1</w:t>
              </w:r>
            </w:ins>
          </w:p>
        </w:tc>
        <w:tc>
          <w:tcPr>
            <w:tcW w:w="1418" w:type="dxa"/>
            <w:tcBorders>
              <w:top w:val="nil"/>
              <w:left w:val="nil"/>
              <w:bottom w:val="nil"/>
              <w:right w:val="nil"/>
            </w:tcBorders>
            <w:shd w:val="clear" w:color="auto" w:fill="auto"/>
            <w:noWrap/>
            <w:vAlign w:val="bottom"/>
            <w:hideMark/>
          </w:tcPr>
          <w:p w14:paraId="6D5927C4" w14:textId="77777777" w:rsidR="00F31BD0" w:rsidRPr="00F31BD0" w:rsidRDefault="00F31BD0" w:rsidP="00F31BD0">
            <w:pPr>
              <w:jc w:val="right"/>
              <w:rPr>
                <w:ins w:id="195" w:author="Anthony Barrows" w:date="2023-04-13T12:52:00Z"/>
                <w:rFonts w:ascii="Calibri" w:eastAsia="Times New Roman" w:hAnsi="Calibri" w:cs="Calibri"/>
                <w:color w:val="000000"/>
                <w:kern w:val="0"/>
                <w14:ligatures w14:val="none"/>
              </w:rPr>
            </w:pPr>
            <w:ins w:id="196" w:author="Anthony Barrows" w:date="2023-04-13T12:52:00Z">
              <w:r w:rsidRPr="00F31BD0">
                <w:rPr>
                  <w:rFonts w:ascii="Calibri" w:eastAsia="Times New Roman" w:hAnsi="Calibri" w:cs="Calibri"/>
                  <w:color w:val="000000"/>
                  <w:kern w:val="0"/>
                  <w14:ligatures w14:val="none"/>
                </w:rPr>
                <w:t>34</w:t>
              </w:r>
            </w:ins>
          </w:p>
        </w:tc>
        <w:tc>
          <w:tcPr>
            <w:tcW w:w="1628" w:type="dxa"/>
            <w:tcBorders>
              <w:top w:val="nil"/>
              <w:left w:val="nil"/>
              <w:bottom w:val="nil"/>
              <w:right w:val="nil"/>
            </w:tcBorders>
            <w:shd w:val="clear" w:color="auto" w:fill="auto"/>
            <w:noWrap/>
            <w:vAlign w:val="bottom"/>
            <w:hideMark/>
          </w:tcPr>
          <w:p w14:paraId="10576EC3" w14:textId="77777777" w:rsidR="00F31BD0" w:rsidRPr="00F31BD0" w:rsidRDefault="00F31BD0" w:rsidP="00F31BD0">
            <w:pPr>
              <w:jc w:val="right"/>
              <w:rPr>
                <w:ins w:id="197" w:author="Anthony Barrows" w:date="2023-04-13T12:52:00Z"/>
                <w:rFonts w:ascii="Calibri" w:eastAsia="Times New Roman" w:hAnsi="Calibri" w:cs="Calibri"/>
                <w:color w:val="000000"/>
                <w:kern w:val="0"/>
                <w14:ligatures w14:val="none"/>
              </w:rPr>
            </w:pPr>
            <w:ins w:id="198" w:author="Anthony Barrows" w:date="2023-04-13T12:52:00Z">
              <w:r w:rsidRPr="00F31BD0">
                <w:rPr>
                  <w:rFonts w:ascii="Calibri" w:eastAsia="Times New Roman" w:hAnsi="Calibri" w:cs="Calibri"/>
                  <w:color w:val="000000"/>
                  <w:kern w:val="0"/>
                  <w14:ligatures w14:val="none"/>
                </w:rPr>
                <w:t>0.04234122</w:t>
              </w:r>
            </w:ins>
          </w:p>
        </w:tc>
      </w:tr>
      <w:tr w:rsidR="00F31BD0" w:rsidRPr="00F31BD0" w14:paraId="54BF9938" w14:textId="77777777" w:rsidTr="00F31BD0">
        <w:trPr>
          <w:trHeight w:val="320"/>
          <w:ins w:id="199" w:author="Anthony Barrows" w:date="2023-04-13T12:52:00Z"/>
        </w:trPr>
        <w:tc>
          <w:tcPr>
            <w:tcW w:w="1752" w:type="dxa"/>
            <w:tcBorders>
              <w:top w:val="nil"/>
              <w:left w:val="nil"/>
              <w:bottom w:val="nil"/>
              <w:right w:val="nil"/>
            </w:tcBorders>
            <w:shd w:val="clear" w:color="auto" w:fill="auto"/>
            <w:noWrap/>
            <w:vAlign w:val="bottom"/>
            <w:hideMark/>
          </w:tcPr>
          <w:p w14:paraId="23DE1E9E" w14:textId="77777777" w:rsidR="00F31BD0" w:rsidRPr="00F31BD0" w:rsidRDefault="00F31BD0" w:rsidP="00F31BD0">
            <w:pPr>
              <w:jc w:val="right"/>
              <w:rPr>
                <w:ins w:id="200" w:author="Anthony Barrows" w:date="2023-04-13T12:52:00Z"/>
                <w:rFonts w:ascii="Calibri" w:eastAsia="Times New Roman" w:hAnsi="Calibri" w:cs="Calibri"/>
                <w:color w:val="000000"/>
                <w:kern w:val="0"/>
                <w14:ligatures w14:val="none"/>
              </w:rPr>
            </w:pPr>
            <w:ins w:id="201" w:author="Anthony Barrows" w:date="2023-04-13T12:52:00Z">
              <w:r w:rsidRPr="00F31BD0">
                <w:rPr>
                  <w:rFonts w:ascii="Calibri" w:eastAsia="Times New Roman" w:hAnsi="Calibri" w:cs="Calibri"/>
                  <w:color w:val="000000"/>
                  <w:kern w:val="0"/>
                  <w14:ligatures w14:val="none"/>
                </w:rPr>
                <w:t>3</w:t>
              </w:r>
            </w:ins>
          </w:p>
        </w:tc>
        <w:tc>
          <w:tcPr>
            <w:tcW w:w="2540" w:type="dxa"/>
            <w:tcBorders>
              <w:top w:val="nil"/>
              <w:left w:val="nil"/>
              <w:bottom w:val="nil"/>
              <w:right w:val="nil"/>
            </w:tcBorders>
            <w:shd w:val="clear" w:color="auto" w:fill="auto"/>
            <w:noWrap/>
            <w:vAlign w:val="bottom"/>
            <w:hideMark/>
          </w:tcPr>
          <w:p w14:paraId="1B496898" w14:textId="77777777" w:rsidR="00F31BD0" w:rsidRPr="00F31BD0" w:rsidRDefault="00F31BD0" w:rsidP="00F31BD0">
            <w:pPr>
              <w:jc w:val="right"/>
              <w:rPr>
                <w:ins w:id="202" w:author="Anthony Barrows" w:date="2023-04-13T12:52:00Z"/>
                <w:rFonts w:ascii="Calibri" w:eastAsia="Times New Roman" w:hAnsi="Calibri" w:cs="Calibri"/>
                <w:color w:val="000000"/>
                <w:kern w:val="0"/>
                <w14:ligatures w14:val="none"/>
              </w:rPr>
            </w:pPr>
            <w:ins w:id="203" w:author="Anthony Barrows" w:date="2023-04-13T12:52:00Z">
              <w:r w:rsidRPr="00F31BD0">
                <w:rPr>
                  <w:rFonts w:ascii="Calibri" w:eastAsia="Times New Roman" w:hAnsi="Calibri" w:cs="Calibri"/>
                  <w:color w:val="000000"/>
                  <w:kern w:val="0"/>
                  <w14:ligatures w14:val="none"/>
                </w:rPr>
                <w:t>0</w:t>
              </w:r>
            </w:ins>
          </w:p>
        </w:tc>
        <w:tc>
          <w:tcPr>
            <w:tcW w:w="1418" w:type="dxa"/>
            <w:tcBorders>
              <w:top w:val="nil"/>
              <w:left w:val="nil"/>
              <w:bottom w:val="nil"/>
              <w:right w:val="nil"/>
            </w:tcBorders>
            <w:shd w:val="clear" w:color="auto" w:fill="auto"/>
            <w:noWrap/>
            <w:vAlign w:val="bottom"/>
            <w:hideMark/>
          </w:tcPr>
          <w:p w14:paraId="6A3E56D9" w14:textId="77777777" w:rsidR="00F31BD0" w:rsidRPr="00F31BD0" w:rsidRDefault="00F31BD0" w:rsidP="00F31BD0">
            <w:pPr>
              <w:jc w:val="right"/>
              <w:rPr>
                <w:ins w:id="204" w:author="Anthony Barrows" w:date="2023-04-13T12:52:00Z"/>
                <w:rFonts w:ascii="Calibri" w:eastAsia="Times New Roman" w:hAnsi="Calibri" w:cs="Calibri"/>
                <w:color w:val="000000"/>
                <w:kern w:val="0"/>
                <w14:ligatures w14:val="none"/>
              </w:rPr>
            </w:pPr>
            <w:ins w:id="205" w:author="Anthony Barrows" w:date="2023-04-13T12:52:00Z">
              <w:r w:rsidRPr="00F31BD0">
                <w:rPr>
                  <w:rFonts w:ascii="Calibri" w:eastAsia="Times New Roman" w:hAnsi="Calibri" w:cs="Calibri"/>
                  <w:color w:val="000000"/>
                  <w:kern w:val="0"/>
                  <w14:ligatures w14:val="none"/>
                </w:rPr>
                <w:t>776</w:t>
              </w:r>
            </w:ins>
          </w:p>
        </w:tc>
        <w:tc>
          <w:tcPr>
            <w:tcW w:w="1628" w:type="dxa"/>
            <w:tcBorders>
              <w:top w:val="nil"/>
              <w:left w:val="nil"/>
              <w:bottom w:val="nil"/>
              <w:right w:val="nil"/>
            </w:tcBorders>
            <w:shd w:val="clear" w:color="auto" w:fill="auto"/>
            <w:noWrap/>
            <w:vAlign w:val="bottom"/>
            <w:hideMark/>
          </w:tcPr>
          <w:p w14:paraId="7496B58B" w14:textId="51DA4BE2" w:rsidR="00F31BD0" w:rsidRPr="00F31BD0" w:rsidRDefault="00F31BD0" w:rsidP="00F31BD0">
            <w:pPr>
              <w:jc w:val="right"/>
              <w:rPr>
                <w:ins w:id="206" w:author="Anthony Barrows" w:date="2023-04-13T12:52:00Z"/>
                <w:rFonts w:ascii="Calibri" w:eastAsia="Times New Roman" w:hAnsi="Calibri" w:cs="Calibri"/>
                <w:color w:val="000000"/>
                <w:kern w:val="0"/>
                <w14:ligatures w14:val="none"/>
              </w:rPr>
            </w:pPr>
          </w:p>
        </w:tc>
      </w:tr>
      <w:tr w:rsidR="00F31BD0" w:rsidRPr="00F31BD0" w14:paraId="0F5AF710" w14:textId="77777777" w:rsidTr="00F31BD0">
        <w:trPr>
          <w:trHeight w:val="320"/>
          <w:ins w:id="207" w:author="Anthony Barrows" w:date="2023-04-13T12:52:00Z"/>
        </w:trPr>
        <w:tc>
          <w:tcPr>
            <w:tcW w:w="1752" w:type="dxa"/>
            <w:tcBorders>
              <w:top w:val="nil"/>
              <w:left w:val="nil"/>
              <w:bottom w:val="nil"/>
              <w:right w:val="nil"/>
            </w:tcBorders>
            <w:shd w:val="clear" w:color="auto" w:fill="auto"/>
            <w:noWrap/>
            <w:vAlign w:val="bottom"/>
            <w:hideMark/>
          </w:tcPr>
          <w:p w14:paraId="5565DFC5" w14:textId="77777777" w:rsidR="00F31BD0" w:rsidRPr="00F31BD0" w:rsidRDefault="00F31BD0" w:rsidP="00F31BD0">
            <w:pPr>
              <w:jc w:val="right"/>
              <w:rPr>
                <w:ins w:id="208" w:author="Anthony Barrows" w:date="2023-04-13T12:52:00Z"/>
                <w:rFonts w:ascii="Calibri" w:eastAsia="Times New Roman" w:hAnsi="Calibri" w:cs="Calibri"/>
                <w:color w:val="000000"/>
                <w:kern w:val="0"/>
                <w14:ligatures w14:val="none"/>
              </w:rPr>
            </w:pPr>
            <w:ins w:id="209" w:author="Anthony Barrows" w:date="2023-04-13T12:52:00Z">
              <w:r w:rsidRPr="00F31BD0">
                <w:rPr>
                  <w:rFonts w:ascii="Calibri" w:eastAsia="Times New Roman" w:hAnsi="Calibri" w:cs="Calibri"/>
                  <w:color w:val="000000"/>
                  <w:kern w:val="0"/>
                  <w14:ligatures w14:val="none"/>
                </w:rPr>
                <w:t>3</w:t>
              </w:r>
            </w:ins>
          </w:p>
        </w:tc>
        <w:tc>
          <w:tcPr>
            <w:tcW w:w="2540" w:type="dxa"/>
            <w:tcBorders>
              <w:top w:val="nil"/>
              <w:left w:val="nil"/>
              <w:bottom w:val="nil"/>
              <w:right w:val="nil"/>
            </w:tcBorders>
            <w:shd w:val="clear" w:color="auto" w:fill="auto"/>
            <w:noWrap/>
            <w:vAlign w:val="bottom"/>
            <w:hideMark/>
          </w:tcPr>
          <w:p w14:paraId="40466E05" w14:textId="77777777" w:rsidR="00F31BD0" w:rsidRPr="00F31BD0" w:rsidRDefault="00F31BD0" w:rsidP="00F31BD0">
            <w:pPr>
              <w:jc w:val="right"/>
              <w:rPr>
                <w:ins w:id="210" w:author="Anthony Barrows" w:date="2023-04-13T12:52:00Z"/>
                <w:rFonts w:ascii="Calibri" w:eastAsia="Times New Roman" w:hAnsi="Calibri" w:cs="Calibri"/>
                <w:color w:val="000000"/>
                <w:kern w:val="0"/>
                <w14:ligatures w14:val="none"/>
              </w:rPr>
            </w:pPr>
            <w:ins w:id="211" w:author="Anthony Barrows" w:date="2023-04-13T12:52:00Z">
              <w:r w:rsidRPr="00F31BD0">
                <w:rPr>
                  <w:rFonts w:ascii="Calibri" w:eastAsia="Times New Roman" w:hAnsi="Calibri" w:cs="Calibri"/>
                  <w:color w:val="000000"/>
                  <w:kern w:val="0"/>
                  <w14:ligatures w14:val="none"/>
                </w:rPr>
                <w:t>1</w:t>
              </w:r>
            </w:ins>
          </w:p>
        </w:tc>
        <w:tc>
          <w:tcPr>
            <w:tcW w:w="1418" w:type="dxa"/>
            <w:tcBorders>
              <w:top w:val="nil"/>
              <w:left w:val="nil"/>
              <w:bottom w:val="nil"/>
              <w:right w:val="nil"/>
            </w:tcBorders>
            <w:shd w:val="clear" w:color="auto" w:fill="auto"/>
            <w:noWrap/>
            <w:vAlign w:val="bottom"/>
            <w:hideMark/>
          </w:tcPr>
          <w:p w14:paraId="68F78D68" w14:textId="77777777" w:rsidR="00F31BD0" w:rsidRPr="00F31BD0" w:rsidRDefault="00F31BD0" w:rsidP="00F31BD0">
            <w:pPr>
              <w:jc w:val="right"/>
              <w:rPr>
                <w:ins w:id="212" w:author="Anthony Barrows" w:date="2023-04-13T12:52:00Z"/>
                <w:rFonts w:ascii="Calibri" w:eastAsia="Times New Roman" w:hAnsi="Calibri" w:cs="Calibri"/>
                <w:color w:val="000000"/>
                <w:kern w:val="0"/>
                <w14:ligatures w14:val="none"/>
              </w:rPr>
            </w:pPr>
            <w:ins w:id="213" w:author="Anthony Barrows" w:date="2023-04-13T12:52:00Z">
              <w:r w:rsidRPr="00F31BD0">
                <w:rPr>
                  <w:rFonts w:ascii="Calibri" w:eastAsia="Times New Roman" w:hAnsi="Calibri" w:cs="Calibri"/>
                  <w:color w:val="000000"/>
                  <w:kern w:val="0"/>
                  <w14:ligatures w14:val="none"/>
                </w:rPr>
                <w:t>18</w:t>
              </w:r>
            </w:ins>
          </w:p>
        </w:tc>
        <w:tc>
          <w:tcPr>
            <w:tcW w:w="1628" w:type="dxa"/>
            <w:tcBorders>
              <w:top w:val="nil"/>
              <w:left w:val="nil"/>
              <w:bottom w:val="nil"/>
              <w:right w:val="nil"/>
            </w:tcBorders>
            <w:shd w:val="clear" w:color="auto" w:fill="auto"/>
            <w:noWrap/>
            <w:vAlign w:val="bottom"/>
            <w:hideMark/>
          </w:tcPr>
          <w:p w14:paraId="7BF8B594" w14:textId="77777777" w:rsidR="00F31BD0" w:rsidRPr="00F31BD0" w:rsidRDefault="00F31BD0" w:rsidP="00F31BD0">
            <w:pPr>
              <w:jc w:val="right"/>
              <w:rPr>
                <w:ins w:id="214" w:author="Anthony Barrows" w:date="2023-04-13T12:52:00Z"/>
                <w:rFonts w:ascii="Calibri" w:eastAsia="Times New Roman" w:hAnsi="Calibri" w:cs="Calibri"/>
                <w:color w:val="000000"/>
                <w:kern w:val="0"/>
                <w14:ligatures w14:val="none"/>
              </w:rPr>
            </w:pPr>
            <w:ins w:id="215" w:author="Anthony Barrows" w:date="2023-04-13T12:52:00Z">
              <w:r w:rsidRPr="00F31BD0">
                <w:rPr>
                  <w:rFonts w:ascii="Calibri" w:eastAsia="Times New Roman" w:hAnsi="Calibri" w:cs="Calibri"/>
                  <w:color w:val="000000"/>
                  <w:kern w:val="0"/>
                  <w14:ligatures w14:val="none"/>
                </w:rPr>
                <w:t>0.02267003</w:t>
              </w:r>
            </w:ins>
          </w:p>
        </w:tc>
      </w:tr>
    </w:tbl>
    <w:p w14:paraId="2941F184" w14:textId="77777777" w:rsidR="00F31BD0" w:rsidRDefault="00F31BD0" w:rsidP="000230B4">
      <w:pPr>
        <w:rPr>
          <w:ins w:id="216" w:author="Anthony Barrows" w:date="2023-04-13T12:45:00Z"/>
        </w:rPr>
      </w:pPr>
    </w:p>
    <w:p w14:paraId="3CE5DFE5" w14:textId="24E4096B" w:rsidR="00106D6C" w:rsidDel="003361D9" w:rsidRDefault="00106D6C" w:rsidP="000230B4">
      <w:pPr>
        <w:rPr>
          <w:del w:id="217" w:author="Anthony Barrows" w:date="2023-04-13T12:52:00Z"/>
        </w:rPr>
      </w:pPr>
    </w:p>
    <w:p w14:paraId="45CC796F" w14:textId="77777777" w:rsidR="00B44E25" w:rsidRDefault="009333D3" w:rsidP="00B44E25">
      <w:pPr>
        <w:keepNext/>
      </w:pPr>
      <w:r>
        <w:rPr>
          <w:noProof/>
        </w:rPr>
        <w:drawing>
          <wp:inline distT="0" distB="0" distL="0" distR="0" wp14:anchorId="36D9A474" wp14:editId="322BCE6A">
            <wp:extent cx="5943600" cy="4781550"/>
            <wp:effectExtent l="0" t="0" r="0" b="6350"/>
            <wp:docPr id="4" name="Picture 4"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calenda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p>
    <w:p w14:paraId="55C5D57B" w14:textId="770154FE" w:rsidR="00977623" w:rsidRDefault="00B44E25" w:rsidP="00B44E25">
      <w:pPr>
        <w:pStyle w:val="Caption"/>
      </w:pPr>
      <w:r>
        <w:t xml:space="preserve">Figure </w:t>
      </w:r>
      <w:r w:rsidR="008249AE">
        <w:fldChar w:fldCharType="begin"/>
      </w:r>
      <w:r w:rsidR="008249AE">
        <w:instrText xml:space="preserve"> SEQ Figure \* ARABIC </w:instrText>
      </w:r>
      <w:r w:rsidR="008249AE">
        <w:fldChar w:fldCharType="separate"/>
      </w:r>
      <w:r w:rsidR="000A1C24">
        <w:rPr>
          <w:noProof/>
        </w:rPr>
        <w:t>4</w:t>
      </w:r>
      <w:r w:rsidR="008249AE">
        <w:rPr>
          <w:noProof/>
        </w:rPr>
        <w:fldChar w:fldCharType="end"/>
      </w:r>
      <w:r>
        <w:t xml:space="preserve"> Average feature importance from elastic net logistic regression predicting class membership. Feature importance was determined using the average regression coefficient for each predictor across validation folds. Error bars represent SD.</w:t>
      </w:r>
    </w:p>
    <w:p w14:paraId="2229AB8C" w14:textId="77777777" w:rsidR="009333D3" w:rsidRDefault="009333D3" w:rsidP="000230B4"/>
    <w:p w14:paraId="668D5069" w14:textId="0B65C93F" w:rsidR="007936B0" w:rsidRDefault="00CF781E" w:rsidP="000230B4">
      <w:ins w:id="218" w:author="Anthony Barrows" w:date="2023-04-13T12:29:00Z">
        <w:r>
          <w:rPr>
            <w:noProof/>
          </w:rPr>
          <w:lastRenderedPageBreak/>
          <w:drawing>
            <wp:inline distT="0" distB="0" distL="0" distR="0" wp14:anchorId="5AE62DA2" wp14:editId="1CA18DFA">
              <wp:extent cx="5943600" cy="540321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ins>
    </w:p>
    <w:p w14:paraId="4B46EF4E" w14:textId="4F08CE00" w:rsidR="009C0ABB" w:rsidRDefault="009C0ABB" w:rsidP="009C0ABB">
      <w:pPr>
        <w:keepNext/>
      </w:pPr>
    </w:p>
    <w:p w14:paraId="247027C4" w14:textId="6B2ED00F" w:rsidR="009333D3" w:rsidRDefault="009C0ABB" w:rsidP="009C0ABB">
      <w:pPr>
        <w:pStyle w:val="Caption"/>
      </w:pPr>
      <w:commentRangeStart w:id="219"/>
      <w:r>
        <w:t xml:space="preserve">Figure </w:t>
      </w:r>
      <w:r w:rsidR="008249AE">
        <w:fldChar w:fldCharType="begin"/>
      </w:r>
      <w:r w:rsidR="008249AE">
        <w:instrText xml:space="preserve"> SEQ Figure \* ARABIC </w:instrText>
      </w:r>
      <w:r w:rsidR="008249AE">
        <w:fldChar w:fldCharType="separate"/>
      </w:r>
      <w:r w:rsidR="000A1C24">
        <w:rPr>
          <w:noProof/>
        </w:rPr>
        <w:t>5</w:t>
      </w:r>
      <w:r w:rsidR="008249AE">
        <w:rPr>
          <w:noProof/>
        </w:rPr>
        <w:fldChar w:fldCharType="end"/>
      </w:r>
      <w:r>
        <w:t xml:space="preserve"> Average feature importance from elastic net </w:t>
      </w:r>
      <w:ins w:id="220" w:author="Anthony Barrows" w:date="2023-04-13T12:40:00Z">
        <w:r w:rsidR="00EC1268">
          <w:t>logistic regression</w:t>
        </w:r>
      </w:ins>
      <w:del w:id="221" w:author="Anthony Barrows" w:date="2023-04-13T12:40:00Z">
        <w:r w:rsidDel="00EC1268">
          <w:delText>linear regression predicting CO 6 months following the trial’s conclusion. Latent class regression coefficients use Class 1 as a reference.</w:delText>
        </w:r>
        <w:commentRangeEnd w:id="219"/>
        <w:r w:rsidR="00213AD9" w:rsidDel="00EC1268">
          <w:rPr>
            <w:rStyle w:val="CommentReference"/>
            <w:i w:val="0"/>
            <w:iCs w:val="0"/>
            <w:color w:val="auto"/>
          </w:rPr>
          <w:commentReference w:id="219"/>
        </w:r>
      </w:del>
    </w:p>
    <w:p w14:paraId="053E764C" w14:textId="77777777" w:rsidR="004A3F72" w:rsidRDefault="004A3F72" w:rsidP="000230B4"/>
    <w:p w14:paraId="49CEF2A2" w14:textId="23EC7654" w:rsidR="004A3F72" w:rsidRDefault="004A3F72" w:rsidP="000E529F">
      <w:pPr>
        <w:jc w:val="center"/>
      </w:pPr>
    </w:p>
    <w:p w14:paraId="7B3437D2" w14:textId="08A860D4" w:rsidR="00254472" w:rsidRDefault="00254472" w:rsidP="00254472">
      <w:r>
        <w:br w:type="page"/>
      </w:r>
    </w:p>
    <w:p w14:paraId="23C44688" w14:textId="5D175E18" w:rsidR="00254472" w:rsidRDefault="00254472" w:rsidP="00254472">
      <w:pPr>
        <w:pStyle w:val="Heading1"/>
      </w:pPr>
      <w:r>
        <w:lastRenderedPageBreak/>
        <w:t>Supplemental Materials</w:t>
      </w:r>
    </w:p>
    <w:p w14:paraId="1D4C91D6" w14:textId="77777777" w:rsidR="00B869E4" w:rsidRDefault="00B869E4" w:rsidP="000E529F">
      <w:pPr>
        <w:jc w:val="center"/>
      </w:pPr>
    </w:p>
    <w:p w14:paraId="3D44827D" w14:textId="77777777" w:rsidR="000A1C24" w:rsidRDefault="00EE1623" w:rsidP="000A1C24">
      <w:pPr>
        <w:keepNext/>
      </w:pPr>
      <w:r>
        <w:rPr>
          <w:noProof/>
        </w:rPr>
        <w:drawing>
          <wp:inline distT="0" distB="0" distL="0" distR="0" wp14:anchorId="3ABA93F0" wp14:editId="1E5A9F91">
            <wp:extent cx="4081128" cy="2915216"/>
            <wp:effectExtent l="0" t="0" r="0" b="635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98509" cy="2927631"/>
                    </a:xfrm>
                    <a:prstGeom prst="rect">
                      <a:avLst/>
                    </a:prstGeom>
                  </pic:spPr>
                </pic:pic>
              </a:graphicData>
            </a:graphic>
          </wp:inline>
        </w:drawing>
      </w:r>
    </w:p>
    <w:p w14:paraId="5A25B8F5" w14:textId="06F6411D" w:rsidR="00B869E4" w:rsidRDefault="000A1C24" w:rsidP="000A1C24">
      <w:pPr>
        <w:pStyle w:val="Caption"/>
      </w:pPr>
      <w:commentRangeStart w:id="222"/>
      <w:r>
        <w:t xml:space="preserve">Figure </w:t>
      </w:r>
      <w:r w:rsidR="008249AE">
        <w:fldChar w:fldCharType="begin"/>
      </w:r>
      <w:r w:rsidR="008249AE">
        <w:instrText xml:space="preserve"> SEQ Figure \* ARABIC </w:instrText>
      </w:r>
      <w:r w:rsidR="008249AE">
        <w:fldChar w:fldCharType="separate"/>
      </w:r>
      <w:r>
        <w:rPr>
          <w:noProof/>
        </w:rPr>
        <w:t>6</w:t>
      </w:r>
      <w:r w:rsidR="008249AE">
        <w:rPr>
          <w:noProof/>
        </w:rPr>
        <w:fldChar w:fldCharType="end"/>
      </w:r>
      <w:r>
        <w:t xml:space="preserve"> Distributions of changes in CPD as a percentage of baseline smoking rates (n = 1783).</w:t>
      </w:r>
      <w:commentRangeEnd w:id="222"/>
      <w:r w:rsidR="00934ECC">
        <w:rPr>
          <w:rStyle w:val="CommentReference"/>
          <w:i w:val="0"/>
          <w:iCs w:val="0"/>
          <w:color w:val="auto"/>
        </w:rPr>
        <w:commentReference w:id="222"/>
      </w:r>
    </w:p>
    <w:p w14:paraId="34CF3332" w14:textId="77777777" w:rsidR="00EE1623" w:rsidRDefault="00EE1623" w:rsidP="00B869E4"/>
    <w:p w14:paraId="15D514F2" w14:textId="77777777" w:rsidR="000A1C24" w:rsidRDefault="00EE1623" w:rsidP="000A1C24">
      <w:pPr>
        <w:keepNext/>
      </w:pPr>
      <w:r>
        <w:rPr>
          <w:noProof/>
        </w:rPr>
        <w:drawing>
          <wp:inline distT="0" distB="0" distL="0" distR="0" wp14:anchorId="349C63A4" wp14:editId="3605B4F0">
            <wp:extent cx="3688224" cy="263455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8243" cy="2641715"/>
                    </a:xfrm>
                    <a:prstGeom prst="rect">
                      <a:avLst/>
                    </a:prstGeom>
                  </pic:spPr>
                </pic:pic>
              </a:graphicData>
            </a:graphic>
          </wp:inline>
        </w:drawing>
      </w:r>
    </w:p>
    <w:p w14:paraId="6A85EA0C" w14:textId="7D00671B" w:rsidR="00EE1623" w:rsidRPr="000230B4" w:rsidRDefault="000A1C24" w:rsidP="000A1C24">
      <w:pPr>
        <w:pStyle w:val="Caption"/>
      </w:pPr>
      <w:r>
        <w:t xml:space="preserve">Figure </w:t>
      </w:r>
      <w:r w:rsidR="008249AE">
        <w:fldChar w:fldCharType="begin"/>
      </w:r>
      <w:r w:rsidR="008249AE">
        <w:instrText xml:space="preserve"> SEQ Figure \* ARABIC </w:instrText>
      </w:r>
      <w:r w:rsidR="008249AE">
        <w:fldChar w:fldCharType="separate"/>
      </w:r>
      <w:r>
        <w:rPr>
          <w:noProof/>
        </w:rPr>
        <w:t>7</w:t>
      </w:r>
      <w:r w:rsidR="008249AE">
        <w:rPr>
          <w:noProof/>
        </w:rPr>
        <w:fldChar w:fldCharType="end"/>
      </w:r>
      <w:r>
        <w:t xml:space="preserve"> Latent class mixture model BIC curve (n = 1783).</w:t>
      </w:r>
    </w:p>
    <w:sectPr w:rsidR="00EE1623" w:rsidRPr="000230B4" w:rsidSect="00B27A75">
      <w:headerReference w:type="even" r:id="rId20"/>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lemperer, Elias" w:date="2023-04-05T11:31:00Z" w:initials="KE">
    <w:p w14:paraId="4AB0F53A" w14:textId="6833E25D" w:rsidR="00D00411" w:rsidRDefault="00D00411" w:rsidP="004501CC">
      <w:pPr>
        <w:pStyle w:val="CommentText"/>
      </w:pPr>
      <w:r>
        <w:rPr>
          <w:rStyle w:val="CommentReference"/>
        </w:rPr>
        <w:annotationRef/>
      </w:r>
      <w:r>
        <w:t xml:space="preserve">Is it ok to add my funding as well? NIH/NIGMS P20GM103644 </w:t>
      </w:r>
    </w:p>
  </w:comment>
  <w:comment w:id="3" w:author="Klemperer, Elias" w:date="2023-04-05T11:32:00Z" w:initials="KE">
    <w:p w14:paraId="4AFBECA0" w14:textId="77777777" w:rsidR="00D00411" w:rsidRDefault="00D00411" w:rsidP="00022848">
      <w:pPr>
        <w:pStyle w:val="CommentText"/>
      </w:pPr>
      <w:r>
        <w:rPr>
          <w:rStyle w:val="CommentReference"/>
        </w:rPr>
        <w:annotationRef/>
      </w:r>
      <w:r>
        <w:t>What is the word limit?</w:t>
      </w:r>
    </w:p>
  </w:comment>
  <w:comment w:id="4" w:author="Anthony Barrows" w:date="2023-04-13T10:04:00Z" w:initials="AB">
    <w:p w14:paraId="17495A63" w14:textId="77777777" w:rsidR="008F4A2D" w:rsidRDefault="008F4A2D" w:rsidP="00FF4208">
      <w:r>
        <w:rPr>
          <w:rStyle w:val="CommentReference"/>
        </w:rPr>
        <w:annotationRef/>
      </w:r>
      <w:r>
        <w:rPr>
          <w:sz w:val="20"/>
          <w:szCs w:val="20"/>
        </w:rPr>
        <w:t>300 words for the abstract</w:t>
      </w:r>
    </w:p>
  </w:comment>
  <w:comment w:id="5" w:author="Klemperer, Elias" w:date="2023-04-05T11:44:00Z" w:initials="KE">
    <w:p w14:paraId="4395AD64" w14:textId="299E174F" w:rsidR="00AE466A" w:rsidRDefault="00AE466A" w:rsidP="00746B02">
      <w:pPr>
        <w:pStyle w:val="CommentText"/>
      </w:pPr>
      <w:r>
        <w:rPr>
          <w:rStyle w:val="CommentReference"/>
        </w:rPr>
        <w:annotationRef/>
      </w:r>
      <w:r>
        <w:t>When?</w:t>
      </w:r>
    </w:p>
  </w:comment>
  <w:comment w:id="6" w:author="Klemperer, Elias" w:date="2023-04-05T12:50:00Z" w:initials="KE">
    <w:p w14:paraId="051407FC" w14:textId="77777777" w:rsidR="00AE2715" w:rsidRDefault="00AE2715" w:rsidP="00022958">
      <w:pPr>
        <w:pStyle w:val="CommentText"/>
      </w:pPr>
      <w:r>
        <w:rPr>
          <w:rStyle w:val="CommentReference"/>
        </w:rPr>
        <w:annotationRef/>
      </w:r>
      <w:r>
        <w:t>Probably good to note when the outcome was collected as well</w:t>
      </w:r>
    </w:p>
  </w:comment>
  <w:comment w:id="9" w:author="Klemperer, Elias" w:date="2023-04-05T12:45:00Z" w:initials="KE">
    <w:p w14:paraId="31F2A6FF" w14:textId="045F7831" w:rsidR="00AE2715" w:rsidRDefault="00AE2715" w:rsidP="00A5545D">
      <w:pPr>
        <w:pStyle w:val="CommentText"/>
      </w:pPr>
      <w:r>
        <w:rPr>
          <w:rStyle w:val="CommentReference"/>
        </w:rPr>
        <w:annotationRef/>
      </w:r>
      <w:r>
        <w:t>Trying to provide a little more detail beyond "substantially" here.</w:t>
      </w:r>
    </w:p>
  </w:comment>
  <w:comment w:id="15" w:author="Klemperer, Elias" w:date="2023-04-05T11:40:00Z" w:initials="KE">
    <w:p w14:paraId="5B1F42F0" w14:textId="37BA4C6C" w:rsidR="00D00411" w:rsidRDefault="00D00411" w:rsidP="00524DE0">
      <w:pPr>
        <w:pStyle w:val="CommentText"/>
      </w:pPr>
      <w:r>
        <w:rPr>
          <w:rStyle w:val="CommentReference"/>
        </w:rPr>
        <w:annotationRef/>
      </w:r>
      <w:r>
        <w:t xml:space="preserve">Can you give more detail e.g., &gt;50%? &gt;60? </w:t>
      </w:r>
    </w:p>
  </w:comment>
  <w:comment w:id="16" w:author="Klemperer, Elias" w:date="2023-04-05T11:45:00Z" w:initials="KE">
    <w:p w14:paraId="41E4BBD4" w14:textId="77777777" w:rsidR="00AE466A" w:rsidRDefault="00AE466A" w:rsidP="00437FF9">
      <w:pPr>
        <w:pStyle w:val="CommentText"/>
      </w:pPr>
      <w:r>
        <w:rPr>
          <w:rStyle w:val="CommentReference"/>
        </w:rPr>
        <w:annotationRef/>
      </w:r>
      <w:r>
        <w:t xml:space="preserve">Aim 3 above is to predict smoking cessation, which makes me think it would be reported in the findings here but I don't see outcomes related to cessation. </w:t>
      </w:r>
    </w:p>
  </w:comment>
  <w:comment w:id="25" w:author="Klemperer, Elias" w:date="2023-04-05T11:50:00Z" w:initials="KE">
    <w:p w14:paraId="233976CA" w14:textId="77777777" w:rsidR="00AE466A" w:rsidRDefault="00AE466A" w:rsidP="00AD74B7">
      <w:pPr>
        <w:pStyle w:val="CommentText"/>
      </w:pPr>
      <w:r>
        <w:rPr>
          <w:rStyle w:val="CommentReference"/>
        </w:rPr>
        <w:annotationRef/>
      </w:r>
      <w:r>
        <w:t xml:space="preserve">There's been a recent push to use person centered language (i.e., people who smoke) rather than the old labels (i.e., smokers). I won't make these changes throughout but, if your word count allows, I suggest trying to use person first language throughout. Here's one journal that now requires person centered language: </w:t>
      </w:r>
      <w:hyperlink r:id="rId1" w:history="1">
        <w:r w:rsidRPr="00AD74B7">
          <w:rPr>
            <w:rStyle w:val="Hyperlink"/>
          </w:rPr>
          <w:t>https://tobaccocontrol.bmj.com/content/32/2/133</w:t>
        </w:r>
      </w:hyperlink>
      <w:r>
        <w:t xml:space="preserve"> </w:t>
      </w:r>
    </w:p>
  </w:comment>
  <w:comment w:id="32" w:author="Anthony Barrows" w:date="2023-03-29T15:42:00Z" w:initials="AB">
    <w:p w14:paraId="22AE9908" w14:textId="7099C577" w:rsidR="00EA6F6F" w:rsidRDefault="00EA6F6F" w:rsidP="000818BB">
      <w:r>
        <w:rPr>
          <w:rStyle w:val="CommentReference"/>
        </w:rPr>
        <w:annotationRef/>
      </w:r>
      <w:r>
        <w:rPr>
          <w:sz w:val="20"/>
          <w:szCs w:val="20"/>
        </w:rPr>
        <w:t>Change</w:t>
      </w:r>
    </w:p>
  </w:comment>
  <w:comment w:id="31" w:author="Klemperer, Elias" w:date="2023-04-05T12:15:00Z" w:initials="KE">
    <w:p w14:paraId="2DE694F9" w14:textId="77777777" w:rsidR="00492327" w:rsidRDefault="00492327" w:rsidP="009F49DE">
      <w:pPr>
        <w:pStyle w:val="CommentText"/>
      </w:pPr>
      <w:r>
        <w:rPr>
          <w:rStyle w:val="CommentReference"/>
        </w:rPr>
        <w:annotationRef/>
      </w:r>
      <w:r>
        <w:t>You'll probably need to turn these hyperlinks into references like any other reference. Also, suggest spelling out Open Science Framework (OSF)</w:t>
      </w:r>
    </w:p>
  </w:comment>
  <w:comment w:id="33" w:author="Klemperer, Elias" w:date="2023-04-05T12:15:00Z" w:initials="KE">
    <w:p w14:paraId="3D8DA1E0" w14:textId="77777777" w:rsidR="00492327" w:rsidRDefault="00492327" w:rsidP="0086496D">
      <w:pPr>
        <w:pStyle w:val="CommentText"/>
      </w:pPr>
      <w:r>
        <w:rPr>
          <w:rStyle w:val="CommentReference"/>
        </w:rPr>
        <w:annotationRef/>
      </w:r>
      <w:r>
        <w:t>Same here</w:t>
      </w:r>
    </w:p>
  </w:comment>
  <w:comment w:id="34" w:author="Klemperer, Elias" w:date="2023-04-05T12:16:00Z" w:initials="KE">
    <w:p w14:paraId="749EB8F6" w14:textId="77777777" w:rsidR="00492327" w:rsidRDefault="00492327" w:rsidP="001F6F34">
      <w:pPr>
        <w:pStyle w:val="CommentText"/>
      </w:pPr>
      <w:r>
        <w:rPr>
          <w:rStyle w:val="CommentReference"/>
        </w:rPr>
        <w:annotationRef/>
      </w:r>
      <w:r>
        <w:t>Could be nice to cite each study after the country in which it was conducted</w:t>
      </w:r>
    </w:p>
  </w:comment>
  <w:comment w:id="69" w:author="Klemperer, Elias" w:date="2023-04-05T15:00:00Z" w:initials="KE">
    <w:p w14:paraId="481C1AB9" w14:textId="77777777" w:rsidR="00F6005A" w:rsidRDefault="00F6005A" w:rsidP="0094628D">
      <w:pPr>
        <w:pStyle w:val="CommentText"/>
      </w:pPr>
      <w:r>
        <w:rPr>
          <w:rStyle w:val="CommentReference"/>
        </w:rPr>
        <w:annotationRef/>
      </w:r>
      <w:r>
        <w:t>Was self-reported cessation taken into account here? Typically I've seen CO used to confirm self-reported abstinence</w:t>
      </w:r>
    </w:p>
  </w:comment>
  <w:comment w:id="70" w:author="Anthony Barrows" w:date="2023-04-13T10:44:00Z" w:initials="AB">
    <w:p w14:paraId="05C2EEB3" w14:textId="77777777" w:rsidR="00DA441E" w:rsidRDefault="009E64D5" w:rsidP="00FD3E8B">
      <w:r>
        <w:rPr>
          <w:rStyle w:val="CommentReference"/>
        </w:rPr>
        <w:annotationRef/>
      </w:r>
      <w:r w:rsidR="00DA441E">
        <w:rPr>
          <w:sz w:val="20"/>
          <w:szCs w:val="20"/>
        </w:rPr>
        <w:t xml:space="preserve">Yes, this is a more reasonable way to look at it. </w:t>
      </w:r>
    </w:p>
  </w:comment>
  <w:comment w:id="72" w:author="Klemperer, Elias" w:date="2023-04-05T12:40:00Z" w:initials="KE">
    <w:p w14:paraId="6BB5517E" w14:textId="4C70A297" w:rsidR="005A7912" w:rsidRDefault="005A7912">
      <w:pPr>
        <w:pStyle w:val="CommentText"/>
      </w:pPr>
      <w:r>
        <w:rPr>
          <w:rStyle w:val="CommentReference"/>
        </w:rPr>
        <w:annotationRef/>
      </w:r>
      <w:r>
        <w:t xml:space="preserve">I know I've mentioned in prior drafts, but I think we will get pushback on this given the current guidelines recommend a cutoff of 6 ppm to define cigarette abstinence </w:t>
      </w:r>
      <w:hyperlink r:id="rId2" w:history="1">
        <w:r w:rsidRPr="00B3642B">
          <w:rPr>
            <w:rStyle w:val="Hyperlink"/>
          </w:rPr>
          <w:t>https://academic.oup.com/ntr/article/22/7/1086/5579733</w:t>
        </w:r>
      </w:hyperlink>
    </w:p>
    <w:p w14:paraId="26044FF4" w14:textId="77777777" w:rsidR="005A7912" w:rsidRDefault="005A7912">
      <w:pPr>
        <w:pStyle w:val="CommentText"/>
      </w:pPr>
    </w:p>
    <w:p w14:paraId="2A202AD1" w14:textId="77777777" w:rsidR="005A7912" w:rsidRDefault="005A7912" w:rsidP="00B3642B">
      <w:pPr>
        <w:pStyle w:val="CommentText"/>
      </w:pPr>
      <w:r>
        <w:t>Is there any way to change this outcome? IF not, any thoughts on why 11 ppm was used or how we can explain this decision? For example did you actually have PPM data or was abstinence defined by Mcneil and provided to you as binary (abstinent vs not abstinent)? If the latter you could simply list this as a limitation of the dataset and note that at the time (2003) 11ppm was a more common cutoff :</w:t>
      </w:r>
      <w:hyperlink r:id="rId3" w:history="1">
        <w:r w:rsidRPr="00B3642B">
          <w:rPr>
            <w:rStyle w:val="Hyperlink"/>
          </w:rPr>
          <w:t>https://academic.oup.com/ntr/article/4/2/149/1013220</w:t>
        </w:r>
      </w:hyperlink>
    </w:p>
  </w:comment>
  <w:comment w:id="73" w:author="Anthony Barrows" w:date="2023-04-13T10:45:00Z" w:initials="AB">
    <w:p w14:paraId="7035CA6F" w14:textId="77777777" w:rsidR="0057314F" w:rsidRDefault="0057314F" w:rsidP="00A81C51">
      <w:r>
        <w:rPr>
          <w:rStyle w:val="CommentReference"/>
        </w:rPr>
        <w:annotationRef/>
      </w:r>
      <w:r>
        <w:rPr>
          <w:sz w:val="20"/>
          <w:szCs w:val="20"/>
        </w:rPr>
        <w:t>Let’s chat about this.</w:t>
      </w:r>
    </w:p>
  </w:comment>
  <w:comment w:id="75" w:author="Klemperer, Elias" w:date="2023-04-05T13:46:00Z" w:initials="KE">
    <w:p w14:paraId="3B5AB768" w14:textId="05AE8BB1" w:rsidR="007F78DA" w:rsidRDefault="007F78DA" w:rsidP="009B12DC">
      <w:pPr>
        <w:pStyle w:val="CommentText"/>
      </w:pPr>
      <w:r>
        <w:rPr>
          <w:rStyle w:val="CommentReference"/>
        </w:rPr>
        <w:annotationRef/>
      </w:r>
      <w:r>
        <w:t>It's not clear to me why this comparison was made, what was the aim here? What did you hope to learn?</w:t>
      </w:r>
    </w:p>
  </w:comment>
  <w:comment w:id="76" w:author="Anthony Barrows" w:date="2023-04-13T10:48:00Z" w:initials="AB">
    <w:p w14:paraId="07DE207E" w14:textId="77777777" w:rsidR="009B6C67" w:rsidRDefault="009B6C67" w:rsidP="005713C4">
      <w:r>
        <w:rPr>
          <w:rStyle w:val="CommentReference"/>
        </w:rPr>
        <w:annotationRef/>
      </w:r>
      <w:r>
        <w:rPr>
          <w:sz w:val="20"/>
          <w:szCs w:val="20"/>
        </w:rPr>
        <w:t xml:space="preserve">This was something of an exploratory analysis (and I wrestled with how appropriate it might be, given we didn’t hypothesize a difference ahead of time). </w:t>
      </w:r>
    </w:p>
    <w:p w14:paraId="6F913A6B" w14:textId="77777777" w:rsidR="009B6C67" w:rsidRDefault="009B6C67" w:rsidP="005713C4"/>
    <w:p w14:paraId="0B2BA1E1" w14:textId="77777777" w:rsidR="009B6C67" w:rsidRDefault="009B6C67" w:rsidP="005713C4">
      <w:r>
        <w:rPr>
          <w:sz w:val="20"/>
          <w:szCs w:val="20"/>
        </w:rPr>
        <w:t>I initially expected the latent trajectories to completely reflect randomized condition in the trial, but that wasn’t the case. It seemed appropriate to investigate this finding some.</w:t>
      </w:r>
    </w:p>
  </w:comment>
  <w:comment w:id="77" w:author="Klemperer, Elias" w:date="2023-04-05T13:42:00Z" w:initials="KE">
    <w:p w14:paraId="3CD15F5C" w14:textId="56E226A7" w:rsidR="007F78DA" w:rsidRDefault="007F78DA" w:rsidP="00AB4247">
      <w:pPr>
        <w:pStyle w:val="CommentText"/>
      </w:pPr>
      <w:r>
        <w:rPr>
          <w:rStyle w:val="CommentReference"/>
        </w:rPr>
        <w:annotationRef/>
      </w:r>
      <w:r>
        <w:t>Can you spell out the full ROC phrase here and give a brief explanation as to how this should be interpreted?</w:t>
      </w:r>
    </w:p>
  </w:comment>
  <w:comment w:id="80" w:author="Klemperer, Elias" w:date="2023-04-05T13:59:00Z" w:initials="KE">
    <w:p w14:paraId="1A2FBFA4" w14:textId="77777777" w:rsidR="00FE5A16" w:rsidRDefault="00FE5A16" w:rsidP="000958EA">
      <w:pPr>
        <w:pStyle w:val="CommentText"/>
      </w:pPr>
      <w:r>
        <w:rPr>
          <w:rStyle w:val="CommentReference"/>
        </w:rPr>
        <w:annotationRef/>
      </w:r>
      <w:r>
        <w:t>The standard is to treatment missing follow-up data as smoking  - so I suggest re-running these analyses using all 1783 participants including anyone who does not have a CO value as smoking</w:t>
      </w:r>
    </w:p>
  </w:comment>
  <w:comment w:id="81" w:author="Klemperer, Elias" w:date="2023-04-05T14:34:00Z" w:initials="KE">
    <w:p w14:paraId="7EC8A28C" w14:textId="77777777" w:rsidR="00213AD9" w:rsidRDefault="00213AD9" w:rsidP="003D33BF">
      <w:pPr>
        <w:pStyle w:val="CommentText"/>
      </w:pPr>
      <w:r>
        <w:rPr>
          <w:rStyle w:val="CommentReference"/>
        </w:rPr>
        <w:annotationRef/>
      </w:r>
      <w:r>
        <w:t>This is hard for me to follow and I suspect will be tough for some readers to follow as well - can you provide a sentence or two interpreting what this means in terms of clinical implications. "This suggests that…"</w:t>
      </w:r>
    </w:p>
  </w:comment>
  <w:comment w:id="82" w:author="Klemperer, Elias" w:date="2023-04-05T14:36:00Z" w:initials="KE">
    <w:p w14:paraId="52F82A87" w14:textId="77777777" w:rsidR="00213AD9" w:rsidRDefault="00213AD9" w:rsidP="0046163A">
      <w:pPr>
        <w:pStyle w:val="CommentText"/>
      </w:pPr>
      <w:r>
        <w:rPr>
          <w:rStyle w:val="CommentReference"/>
        </w:rPr>
        <w:annotationRef/>
      </w:r>
      <w:r>
        <w:t>Also hard for me to follow - can you provide a brief interpretation of what this is demonstrating?</w:t>
      </w:r>
    </w:p>
  </w:comment>
  <w:comment w:id="83" w:author="Klemperer, Elias" w:date="2023-04-05T14:47:00Z" w:initials="KE">
    <w:p w14:paraId="7349898F" w14:textId="77777777" w:rsidR="00925627" w:rsidRDefault="00925627" w:rsidP="006E6FA7">
      <w:pPr>
        <w:pStyle w:val="CommentText"/>
      </w:pPr>
      <w:r>
        <w:rPr>
          <w:rStyle w:val="CommentReference"/>
        </w:rPr>
        <w:annotationRef/>
      </w:r>
      <w:r>
        <w:t>Quitting was coded as 0 CPD, correct?</w:t>
      </w:r>
    </w:p>
  </w:comment>
  <w:comment w:id="84" w:author="Klemperer, Elias" w:date="2023-04-05T14:58:00Z" w:initials="KE">
    <w:p w14:paraId="157DE41B" w14:textId="77777777" w:rsidR="00F6005A" w:rsidRDefault="00F6005A">
      <w:pPr>
        <w:pStyle w:val="CommentText"/>
      </w:pPr>
      <w:r>
        <w:rPr>
          <w:rStyle w:val="CommentReference"/>
        </w:rPr>
        <w:annotationRef/>
      </w:r>
      <w:r>
        <w:t xml:space="preserve">I think part of my confusion above is around whether models predicting CO values are using a binary outcome (abstinent or smoking based on a CO cutoff) or continuous outcome (CO ppm). Here it sounds like you're interpreting a binary outcome and suggesting that latent class predicted smoking cessation but above in the results it sounded like continuous CO ppm was the outcome. This is an important distinction to make consistently throughout. </w:t>
      </w:r>
    </w:p>
    <w:p w14:paraId="19A4A5B8" w14:textId="77777777" w:rsidR="00F6005A" w:rsidRDefault="00F6005A">
      <w:pPr>
        <w:pStyle w:val="CommentText"/>
      </w:pPr>
    </w:p>
    <w:p w14:paraId="1CF99CB6" w14:textId="77777777" w:rsidR="00F6005A" w:rsidRDefault="00F6005A" w:rsidP="00E838F4">
      <w:pPr>
        <w:pStyle w:val="CommentText"/>
      </w:pPr>
      <w:r>
        <w:t>Generally speaking the binary outcome is much more meaningful. CO ppm is simply a rough measure of when you smoked your last cigarette.</w:t>
      </w:r>
    </w:p>
  </w:comment>
  <w:comment w:id="85" w:author="Klemperer, Elias" w:date="2023-04-05T15:05:00Z" w:initials="KE">
    <w:p w14:paraId="7BB9F7E9" w14:textId="77777777" w:rsidR="00F6005A" w:rsidRDefault="00F6005A">
      <w:pPr>
        <w:pStyle w:val="CommentText"/>
      </w:pPr>
      <w:r>
        <w:rPr>
          <w:rStyle w:val="CommentReference"/>
        </w:rPr>
        <w:annotationRef/>
      </w:r>
      <w:r>
        <w:rPr>
          <w:color w:val="222222"/>
          <w:highlight w:val="white"/>
        </w:rPr>
        <w:t>Lindson‐Hawley N, Shinkins B, West R, Michie S, Aveyard P. Does cigarette reduction while using nicotine replacement therapy prior to a quit attempt predict abstinence following quit date?. Addiction. 2016 Jul;111(7):1275-82.</w:t>
      </w:r>
      <w:r>
        <w:t xml:space="preserve"> </w:t>
      </w:r>
    </w:p>
    <w:p w14:paraId="28688E3F" w14:textId="77777777" w:rsidR="00F6005A" w:rsidRDefault="00F6005A">
      <w:pPr>
        <w:pStyle w:val="CommentText"/>
      </w:pPr>
    </w:p>
    <w:p w14:paraId="4E25D03E" w14:textId="77777777" w:rsidR="00F6005A" w:rsidRDefault="00F6005A">
      <w:pPr>
        <w:pStyle w:val="CommentText"/>
      </w:pPr>
      <w:r>
        <w:t xml:space="preserve">Shameless plug: </w:t>
      </w:r>
    </w:p>
    <w:p w14:paraId="1FAC7100" w14:textId="77777777" w:rsidR="00F6005A" w:rsidRDefault="00F6005A" w:rsidP="00CA7621">
      <w:pPr>
        <w:pStyle w:val="CommentText"/>
      </w:pPr>
      <w:r>
        <w:rPr>
          <w:color w:val="222222"/>
          <w:highlight w:val="white"/>
        </w:rPr>
        <w:t>Klemperer EM, Hughes JR. Does the magnitude of reduction in cigarettes per day predict smoking cessation? A qualitative review. Nicotine &amp; Tobacco Research. 2016 Jan 1;18(1):88-92.</w:t>
      </w:r>
      <w:r>
        <w:t xml:space="preserve"> </w:t>
      </w:r>
    </w:p>
  </w:comment>
  <w:comment w:id="88" w:author="Klemperer, Elias" w:date="2023-04-05T15:14:00Z" w:initials="KE">
    <w:p w14:paraId="5A177EC0" w14:textId="77777777" w:rsidR="0067320E" w:rsidRDefault="0067320E" w:rsidP="005C4452">
      <w:pPr>
        <w:pStyle w:val="CommentText"/>
      </w:pPr>
      <w:r>
        <w:rPr>
          <w:rStyle w:val="CommentReference"/>
        </w:rPr>
        <w:annotationRef/>
      </w:r>
      <w:r>
        <w:t>I don't follow - how does this relate to the current recommendation for a 6 ppm cutoff to define smoking abstinence?</w:t>
      </w:r>
    </w:p>
  </w:comment>
  <w:comment w:id="92" w:author="Klemperer, Elias" w:date="2023-04-05T15:17:00Z" w:initials="KE">
    <w:p w14:paraId="3E137289" w14:textId="77777777" w:rsidR="00F939F3" w:rsidRDefault="00F939F3" w:rsidP="00182293">
      <w:pPr>
        <w:pStyle w:val="CommentText"/>
      </w:pPr>
      <w:r>
        <w:rPr>
          <w:rStyle w:val="CommentReference"/>
        </w:rPr>
        <w:annotationRef/>
      </w:r>
      <w:r>
        <w:rPr>
          <w:color w:val="222222"/>
          <w:highlight w:val="white"/>
        </w:rPr>
        <w:t>Hughes JR, Carpenter MJ. The feasibility of smoking reduction: an update. Addiction. 2005 Aug;100(8):1074-89.</w:t>
      </w:r>
      <w:r>
        <w:t xml:space="preserve"> </w:t>
      </w:r>
    </w:p>
  </w:comment>
  <w:comment w:id="95" w:author="Klemperer, Elias" w:date="2023-04-05T15:18:00Z" w:initials="KE">
    <w:p w14:paraId="06497BC1" w14:textId="77777777" w:rsidR="00F939F3" w:rsidRDefault="00F939F3" w:rsidP="000F5DA3">
      <w:pPr>
        <w:pStyle w:val="CommentText"/>
      </w:pPr>
      <w:r>
        <w:rPr>
          <w:rStyle w:val="CommentReference"/>
        </w:rPr>
        <w:annotationRef/>
      </w:r>
      <w:r>
        <w:t>You could delete this if looking for places to cut</w:t>
      </w:r>
    </w:p>
  </w:comment>
  <w:comment w:id="99" w:author="Klemperer, Elias" w:date="2023-04-05T15:37:00Z" w:initials="KE">
    <w:p w14:paraId="4D1898B4" w14:textId="77777777" w:rsidR="00794022" w:rsidRDefault="00794022" w:rsidP="00DD3E82">
      <w:pPr>
        <w:pStyle w:val="CommentText"/>
      </w:pPr>
      <w:r>
        <w:rPr>
          <w:rStyle w:val="CommentReference"/>
        </w:rPr>
        <w:annotationRef/>
      </w:r>
      <w:r>
        <w:t xml:space="preserve">Not sure that this is the best wording, but we need something here to pull it all together. </w:t>
      </w:r>
    </w:p>
  </w:comment>
  <w:comment w:id="219" w:author="Klemperer, Elias" w:date="2023-04-05T14:44:00Z" w:initials="KE">
    <w:p w14:paraId="644F2F19" w14:textId="18559B69" w:rsidR="00213AD9" w:rsidRDefault="00213AD9">
      <w:pPr>
        <w:pStyle w:val="CommentText"/>
      </w:pPr>
      <w:r>
        <w:rPr>
          <w:rStyle w:val="CommentReference"/>
        </w:rPr>
        <w:annotationRef/>
      </w:r>
      <w:r>
        <w:t xml:space="preserve">This is tough to interpret. How should I interpret something with less than 0 feature importance? </w:t>
      </w:r>
    </w:p>
    <w:p w14:paraId="4CCECDF0" w14:textId="77777777" w:rsidR="00213AD9" w:rsidRDefault="00213AD9">
      <w:pPr>
        <w:pStyle w:val="CommentText"/>
      </w:pPr>
    </w:p>
    <w:p w14:paraId="09E36526" w14:textId="77777777" w:rsidR="00213AD9" w:rsidRDefault="00213AD9" w:rsidP="00CF6058">
      <w:pPr>
        <w:pStyle w:val="CommentText"/>
      </w:pPr>
      <w:r>
        <w:t>Does this have any indication as to whether each feature is associated with more or less CO at follow up?</w:t>
      </w:r>
    </w:p>
  </w:comment>
  <w:comment w:id="222" w:author="Klemperer, Elias" w:date="2023-04-05T14:45:00Z" w:initials="KE">
    <w:p w14:paraId="3F1BC3B2" w14:textId="77777777" w:rsidR="00934ECC" w:rsidRDefault="00934ECC" w:rsidP="009F7F79">
      <w:pPr>
        <w:pStyle w:val="CommentText"/>
      </w:pPr>
      <w:r>
        <w:rPr>
          <w:rStyle w:val="CommentReference"/>
        </w:rPr>
        <w:annotationRef/>
      </w:r>
      <w:r>
        <w:t xml:space="preserve">Figures 6 &amp; 7 aren't referenced in the text. Seems like they could both be moved to a supplement or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0F53A" w15:done="0"/>
  <w15:commentEx w15:paraId="4AFBECA0" w15:done="0"/>
  <w15:commentEx w15:paraId="17495A63" w15:paraIdParent="4AFBECA0" w15:done="0"/>
  <w15:commentEx w15:paraId="4395AD64" w15:done="1"/>
  <w15:commentEx w15:paraId="051407FC" w15:paraIdParent="4395AD64" w15:done="1"/>
  <w15:commentEx w15:paraId="31F2A6FF" w15:done="0"/>
  <w15:commentEx w15:paraId="5B1F42F0" w15:done="0"/>
  <w15:commentEx w15:paraId="41E4BBD4" w15:done="0"/>
  <w15:commentEx w15:paraId="233976CA" w15:done="0"/>
  <w15:commentEx w15:paraId="22AE9908" w15:done="1"/>
  <w15:commentEx w15:paraId="2DE694F9" w15:done="0"/>
  <w15:commentEx w15:paraId="3D8DA1E0" w15:done="0"/>
  <w15:commentEx w15:paraId="749EB8F6" w15:done="0"/>
  <w15:commentEx w15:paraId="481C1AB9" w15:done="0"/>
  <w15:commentEx w15:paraId="05C2EEB3" w15:paraIdParent="481C1AB9" w15:done="0"/>
  <w15:commentEx w15:paraId="2A202AD1" w15:done="0"/>
  <w15:commentEx w15:paraId="7035CA6F" w15:paraIdParent="2A202AD1" w15:done="0"/>
  <w15:commentEx w15:paraId="3B5AB768" w15:done="0"/>
  <w15:commentEx w15:paraId="0B2BA1E1" w15:paraIdParent="3B5AB768" w15:done="0"/>
  <w15:commentEx w15:paraId="3CD15F5C" w15:done="0"/>
  <w15:commentEx w15:paraId="1A2FBFA4" w15:done="0"/>
  <w15:commentEx w15:paraId="7EC8A28C" w15:done="0"/>
  <w15:commentEx w15:paraId="52F82A87" w15:done="0"/>
  <w15:commentEx w15:paraId="7349898F" w15:done="0"/>
  <w15:commentEx w15:paraId="1CF99CB6" w15:done="0"/>
  <w15:commentEx w15:paraId="1FAC7100" w15:done="0"/>
  <w15:commentEx w15:paraId="5A177EC0" w15:done="0"/>
  <w15:commentEx w15:paraId="3E137289" w15:done="0"/>
  <w15:commentEx w15:paraId="06497BC1" w15:done="0"/>
  <w15:commentEx w15:paraId="4D1898B4" w15:done="0"/>
  <w15:commentEx w15:paraId="09E36526" w15:done="0"/>
  <w15:commentEx w15:paraId="3F1BC3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DA9F" w16cex:dateUtc="2023-04-05T15:31:00Z"/>
  <w16cex:commentExtensible w16cex:durableId="27D7DAE2" w16cex:dateUtc="2023-04-05T15:32:00Z"/>
  <w16cex:commentExtensible w16cex:durableId="27E2522E" w16cex:dateUtc="2023-04-13T14:04:00Z"/>
  <w16cex:commentExtensible w16cex:durableId="27D7DD89" w16cex:dateUtc="2023-04-05T15:44:00Z"/>
  <w16cex:commentExtensible w16cex:durableId="27D7ED0A" w16cex:dateUtc="2023-04-05T16:50:00Z"/>
  <w16cex:commentExtensible w16cex:durableId="27D7EBF4" w16cex:dateUtc="2023-04-05T16:45:00Z"/>
  <w16cex:commentExtensible w16cex:durableId="27D7DCC4" w16cex:dateUtc="2023-04-05T15:40:00Z"/>
  <w16cex:commentExtensible w16cex:durableId="27D7DDD0" w16cex:dateUtc="2023-04-05T15:45:00Z"/>
  <w16cex:commentExtensible w16cex:durableId="27D7DF0F" w16cex:dateUtc="2023-04-05T15:50:00Z"/>
  <w16cex:commentExtensible w16cex:durableId="27CEDAE0" w16cex:dateUtc="2023-03-29T19:42:00Z"/>
  <w16cex:commentExtensible w16cex:durableId="27D7E4CA" w16cex:dateUtc="2023-04-05T16:15:00Z"/>
  <w16cex:commentExtensible w16cex:durableId="27D7E4D7" w16cex:dateUtc="2023-04-05T16:15:00Z"/>
  <w16cex:commentExtensible w16cex:durableId="27D7E520" w16cex:dateUtc="2023-04-05T16:16:00Z"/>
  <w16cex:commentExtensible w16cex:durableId="27D80BAA" w16cex:dateUtc="2023-04-05T19:00:00Z"/>
  <w16cex:commentExtensible w16cex:durableId="27E25B8B" w16cex:dateUtc="2023-04-13T14:44:00Z"/>
  <w16cex:commentExtensible w16cex:durableId="27D7EAAF" w16cex:dateUtc="2023-04-05T16:40:00Z"/>
  <w16cex:commentExtensible w16cex:durableId="27E25BB1" w16cex:dateUtc="2023-04-13T14:45:00Z"/>
  <w16cex:commentExtensible w16cex:durableId="27D7FA2A" w16cex:dateUtc="2023-04-05T17:46:00Z"/>
  <w16cex:commentExtensible w16cex:durableId="27E25C70" w16cex:dateUtc="2023-04-13T14:48:00Z"/>
  <w16cex:commentExtensible w16cex:durableId="27D7F94D" w16cex:dateUtc="2023-04-05T17:42:00Z"/>
  <w16cex:commentExtensible w16cex:durableId="27D7FD54" w16cex:dateUtc="2023-04-05T17:59:00Z"/>
  <w16cex:commentExtensible w16cex:durableId="27D8055D" w16cex:dateUtc="2023-04-05T18:34:00Z"/>
  <w16cex:commentExtensible w16cex:durableId="27D805FB" w16cex:dateUtc="2023-04-05T18:36:00Z"/>
  <w16cex:commentExtensible w16cex:durableId="27D80891" w16cex:dateUtc="2023-04-05T18:47:00Z"/>
  <w16cex:commentExtensible w16cex:durableId="27D80B02" w16cex:dateUtc="2023-04-05T18:58:00Z"/>
  <w16cex:commentExtensible w16cex:durableId="27D80CCE" w16cex:dateUtc="2023-04-05T19:05:00Z"/>
  <w16cex:commentExtensible w16cex:durableId="27D80ECC" w16cex:dateUtc="2023-04-05T19:14:00Z"/>
  <w16cex:commentExtensible w16cex:durableId="27D80F77" w16cex:dateUtc="2023-04-05T19:17:00Z"/>
  <w16cex:commentExtensible w16cex:durableId="27D80FAD" w16cex:dateUtc="2023-04-05T19:18:00Z"/>
  <w16cex:commentExtensible w16cex:durableId="27D81420" w16cex:dateUtc="2023-04-05T19:37:00Z"/>
  <w16cex:commentExtensible w16cex:durableId="27D807C6" w16cex:dateUtc="2023-04-05T18:44:00Z"/>
  <w16cex:commentExtensible w16cex:durableId="27D8080A" w16cex:dateUtc="2023-04-05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0F53A" w16cid:durableId="27D7DA9F"/>
  <w16cid:commentId w16cid:paraId="4AFBECA0" w16cid:durableId="27D7DAE2"/>
  <w16cid:commentId w16cid:paraId="17495A63" w16cid:durableId="27E2522E"/>
  <w16cid:commentId w16cid:paraId="4395AD64" w16cid:durableId="27D7DD89"/>
  <w16cid:commentId w16cid:paraId="051407FC" w16cid:durableId="27D7ED0A"/>
  <w16cid:commentId w16cid:paraId="31F2A6FF" w16cid:durableId="27D7EBF4"/>
  <w16cid:commentId w16cid:paraId="5B1F42F0" w16cid:durableId="27D7DCC4"/>
  <w16cid:commentId w16cid:paraId="41E4BBD4" w16cid:durableId="27D7DDD0"/>
  <w16cid:commentId w16cid:paraId="233976CA" w16cid:durableId="27D7DF0F"/>
  <w16cid:commentId w16cid:paraId="22AE9908" w16cid:durableId="27CEDAE0"/>
  <w16cid:commentId w16cid:paraId="2DE694F9" w16cid:durableId="27D7E4CA"/>
  <w16cid:commentId w16cid:paraId="3D8DA1E0" w16cid:durableId="27D7E4D7"/>
  <w16cid:commentId w16cid:paraId="749EB8F6" w16cid:durableId="27D7E520"/>
  <w16cid:commentId w16cid:paraId="481C1AB9" w16cid:durableId="27D80BAA"/>
  <w16cid:commentId w16cid:paraId="05C2EEB3" w16cid:durableId="27E25B8B"/>
  <w16cid:commentId w16cid:paraId="2A202AD1" w16cid:durableId="27D7EAAF"/>
  <w16cid:commentId w16cid:paraId="7035CA6F" w16cid:durableId="27E25BB1"/>
  <w16cid:commentId w16cid:paraId="3B5AB768" w16cid:durableId="27D7FA2A"/>
  <w16cid:commentId w16cid:paraId="0B2BA1E1" w16cid:durableId="27E25C70"/>
  <w16cid:commentId w16cid:paraId="3CD15F5C" w16cid:durableId="27D7F94D"/>
  <w16cid:commentId w16cid:paraId="1A2FBFA4" w16cid:durableId="27D7FD54"/>
  <w16cid:commentId w16cid:paraId="7EC8A28C" w16cid:durableId="27D8055D"/>
  <w16cid:commentId w16cid:paraId="52F82A87" w16cid:durableId="27D805FB"/>
  <w16cid:commentId w16cid:paraId="7349898F" w16cid:durableId="27D80891"/>
  <w16cid:commentId w16cid:paraId="1CF99CB6" w16cid:durableId="27D80B02"/>
  <w16cid:commentId w16cid:paraId="1FAC7100" w16cid:durableId="27D80CCE"/>
  <w16cid:commentId w16cid:paraId="5A177EC0" w16cid:durableId="27D80ECC"/>
  <w16cid:commentId w16cid:paraId="3E137289" w16cid:durableId="27D80F77"/>
  <w16cid:commentId w16cid:paraId="06497BC1" w16cid:durableId="27D80FAD"/>
  <w16cid:commentId w16cid:paraId="4D1898B4" w16cid:durableId="27D81420"/>
  <w16cid:commentId w16cid:paraId="09E36526" w16cid:durableId="27D807C6"/>
  <w16cid:commentId w16cid:paraId="3F1BC3B2" w16cid:durableId="27D80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CCC6" w14:textId="77777777" w:rsidR="00AC0F2F" w:rsidRDefault="00AC0F2F" w:rsidP="00E57E42">
      <w:r>
        <w:separator/>
      </w:r>
    </w:p>
  </w:endnote>
  <w:endnote w:type="continuationSeparator" w:id="0">
    <w:p w14:paraId="474F2F74" w14:textId="77777777" w:rsidR="00AC0F2F" w:rsidRDefault="00AC0F2F"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73F5" w14:textId="77777777" w:rsidR="00AC0F2F" w:rsidRDefault="00AC0F2F" w:rsidP="00E57E42">
      <w:r>
        <w:separator/>
      </w:r>
    </w:p>
  </w:footnote>
  <w:footnote w:type="continuationSeparator" w:id="0">
    <w:p w14:paraId="779C6373" w14:textId="77777777" w:rsidR="00AC0F2F" w:rsidRDefault="00AC0F2F" w:rsidP="00E57E42">
      <w:r>
        <w:continuationSeparator/>
      </w:r>
    </w:p>
  </w:footnote>
  <w:footnote w:id="1">
    <w:p w14:paraId="5D59F261" w14:textId="1FA642AE" w:rsidR="00B62173" w:rsidRDefault="00B62173" w:rsidP="00B62173">
      <w:pPr>
        <w:pStyle w:val="FootnoteText"/>
        <w:rPr>
          <w:rFonts w:eastAsia="Arial Unicode MS" w:cs="Arial Unicode MS"/>
        </w:rPr>
      </w:pPr>
      <w:r w:rsidRPr="00B50F5E">
        <w:rPr>
          <w:rStyle w:val="FootnoteReference"/>
        </w:rPr>
        <w:footnoteRef/>
      </w:r>
      <w:r>
        <w:rPr>
          <w:rFonts w:eastAsia="Arial Unicode MS" w:cs="Arial Unicode MS"/>
        </w:rPr>
        <w:t xml:space="preserve"> Department of Psychiatry, University of Vermont,</w:t>
      </w:r>
      <w:r w:rsidR="00C22D83">
        <w:rPr>
          <w:rFonts w:eastAsia="Arial Unicode MS" w:cs="Arial Unicode MS"/>
        </w:rPr>
        <w:t xml:space="preserve"> Burlington, VT,</w:t>
      </w:r>
      <w:r>
        <w:rPr>
          <w:rFonts w:eastAsia="Arial Unicode MS" w:cs="Arial Unicode MS"/>
        </w:rPr>
        <w:t xml:space="preserve"> USA</w:t>
      </w:r>
    </w:p>
    <w:p w14:paraId="5EB4516C" w14:textId="660A39CC" w:rsidR="00B62173" w:rsidRPr="00003204" w:rsidRDefault="00B62173" w:rsidP="00B62173">
      <w:pPr>
        <w:pStyle w:val="FootnoteText"/>
      </w:pPr>
      <w:r>
        <w:rPr>
          <w:rFonts w:eastAsia="Arial Unicode MS" w:cs="Arial Unicode MS"/>
          <w:vertAlign w:val="superscript"/>
        </w:rPr>
        <w:t>2</w:t>
      </w:r>
      <w:r>
        <w:rPr>
          <w:rFonts w:eastAsia="Arial Unicode MS" w:cs="Arial Unicode MS"/>
        </w:rPr>
        <w:t xml:space="preserve"> Department of Psychology, University of Bath, </w:t>
      </w:r>
      <w:r w:rsidR="00CF432A">
        <w:rPr>
          <w:rFonts w:eastAsia="Arial Unicode MS" w:cs="Arial Unicode MS"/>
        </w:rPr>
        <w:t xml:space="preserve">Bath, </w:t>
      </w:r>
      <w:r>
        <w:rPr>
          <w:rFonts w:eastAsia="Arial Unicode MS" w:cs="Arial Unicode MS"/>
        </w:rPr>
        <w:t>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EndPr>
      <w:rPr>
        <w:rStyle w:val="PageNumber"/>
      </w:rPr>
    </w:sdtEndPr>
    <w:sdtContent>
      <w:p w14:paraId="0C3AF051" w14:textId="504A3F45"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B67F5A" w:rsidRDefault="00B67F5A"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171601"/>
      <w:docPartObj>
        <w:docPartGallery w:val="Page Numbers (Top of Page)"/>
        <w:docPartUnique/>
      </w:docPartObj>
    </w:sdtPr>
    <w:sdtEndPr>
      <w:rPr>
        <w:rStyle w:val="PageNumber"/>
      </w:rPr>
    </w:sdtEndPr>
    <w:sdtContent>
      <w:p w14:paraId="2AB6A2CC" w14:textId="0819263F"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8F449" w14:textId="263C8B4B" w:rsidR="00B67F5A" w:rsidRDefault="00B67F5A" w:rsidP="00B27A75">
    <w:pPr>
      <w:pStyle w:val="Header"/>
      <w:ind w:right="360"/>
    </w:pPr>
    <w:r>
      <w:t>SMOKING REDUCTION TRAJECTORIES</w:t>
    </w:r>
  </w:p>
  <w:p w14:paraId="48AE68DD" w14:textId="77777777" w:rsidR="00B67F5A" w:rsidRDefault="00B67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212D92"/>
    <w:multiLevelType w:val="hybridMultilevel"/>
    <w:tmpl w:val="CC463652"/>
    <w:numStyleLink w:val="ImportedStyle1"/>
  </w:abstractNum>
  <w:num w:numId="1" w16cid:durableId="1684167051">
    <w:abstractNumId w:val="1"/>
  </w:num>
  <w:num w:numId="2" w16cid:durableId="2026666781">
    <w:abstractNumId w:val="2"/>
  </w:num>
  <w:num w:numId="3" w16cid:durableId="13431635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rson w15:author="Klemperer, Elias">
    <w15:presenceInfo w15:providerId="AD" w15:userId="S::eklemper@med.uvm.edu::86f3895a-80e4-440a-8227-562a76476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F2"/>
    <w:rsid w:val="00003204"/>
    <w:rsid w:val="00016AB2"/>
    <w:rsid w:val="000230B4"/>
    <w:rsid w:val="000311E6"/>
    <w:rsid w:val="000403B2"/>
    <w:rsid w:val="000566E5"/>
    <w:rsid w:val="00072A6D"/>
    <w:rsid w:val="00077B55"/>
    <w:rsid w:val="000A1C24"/>
    <w:rsid w:val="000B61E1"/>
    <w:rsid w:val="000E529F"/>
    <w:rsid w:val="00105E97"/>
    <w:rsid w:val="00106D6C"/>
    <w:rsid w:val="001220A6"/>
    <w:rsid w:val="0012587A"/>
    <w:rsid w:val="00140DDE"/>
    <w:rsid w:val="00152CF2"/>
    <w:rsid w:val="0018548F"/>
    <w:rsid w:val="00195AE6"/>
    <w:rsid w:val="001A5B3C"/>
    <w:rsid w:val="001C07D0"/>
    <w:rsid w:val="001C780E"/>
    <w:rsid w:val="00213AD9"/>
    <w:rsid w:val="00214712"/>
    <w:rsid w:val="0021506F"/>
    <w:rsid w:val="00236B80"/>
    <w:rsid w:val="0023706F"/>
    <w:rsid w:val="00244E8C"/>
    <w:rsid w:val="00254472"/>
    <w:rsid w:val="0029525E"/>
    <w:rsid w:val="002C77C1"/>
    <w:rsid w:val="002D2284"/>
    <w:rsid w:val="002D67F6"/>
    <w:rsid w:val="002F114E"/>
    <w:rsid w:val="00300448"/>
    <w:rsid w:val="0031776E"/>
    <w:rsid w:val="0032119F"/>
    <w:rsid w:val="00322485"/>
    <w:rsid w:val="00327738"/>
    <w:rsid w:val="003361D9"/>
    <w:rsid w:val="003563F1"/>
    <w:rsid w:val="00362544"/>
    <w:rsid w:val="00362889"/>
    <w:rsid w:val="00364FB7"/>
    <w:rsid w:val="00387DE3"/>
    <w:rsid w:val="003A456B"/>
    <w:rsid w:val="003B356E"/>
    <w:rsid w:val="003B3F81"/>
    <w:rsid w:val="003C2346"/>
    <w:rsid w:val="003D620A"/>
    <w:rsid w:val="003E27FC"/>
    <w:rsid w:val="00402673"/>
    <w:rsid w:val="0041497F"/>
    <w:rsid w:val="00420625"/>
    <w:rsid w:val="00436F28"/>
    <w:rsid w:val="0045073C"/>
    <w:rsid w:val="0047483C"/>
    <w:rsid w:val="0048108E"/>
    <w:rsid w:val="00483AFA"/>
    <w:rsid w:val="00492327"/>
    <w:rsid w:val="0049259E"/>
    <w:rsid w:val="00494E1E"/>
    <w:rsid w:val="004A3F72"/>
    <w:rsid w:val="004A5D3B"/>
    <w:rsid w:val="004C2CC4"/>
    <w:rsid w:val="004C5EFB"/>
    <w:rsid w:val="004D2EAD"/>
    <w:rsid w:val="00502708"/>
    <w:rsid w:val="00507CDF"/>
    <w:rsid w:val="00514EFE"/>
    <w:rsid w:val="0051577C"/>
    <w:rsid w:val="0053426B"/>
    <w:rsid w:val="00536694"/>
    <w:rsid w:val="0054441D"/>
    <w:rsid w:val="0055575F"/>
    <w:rsid w:val="0057040C"/>
    <w:rsid w:val="005710FA"/>
    <w:rsid w:val="0057314F"/>
    <w:rsid w:val="00575039"/>
    <w:rsid w:val="00587F34"/>
    <w:rsid w:val="005A28FD"/>
    <w:rsid w:val="005A7912"/>
    <w:rsid w:val="005B5CB0"/>
    <w:rsid w:val="005D4B98"/>
    <w:rsid w:val="005F2EF8"/>
    <w:rsid w:val="005F4C25"/>
    <w:rsid w:val="00605BDE"/>
    <w:rsid w:val="00651F24"/>
    <w:rsid w:val="00654AB7"/>
    <w:rsid w:val="00665D6F"/>
    <w:rsid w:val="0067320E"/>
    <w:rsid w:val="006A4A32"/>
    <w:rsid w:val="006C106B"/>
    <w:rsid w:val="006D0D7A"/>
    <w:rsid w:val="006F5593"/>
    <w:rsid w:val="00705A20"/>
    <w:rsid w:val="00741484"/>
    <w:rsid w:val="007806C9"/>
    <w:rsid w:val="00783E61"/>
    <w:rsid w:val="00784EBE"/>
    <w:rsid w:val="00785234"/>
    <w:rsid w:val="007936B0"/>
    <w:rsid w:val="00794022"/>
    <w:rsid w:val="007A6309"/>
    <w:rsid w:val="007D67FA"/>
    <w:rsid w:val="007F78DA"/>
    <w:rsid w:val="00804802"/>
    <w:rsid w:val="00806592"/>
    <w:rsid w:val="008154D9"/>
    <w:rsid w:val="00821953"/>
    <w:rsid w:val="00822D48"/>
    <w:rsid w:val="008249AE"/>
    <w:rsid w:val="00826C53"/>
    <w:rsid w:val="008433C7"/>
    <w:rsid w:val="008518E8"/>
    <w:rsid w:val="00857F17"/>
    <w:rsid w:val="00874072"/>
    <w:rsid w:val="008A3011"/>
    <w:rsid w:val="008B1F1A"/>
    <w:rsid w:val="008B5BBE"/>
    <w:rsid w:val="008E5127"/>
    <w:rsid w:val="008F09E2"/>
    <w:rsid w:val="008F4A2D"/>
    <w:rsid w:val="00925627"/>
    <w:rsid w:val="00926C96"/>
    <w:rsid w:val="009333D3"/>
    <w:rsid w:val="00934ECC"/>
    <w:rsid w:val="00943D1B"/>
    <w:rsid w:val="00977623"/>
    <w:rsid w:val="0098077D"/>
    <w:rsid w:val="009925DC"/>
    <w:rsid w:val="009976C4"/>
    <w:rsid w:val="009A1182"/>
    <w:rsid w:val="009B310D"/>
    <w:rsid w:val="009B6C67"/>
    <w:rsid w:val="009C0ABB"/>
    <w:rsid w:val="009E64D5"/>
    <w:rsid w:val="009F47F0"/>
    <w:rsid w:val="009F529A"/>
    <w:rsid w:val="00A05470"/>
    <w:rsid w:val="00A12364"/>
    <w:rsid w:val="00A213AD"/>
    <w:rsid w:val="00A274A3"/>
    <w:rsid w:val="00A51A25"/>
    <w:rsid w:val="00A55B9D"/>
    <w:rsid w:val="00A55F6F"/>
    <w:rsid w:val="00A61909"/>
    <w:rsid w:val="00A77880"/>
    <w:rsid w:val="00A9485B"/>
    <w:rsid w:val="00AC0F2F"/>
    <w:rsid w:val="00AD3F2A"/>
    <w:rsid w:val="00AD5F49"/>
    <w:rsid w:val="00AD60B5"/>
    <w:rsid w:val="00AE2715"/>
    <w:rsid w:val="00AE466A"/>
    <w:rsid w:val="00AF1C80"/>
    <w:rsid w:val="00AF43CA"/>
    <w:rsid w:val="00B172FC"/>
    <w:rsid w:val="00B23B57"/>
    <w:rsid w:val="00B27A75"/>
    <w:rsid w:val="00B32C39"/>
    <w:rsid w:val="00B44E25"/>
    <w:rsid w:val="00B45520"/>
    <w:rsid w:val="00B50F5E"/>
    <w:rsid w:val="00B57414"/>
    <w:rsid w:val="00B62173"/>
    <w:rsid w:val="00B67F5A"/>
    <w:rsid w:val="00B82985"/>
    <w:rsid w:val="00B869E4"/>
    <w:rsid w:val="00B972A9"/>
    <w:rsid w:val="00BA0738"/>
    <w:rsid w:val="00BB7090"/>
    <w:rsid w:val="00BD0137"/>
    <w:rsid w:val="00BD2034"/>
    <w:rsid w:val="00BF29DF"/>
    <w:rsid w:val="00BF611D"/>
    <w:rsid w:val="00C22D83"/>
    <w:rsid w:val="00C329C3"/>
    <w:rsid w:val="00C428F8"/>
    <w:rsid w:val="00C44FC2"/>
    <w:rsid w:val="00C46218"/>
    <w:rsid w:val="00C66DAD"/>
    <w:rsid w:val="00C75510"/>
    <w:rsid w:val="00C91083"/>
    <w:rsid w:val="00CA2A55"/>
    <w:rsid w:val="00CD20D0"/>
    <w:rsid w:val="00CD4E53"/>
    <w:rsid w:val="00CD73DB"/>
    <w:rsid w:val="00CF432A"/>
    <w:rsid w:val="00CF781E"/>
    <w:rsid w:val="00D00411"/>
    <w:rsid w:val="00D1255B"/>
    <w:rsid w:val="00D14C17"/>
    <w:rsid w:val="00D169A7"/>
    <w:rsid w:val="00D25287"/>
    <w:rsid w:val="00D30D5E"/>
    <w:rsid w:val="00D31069"/>
    <w:rsid w:val="00D41AEE"/>
    <w:rsid w:val="00D469DE"/>
    <w:rsid w:val="00D4756A"/>
    <w:rsid w:val="00D5251C"/>
    <w:rsid w:val="00D617F0"/>
    <w:rsid w:val="00D77671"/>
    <w:rsid w:val="00D946B1"/>
    <w:rsid w:val="00DA1A50"/>
    <w:rsid w:val="00DA441E"/>
    <w:rsid w:val="00DB57C5"/>
    <w:rsid w:val="00DD2127"/>
    <w:rsid w:val="00DD5F3A"/>
    <w:rsid w:val="00DD6459"/>
    <w:rsid w:val="00DF4CEE"/>
    <w:rsid w:val="00E12E4B"/>
    <w:rsid w:val="00E14E8E"/>
    <w:rsid w:val="00E505B5"/>
    <w:rsid w:val="00E53A81"/>
    <w:rsid w:val="00E56E78"/>
    <w:rsid w:val="00E57E42"/>
    <w:rsid w:val="00E770B3"/>
    <w:rsid w:val="00E92E3F"/>
    <w:rsid w:val="00EA6A8E"/>
    <w:rsid w:val="00EA6F6F"/>
    <w:rsid w:val="00EB6364"/>
    <w:rsid w:val="00EC1268"/>
    <w:rsid w:val="00EC7E2D"/>
    <w:rsid w:val="00ED79EE"/>
    <w:rsid w:val="00EE1623"/>
    <w:rsid w:val="00EE6067"/>
    <w:rsid w:val="00F31BD0"/>
    <w:rsid w:val="00F45EB3"/>
    <w:rsid w:val="00F6005A"/>
    <w:rsid w:val="00F7568B"/>
    <w:rsid w:val="00F939F3"/>
    <w:rsid w:val="00FB2B65"/>
    <w:rsid w:val="00FD2FBD"/>
    <w:rsid w:val="00FE137F"/>
    <w:rsid w:val="00FE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9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9E2"/>
    <w:rPr>
      <w:rFonts w:asciiTheme="majorHAnsi" w:eastAsiaTheme="majorEastAsia" w:hAnsiTheme="majorHAnsi" w:cstheme="majorBid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styleId="UnresolvedMention">
    <w:name w:val="Unresolved Mention"/>
    <w:basedOn w:val="DefaultParagraphFont"/>
    <w:uiPriority w:val="99"/>
    <w:semiHidden/>
    <w:unhideWhenUsed/>
    <w:rsid w:val="00AE4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ntr/article/4/2/149/1013220" TargetMode="External"/><Relationship Id="rId2" Type="http://schemas.openxmlformats.org/officeDocument/2006/relationships/hyperlink" Target="https://academic.oup.com/ntr/article/22/7/1086/5579733" TargetMode="External"/><Relationship Id="rId1" Type="http://schemas.openxmlformats.org/officeDocument/2006/relationships/hyperlink" Target="https://tobaccocontrol.bmj.com/content/32/2/13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osf.io/qh378/"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B349-4685-194C-919F-A9C5A800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13691</Words>
  <Characters>77769</Characters>
  <Application>Microsoft Office Word</Application>
  <DocSecurity>0</DocSecurity>
  <Lines>1851</Lines>
  <Paragraphs>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34</cp:revision>
  <cp:lastPrinted>2023-03-30T14:52:00Z</cp:lastPrinted>
  <dcterms:created xsi:type="dcterms:W3CDTF">2023-04-06T15:32:00Z</dcterms:created>
  <dcterms:modified xsi:type="dcterms:W3CDTF">2023-04-13T18:23:00Z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id="T7pHGTTg"/&gt;&lt;style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