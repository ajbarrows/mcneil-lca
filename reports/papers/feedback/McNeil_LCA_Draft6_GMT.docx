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E9959" w14:textId="7E833B92" w:rsidR="00B62173" w:rsidRPr="004A5D3B" w:rsidRDefault="004C2747" w:rsidP="004A5D3B">
      <w:pPr>
        <w:pStyle w:val="Title"/>
      </w:pPr>
      <w:ins w:id="0" w:author="Anthony Barrows" w:date="2023-04-18T13:33:00Z">
        <w:r>
          <w:softHyphen/>
        </w:r>
      </w:ins>
      <w:ins w:id="1" w:author="Anthony Barrows" w:date="2023-04-06T09:05:00Z">
        <w:r w:rsidR="00236B80">
          <w:softHyphen/>
        </w:r>
        <w:r w:rsidR="00236B80">
          <w:softHyphen/>
        </w:r>
      </w:ins>
      <w:r w:rsidR="00B62173" w:rsidRPr="004A5D3B">
        <w:t xml:space="preserve">Smoking reduction trajectories, and their association with smoking cessation: A secondary analysis of longitudinal RCT data </w:t>
      </w:r>
    </w:p>
    <w:p w14:paraId="6A8B778F" w14:textId="138CB97D" w:rsidR="004A5D3B" w:rsidRDefault="00B62173" w:rsidP="00D375FF">
      <w:pPr>
        <w:pStyle w:val="Author"/>
      </w:pPr>
      <w:r>
        <w:t xml:space="preserve">Anthony Barrows </w:t>
      </w:r>
      <w:r w:rsidRPr="00725392">
        <w:rPr>
          <w:rStyle w:val="FootnoteReference"/>
        </w:rPr>
        <w:footnoteReference w:id="1"/>
      </w:r>
      <w:r>
        <w:t>, Elias Klemperer</w:t>
      </w:r>
      <w:r>
        <w:rPr>
          <w:vertAlign w:val="superscript"/>
        </w:rPr>
        <w:t>1</w:t>
      </w:r>
      <w:r>
        <w:t xml:space="preserve">, </w:t>
      </w:r>
      <w:r w:rsidR="000B61E1">
        <w:t>Hugh Garavan</w:t>
      </w:r>
      <w:r w:rsidR="000B61E1">
        <w:rPr>
          <w:vertAlign w:val="superscript"/>
        </w:rPr>
        <w:t>1</w:t>
      </w:r>
      <w:r w:rsidR="000B61E1">
        <w:t xml:space="preserve">, </w:t>
      </w:r>
      <w:r>
        <w:t>Nicholas Allgaier</w:t>
      </w:r>
      <w:r>
        <w:rPr>
          <w:vertAlign w:val="superscript"/>
        </w:rPr>
        <w:t>1</w:t>
      </w:r>
      <w:r w:rsidR="00AF675C">
        <w:rPr>
          <w:vertAlign w:val="superscript"/>
        </w:rPr>
        <w:t xml:space="preserve">, </w:t>
      </w:r>
      <w:commentRangeStart w:id="2"/>
      <w:r w:rsidR="00AF675C">
        <w:t>Gemma Taylor</w:t>
      </w:r>
      <w:r w:rsidR="00AF675C">
        <w:rPr>
          <w:vertAlign w:val="superscript"/>
        </w:rPr>
        <w:t>2</w:t>
      </w:r>
      <w:commentRangeEnd w:id="2"/>
      <w:r w:rsidR="003B1E3A">
        <w:rPr>
          <w:rStyle w:val="CommentReference"/>
          <w:rFonts w:asciiTheme="minorHAnsi" w:eastAsiaTheme="minorHAnsi" w:hAnsiTheme="minorHAnsi" w:cstheme="minorBidi"/>
          <w:color w:val="auto"/>
          <w:kern w:val="2"/>
          <w:bdr w:val="none" w:sz="0" w:space="0" w:color="auto"/>
          <w14:ligatures w14:val="standardContextual"/>
        </w:rPr>
        <w:commentReference w:id="2"/>
      </w:r>
    </w:p>
    <w:p w14:paraId="256CF21A" w14:textId="3C30AAD0" w:rsidR="00DF4CEE" w:rsidRDefault="004A5D3B" w:rsidP="004A5D3B">
      <w:r>
        <w:t xml:space="preserve">Running Head: </w:t>
      </w:r>
      <w:r w:rsidR="00B67F5A">
        <w:t>SMOKING REDUCTION TRAJECTORIES</w:t>
      </w:r>
    </w:p>
    <w:p w14:paraId="43143222" w14:textId="77777777" w:rsidR="00B57414" w:rsidRDefault="00B57414" w:rsidP="00B57414"/>
    <w:p w14:paraId="16D8131A" w14:textId="7169C294" w:rsidR="004C5EFB" w:rsidRDefault="00B57414" w:rsidP="00B57414">
      <w:r>
        <w:t xml:space="preserve">Word Count: </w:t>
      </w:r>
      <w:ins w:id="3" w:author="Anthony Barrows" w:date="2023-05-01T16:37:00Z">
        <w:r w:rsidR="007A6EC2">
          <w:t xml:space="preserve"> </w:t>
        </w:r>
        <w:r w:rsidR="007A6EC2" w:rsidRPr="007A6EC2">
          <w:rPr>
            <w:highlight w:val="yellow"/>
            <w:rPrChange w:id="4" w:author="Anthony Barrows" w:date="2023-05-01T16:38:00Z">
              <w:rPr/>
            </w:rPrChange>
          </w:rPr>
          <w:t xml:space="preserve">3651 </w:t>
        </w:r>
      </w:ins>
      <w:del w:id="5" w:author="Anthony Barrows" w:date="2023-05-01T16:38:00Z">
        <w:r w:rsidR="008A3011" w:rsidRPr="007A6EC2" w:rsidDel="007A6EC2">
          <w:rPr>
            <w:highlight w:val="yellow"/>
          </w:rPr>
          <w:delText>3,6</w:delText>
        </w:r>
        <w:r w:rsidR="005B5CB0" w:rsidRPr="007A6EC2" w:rsidDel="007A6EC2">
          <w:rPr>
            <w:highlight w:val="yellow"/>
          </w:rPr>
          <w:delText>76</w:delText>
        </w:r>
        <w:r w:rsidR="00B82985" w:rsidRPr="007A6EC2" w:rsidDel="007A6EC2">
          <w:rPr>
            <w:highlight w:val="yellow"/>
          </w:rPr>
          <w:delText xml:space="preserve"> </w:delText>
        </w:r>
      </w:del>
      <w:r w:rsidR="00B82985" w:rsidRPr="007A6EC2">
        <w:rPr>
          <w:highlight w:val="yellow"/>
        </w:rPr>
        <w:t>of 3500</w:t>
      </w:r>
    </w:p>
    <w:p w14:paraId="4FD309AA" w14:textId="77777777" w:rsidR="004C5EFB" w:rsidRDefault="004C5EFB" w:rsidP="00B57414"/>
    <w:p w14:paraId="59687AE0" w14:textId="5AAE8CAD" w:rsidR="004C5EFB" w:rsidRDefault="004C5EFB" w:rsidP="00B57414">
      <w:r>
        <w:t>Primary funding:</w:t>
      </w:r>
    </w:p>
    <w:p w14:paraId="5C1EE8D0" w14:textId="77777777" w:rsidR="009F529A" w:rsidRDefault="009F529A" w:rsidP="009F529A"/>
    <w:p w14:paraId="7E528FB2" w14:textId="0B3B32A2" w:rsidR="00195AE6" w:rsidRDefault="00195AE6" w:rsidP="00943D1B">
      <w:pPr>
        <w:rPr>
          <w:rFonts w:cstheme="minorHAnsi"/>
          <w:color w:val="000000"/>
          <w:kern w:val="0"/>
          <w:sz w:val="26"/>
          <w:szCs w:val="26"/>
        </w:rPr>
      </w:pPr>
      <w:commentRangeStart w:id="6"/>
      <w:r w:rsidRPr="001748DA">
        <w:rPr>
          <w:rFonts w:cstheme="minorHAnsi"/>
        </w:rPr>
        <w:t>NIH/NIDA T32DA0</w:t>
      </w:r>
      <w:r w:rsidR="00DD5F3A" w:rsidRPr="001748DA">
        <w:rPr>
          <w:rFonts w:cstheme="minorHAnsi"/>
        </w:rPr>
        <w:t>45593</w:t>
      </w:r>
      <w:commentRangeEnd w:id="6"/>
      <w:r w:rsidR="00D00411" w:rsidRPr="001748DA">
        <w:rPr>
          <w:rStyle w:val="CommentReference"/>
          <w:rFonts w:cstheme="minorHAnsi"/>
        </w:rPr>
        <w:commentReference w:id="6"/>
      </w:r>
      <w:r w:rsidR="00943D1B" w:rsidRPr="001748DA">
        <w:rPr>
          <w:rFonts w:cstheme="minorHAnsi"/>
        </w:rPr>
        <w:t xml:space="preserve">, </w:t>
      </w:r>
      <w:r w:rsidR="00943D1B" w:rsidRPr="001748DA">
        <w:rPr>
          <w:rFonts w:cstheme="minorHAnsi"/>
          <w:color w:val="000000"/>
          <w:kern w:val="0"/>
          <w:sz w:val="26"/>
          <w:szCs w:val="26"/>
          <w:rPrChange w:id="7" w:author="Anthony Barrows" w:date="2023-05-01T16:34:00Z">
            <w:rPr>
              <w:rFonts w:ascii="Helvetica Neue" w:hAnsi="Helvetica Neue" w:cs="Helvetica Neue"/>
              <w:color w:val="000000"/>
              <w:kern w:val="0"/>
              <w:sz w:val="26"/>
              <w:szCs w:val="26"/>
            </w:rPr>
          </w:rPrChange>
        </w:rPr>
        <w:t>NIH/NIGMS P20GM103644</w:t>
      </w:r>
      <w:r w:rsidR="003B1E3A">
        <w:rPr>
          <w:rFonts w:cstheme="minorHAnsi"/>
          <w:color w:val="000000"/>
          <w:kern w:val="0"/>
          <w:sz w:val="26"/>
          <w:szCs w:val="26"/>
        </w:rPr>
        <w:t xml:space="preserve">. </w:t>
      </w:r>
      <w:r w:rsidR="007E39A2" w:rsidRPr="007E39A2">
        <w:rPr>
          <w:rFonts w:cstheme="minorHAnsi"/>
          <w:color w:val="000000"/>
          <w:kern w:val="0"/>
          <w:sz w:val="26"/>
          <w:szCs w:val="26"/>
        </w:rPr>
        <w:t xml:space="preserve">GT is funded by a Cancer Research UK Population Researcher Postdoctoral Fellowship award (reference: C56067/A21330) and Cancer Research UK project award (reference: PPRCPJT\100,023). </w:t>
      </w:r>
    </w:p>
    <w:p w14:paraId="6E849612" w14:textId="77777777" w:rsidR="007E39A2" w:rsidRDefault="007E39A2" w:rsidP="00943D1B">
      <w:pPr>
        <w:rPr>
          <w:rFonts w:cstheme="minorHAnsi"/>
          <w:color w:val="000000"/>
          <w:kern w:val="0"/>
          <w:sz w:val="26"/>
          <w:szCs w:val="26"/>
        </w:rPr>
      </w:pPr>
    </w:p>
    <w:p w14:paraId="4C3B5980" w14:textId="0E715924" w:rsidR="007E39A2" w:rsidRPr="001748DA" w:rsidRDefault="007E39A2" w:rsidP="00943D1B">
      <w:pPr>
        <w:rPr>
          <w:rFonts w:cstheme="minorHAnsi"/>
        </w:rPr>
      </w:pPr>
      <w:r>
        <w:rPr>
          <w:rFonts w:cstheme="minorHAnsi"/>
          <w:color w:val="000000"/>
          <w:kern w:val="0"/>
          <w:sz w:val="26"/>
          <w:szCs w:val="26"/>
        </w:rPr>
        <w:t>Conflicts of interest: GT works for a scientific consulting company</w:t>
      </w:r>
      <w:r w:rsidR="00A52366">
        <w:rPr>
          <w:rFonts w:cstheme="minorHAnsi"/>
          <w:color w:val="000000"/>
          <w:kern w:val="0"/>
          <w:sz w:val="26"/>
          <w:szCs w:val="26"/>
        </w:rPr>
        <w:t xml:space="preserve"> offering statistical services for projects unrelated to this research. </w:t>
      </w:r>
    </w:p>
    <w:p w14:paraId="4543C1F6" w14:textId="77777777" w:rsidR="009F529A" w:rsidRDefault="009F529A" w:rsidP="009F529A"/>
    <w:p w14:paraId="461A2E9D" w14:textId="77777777" w:rsidR="009F529A" w:rsidRDefault="009F529A" w:rsidP="009F529A"/>
    <w:p w14:paraId="0CF8AEC2" w14:textId="77777777" w:rsidR="009F529A" w:rsidRDefault="009F529A" w:rsidP="009F529A"/>
    <w:p w14:paraId="487A787B" w14:textId="77777777" w:rsidR="009F529A" w:rsidRDefault="009F529A" w:rsidP="009F529A"/>
    <w:p w14:paraId="7704EE4B" w14:textId="77777777" w:rsidR="009F529A" w:rsidRDefault="009F529A" w:rsidP="009F529A"/>
    <w:p w14:paraId="349A9402" w14:textId="77777777" w:rsidR="009F529A" w:rsidRDefault="009F529A" w:rsidP="009F529A"/>
    <w:p w14:paraId="39B13F8C" w14:textId="77777777" w:rsidR="009F529A" w:rsidRDefault="009F529A" w:rsidP="009F529A"/>
    <w:p w14:paraId="262C6D77" w14:textId="77777777" w:rsidR="009F529A" w:rsidRDefault="009F529A" w:rsidP="009F529A"/>
    <w:p w14:paraId="1AA0D6B0" w14:textId="77777777" w:rsidR="009F529A" w:rsidRDefault="009F529A" w:rsidP="009F529A"/>
    <w:p w14:paraId="195D5388" w14:textId="77777777" w:rsidR="009F529A" w:rsidRDefault="009F529A" w:rsidP="009F529A"/>
    <w:p w14:paraId="1D1CBA40" w14:textId="77777777" w:rsidR="009F529A" w:rsidRDefault="009F529A" w:rsidP="009F529A"/>
    <w:p w14:paraId="196DEE1D" w14:textId="77777777" w:rsidR="009F529A" w:rsidRDefault="009F529A" w:rsidP="009F529A"/>
    <w:p w14:paraId="2C7962D4" w14:textId="77777777" w:rsidR="009F529A" w:rsidRDefault="009F529A" w:rsidP="009F529A"/>
    <w:p w14:paraId="3F42C975" w14:textId="77777777" w:rsidR="009F529A" w:rsidRDefault="009F529A" w:rsidP="009F529A"/>
    <w:p w14:paraId="6764F992" w14:textId="77777777" w:rsidR="009F529A" w:rsidRDefault="009F529A" w:rsidP="009F529A"/>
    <w:p w14:paraId="23B7BA6E" w14:textId="77777777" w:rsidR="009F529A" w:rsidRDefault="009F529A" w:rsidP="009F529A"/>
    <w:p w14:paraId="314DF4E0" w14:textId="77777777" w:rsidR="00140DDE" w:rsidRDefault="00140DDE" w:rsidP="009F529A"/>
    <w:p w14:paraId="2CD3922C" w14:textId="77777777" w:rsidR="00140DDE" w:rsidRDefault="00140DDE" w:rsidP="009F529A"/>
    <w:p w14:paraId="2637E758" w14:textId="77777777" w:rsidR="00140DDE" w:rsidRDefault="00140DDE" w:rsidP="009F529A"/>
    <w:p w14:paraId="6F611226" w14:textId="77777777" w:rsidR="00140DDE" w:rsidRPr="009F529A" w:rsidRDefault="00140DDE" w:rsidP="009F529A"/>
    <w:p w14:paraId="0CD376E8" w14:textId="266EF253" w:rsidR="0057040C" w:rsidRPr="0023706F" w:rsidRDefault="00D41AEE" w:rsidP="00D946B1">
      <w:pPr>
        <w:pStyle w:val="Heading1"/>
      </w:pPr>
      <w:commentRangeStart w:id="8"/>
      <w:commentRangeStart w:id="9"/>
      <w:r>
        <w:t>ABSTRACT</w:t>
      </w:r>
      <w:commentRangeEnd w:id="8"/>
      <w:r w:rsidR="00D00411">
        <w:rPr>
          <w:rStyle w:val="CommentReference"/>
          <w:rFonts w:asciiTheme="minorHAnsi" w:eastAsiaTheme="minorHAnsi" w:hAnsiTheme="minorHAnsi" w:cstheme="minorBidi"/>
          <w:color w:val="auto"/>
        </w:rPr>
        <w:commentReference w:id="8"/>
      </w:r>
      <w:commentRangeEnd w:id="9"/>
      <w:r w:rsidR="008F4A2D">
        <w:rPr>
          <w:rStyle w:val="CommentReference"/>
          <w:rFonts w:asciiTheme="minorHAnsi" w:eastAsiaTheme="minorHAnsi" w:hAnsiTheme="minorHAnsi" w:cstheme="minorBidi"/>
          <w:color w:val="auto"/>
        </w:rPr>
        <w:commentReference w:id="9"/>
      </w:r>
    </w:p>
    <w:p w14:paraId="2A896FF7" w14:textId="453CE239" w:rsidR="00D946B1" w:rsidRPr="0031776E" w:rsidRDefault="00D946B1" w:rsidP="0031776E">
      <w:pPr>
        <w:pStyle w:val="Heading4"/>
      </w:pPr>
      <w:r w:rsidRPr="0031776E">
        <w:t xml:space="preserve">Background and </w:t>
      </w:r>
      <w:proofErr w:type="gramStart"/>
      <w:r w:rsidRPr="0031776E">
        <w:t>aims</w:t>
      </w:r>
      <w:proofErr w:type="gramEnd"/>
    </w:p>
    <w:p w14:paraId="41ABE7D8" w14:textId="1D36FEE5" w:rsidR="00EE6067" w:rsidRDefault="00A52366" w:rsidP="00EE6067">
      <w:r>
        <w:t xml:space="preserve">Tobacco </w:t>
      </w:r>
      <w:r w:rsidR="00EE6067">
        <w:t xml:space="preserve">smoking remains </w:t>
      </w:r>
      <w:r w:rsidR="00D00411">
        <w:t>the</w:t>
      </w:r>
      <w:r w:rsidR="00EE6067">
        <w:t xml:space="preserve"> leading cause of preventable death</w:t>
      </w:r>
      <w:r w:rsidR="00D00411">
        <w:t xml:space="preserve"> worldwide</w:t>
      </w:r>
      <w:r w:rsidR="00EE6067">
        <w:t xml:space="preserve">, with quitting the only available cure. Smoking reduction is often recommended to </w:t>
      </w:r>
      <w:r w:rsidR="00D00411">
        <w:t xml:space="preserve">people </w:t>
      </w:r>
      <w:r w:rsidR="00EE6067">
        <w:t xml:space="preserve">who find it difficult to quit </w:t>
      </w:r>
      <w:r w:rsidR="00D00411">
        <w:t xml:space="preserve">smoking </w:t>
      </w:r>
      <w:r w:rsidR="00EE6067">
        <w:t xml:space="preserve">entirely, but </w:t>
      </w:r>
      <w:r w:rsidR="00D00411">
        <w:t>evidence on</w:t>
      </w:r>
      <w:r w:rsidR="00EE6067">
        <w:t xml:space="preserve"> </w:t>
      </w:r>
      <w:r w:rsidR="00D00411">
        <w:t>smoking reduction</w:t>
      </w:r>
      <w:r w:rsidR="00D20F51">
        <w:t xml:space="preserve"> outcomes</w:t>
      </w:r>
      <w:r w:rsidR="00D00411">
        <w:t xml:space="preserve"> is mixed</w:t>
      </w:r>
      <w:r w:rsidR="00EE6067">
        <w:t>. This study (1) examined smoking trajectories among participants told to reduce using latent class analysis, (2) used machine learning-based methods to predict these trajectories, and (3) determined whether smoking trajectories were associated with biochemically verified smoking cessation.</w:t>
      </w:r>
    </w:p>
    <w:p w14:paraId="721F9BE0" w14:textId="77777777" w:rsidR="00EE6067" w:rsidRPr="00EE6067" w:rsidRDefault="00EE6067" w:rsidP="00EE6067"/>
    <w:p w14:paraId="0E8E79B4" w14:textId="26747434" w:rsidR="00D946B1" w:rsidRDefault="00D946B1" w:rsidP="00BF29DF">
      <w:pPr>
        <w:pStyle w:val="Heading2"/>
      </w:pPr>
      <w:r>
        <w:t>Design</w:t>
      </w:r>
    </w:p>
    <w:p w14:paraId="033179A8" w14:textId="68053CFF" w:rsidR="00A05470" w:rsidRDefault="00A05470" w:rsidP="00A05470">
      <w:r>
        <w:t xml:space="preserve">A secondary analysis of five randomized </w:t>
      </w:r>
      <w:r w:rsidR="00420625">
        <w:t>placebo-</w:t>
      </w:r>
      <w:r>
        <w:t>controlled nicotine replacement therapy (NRT) trials</w:t>
      </w:r>
      <w:r w:rsidR="00AE466A">
        <w:t xml:space="preserve"> of adults who smoked daily and were not motivated to quit at baseline</w:t>
      </w:r>
      <w:r>
        <w:t>.</w:t>
      </w:r>
    </w:p>
    <w:p w14:paraId="0798924E" w14:textId="77777777" w:rsidR="00A05470" w:rsidRPr="00A05470" w:rsidRDefault="00A05470" w:rsidP="00A05470"/>
    <w:p w14:paraId="35E60435" w14:textId="6343DA8A" w:rsidR="00D946B1" w:rsidRDefault="00D946B1" w:rsidP="00BF29DF">
      <w:pPr>
        <w:pStyle w:val="Heading2"/>
      </w:pPr>
      <w:r>
        <w:t>Setting</w:t>
      </w:r>
    </w:p>
    <w:p w14:paraId="414CDA61" w14:textId="77777777" w:rsidR="002D67F6" w:rsidRDefault="002D67F6" w:rsidP="002D67F6">
      <w:r>
        <w:t>Five university and medical centers in Australia, Denmark, Germany, Switzerland, and the USA.</w:t>
      </w:r>
    </w:p>
    <w:p w14:paraId="601C85FB" w14:textId="77777777" w:rsidR="002D67F6" w:rsidRPr="002D67F6" w:rsidRDefault="002D67F6" w:rsidP="002D67F6"/>
    <w:p w14:paraId="23DAFAFF" w14:textId="14193387" w:rsidR="00D946B1" w:rsidRDefault="00D946B1" w:rsidP="00BF29DF">
      <w:pPr>
        <w:pStyle w:val="Heading2"/>
      </w:pPr>
      <w:r>
        <w:t>Par</w:t>
      </w:r>
      <w:r w:rsidR="00BF29DF">
        <w:t>ticipants</w:t>
      </w:r>
    </w:p>
    <w:p w14:paraId="4BE374C7" w14:textId="1960C3AF" w:rsidR="00E505B5" w:rsidRPr="00D00411" w:rsidRDefault="00E505B5" w:rsidP="00322485">
      <w:pPr>
        <w:tabs>
          <w:tab w:val="left" w:pos="5220"/>
        </w:tabs>
        <w:rPr>
          <w:rFonts w:cstheme="minorHAnsi"/>
        </w:rPr>
      </w:pPr>
      <w:r w:rsidRPr="00D00411">
        <w:rPr>
          <w:rFonts w:cstheme="minorHAnsi"/>
        </w:rPr>
        <w:t>The full sample (</w:t>
      </w:r>
      <m:oMath>
        <m:r>
          <m:rPr>
            <m:nor/>
          </m:rPr>
          <w:rPr>
            <w:rFonts w:cstheme="minorHAnsi"/>
          </w:rPr>
          <m:t>n=2066</m:t>
        </m:r>
      </m:oMath>
      <w:r w:rsidRPr="00D00411">
        <w:rPr>
          <w:rFonts w:cstheme="minorHAnsi"/>
        </w:rPr>
        <w:t xml:space="preserve">) had a baseline age of </w:t>
      </w:r>
      <m:oMath>
        <m:r>
          <m:rPr>
            <m:nor/>
          </m:rPr>
          <w:rPr>
            <w:rFonts w:cstheme="minorHAnsi"/>
          </w:rPr>
          <m:t>43.98±10.82</m:t>
        </m:r>
      </m:oMath>
      <w:r w:rsidRPr="00D00411">
        <w:rPr>
          <w:rFonts w:cstheme="minorHAnsi"/>
        </w:rPr>
        <w:t xml:space="preserve"> and was 45.1% male. On average, participants smoked </w:t>
      </w:r>
      <m:oMath>
        <m:r>
          <m:rPr>
            <m:nor/>
          </m:rPr>
          <w:rPr>
            <w:rFonts w:cstheme="minorHAnsi"/>
          </w:rPr>
          <m:t>27.26±9.74</m:t>
        </m:r>
      </m:oMath>
      <w:r w:rsidRPr="00D00411">
        <w:rPr>
          <w:rFonts w:cstheme="minorHAnsi"/>
        </w:rPr>
        <w:t xml:space="preserve"> cigarettes per day</w:t>
      </w:r>
      <w:r w:rsidR="00DB57C5">
        <w:rPr>
          <w:rFonts w:cstheme="minorHAnsi"/>
        </w:rPr>
        <w:t xml:space="preserve"> (CPD)</w:t>
      </w:r>
      <w:r w:rsidRPr="00D00411">
        <w:rPr>
          <w:rFonts w:cstheme="minorHAnsi"/>
        </w:rPr>
        <w:t xml:space="preserve">. </w:t>
      </w:r>
      <w:r w:rsidR="00420625">
        <w:rPr>
          <w:rFonts w:cstheme="minorHAnsi"/>
        </w:rPr>
        <w:t>Participants were randomized to</w:t>
      </w:r>
      <w:r w:rsidRPr="00D00411">
        <w:rPr>
          <w:rFonts w:cstheme="minorHAnsi"/>
        </w:rPr>
        <w:t xml:space="preserve"> receive active (</w:t>
      </w:r>
      <w:r w:rsidR="00420625">
        <w:rPr>
          <w:rFonts w:cstheme="minorHAnsi"/>
        </w:rPr>
        <w:t>n=</w:t>
      </w:r>
      <w:r w:rsidR="00420625" w:rsidRPr="00D00411">
        <w:rPr>
          <w:rFonts w:cstheme="minorHAnsi"/>
        </w:rPr>
        <w:t>1032</w:t>
      </w:r>
      <w:r w:rsidRPr="00D00411">
        <w:rPr>
          <w:rFonts w:cstheme="minorHAnsi"/>
        </w:rPr>
        <w:t>)</w:t>
      </w:r>
      <w:r w:rsidR="00420625">
        <w:rPr>
          <w:rFonts w:cstheme="minorHAnsi"/>
        </w:rPr>
        <w:t xml:space="preserve"> or placebo (n=1034) NRT (</w:t>
      </w:r>
      <w:r w:rsidR="00420625" w:rsidRPr="00D00411">
        <w:rPr>
          <w:rFonts w:cstheme="minorHAnsi"/>
        </w:rPr>
        <w:t>i.e., patch, gum, or inhaler</w:t>
      </w:r>
      <w:r w:rsidR="00420625">
        <w:rPr>
          <w:rFonts w:cstheme="minorHAnsi"/>
        </w:rPr>
        <w:t>)</w:t>
      </w:r>
      <w:r w:rsidRPr="00D00411">
        <w:rPr>
          <w:rFonts w:cstheme="minorHAnsi"/>
        </w:rPr>
        <w:t>.</w:t>
      </w:r>
    </w:p>
    <w:p w14:paraId="23C4B1BD" w14:textId="77777777" w:rsidR="00E505B5" w:rsidRPr="00E505B5" w:rsidRDefault="00E505B5" w:rsidP="00E505B5"/>
    <w:p w14:paraId="4AD52A3A" w14:textId="5340035A" w:rsidR="00BF29DF" w:rsidRDefault="00BF29DF" w:rsidP="00BF29DF">
      <w:pPr>
        <w:pStyle w:val="Heading2"/>
      </w:pPr>
      <w:r>
        <w:t>Measurements</w:t>
      </w:r>
    </w:p>
    <w:p w14:paraId="1D9AEB81" w14:textId="7112BFD0" w:rsidR="008154D9" w:rsidRDefault="008154D9" w:rsidP="008154D9">
      <w:r>
        <w:t xml:space="preserve">Latent trajectories were determined using average self-reported </w:t>
      </w:r>
      <w:r w:rsidR="00DB57C5">
        <w:t>CPD</w:t>
      </w:r>
      <w:r>
        <w:t xml:space="preserve"> across four </w:t>
      </w:r>
      <w:commentRangeStart w:id="10"/>
      <w:commentRangeStart w:id="11"/>
      <w:r>
        <w:t>trial follow-up points</w:t>
      </w:r>
      <w:commentRangeEnd w:id="10"/>
      <w:r w:rsidR="00AE466A">
        <w:rPr>
          <w:rStyle w:val="CommentReference"/>
        </w:rPr>
        <w:commentReference w:id="10"/>
      </w:r>
      <w:commentRangeEnd w:id="11"/>
      <w:r w:rsidR="00AE2715">
        <w:rPr>
          <w:rStyle w:val="CommentReference"/>
        </w:rPr>
        <w:commentReference w:id="11"/>
      </w:r>
      <w:r w:rsidR="002D2284">
        <w:t xml:space="preserve"> (i.e., baseline, weeks 2, </w:t>
      </w:r>
      <w:r w:rsidR="00A213AD">
        <w:t>10, 18, and 26)</w:t>
      </w:r>
      <w:r>
        <w:t>. Predictive modeling used</w:t>
      </w:r>
      <w:r w:rsidR="007B3766">
        <w:t xml:space="preserve"> receiver operating characteristic</w:t>
      </w:r>
      <w:r>
        <w:t xml:space="preserve"> area under the curve (</w:t>
      </w:r>
      <w:r w:rsidR="007B3766">
        <w:t xml:space="preserve">ROC </w:t>
      </w:r>
      <w:r>
        <w:t>AUC)</w:t>
      </w:r>
      <w:r w:rsidR="007B3766">
        <w:t>.</w:t>
      </w:r>
    </w:p>
    <w:p w14:paraId="46D612C5" w14:textId="77777777" w:rsidR="008154D9" w:rsidRPr="008154D9" w:rsidRDefault="008154D9" w:rsidP="008154D9"/>
    <w:p w14:paraId="392F2F99" w14:textId="71FCD208" w:rsidR="00BF29DF" w:rsidRDefault="00BF29DF" w:rsidP="00BF29DF">
      <w:pPr>
        <w:pStyle w:val="Heading2"/>
      </w:pPr>
      <w:r>
        <w:t>Findings</w:t>
      </w:r>
    </w:p>
    <w:p w14:paraId="2EBCA3D1" w14:textId="79393C85" w:rsidR="00376E5D" w:rsidRDefault="008433C7" w:rsidP="008433C7">
      <w:r>
        <w:t>A three-class trajectory model was selected, characterized by one group</w:t>
      </w:r>
      <w:r w:rsidR="007B3766">
        <w:t xml:space="preserve"> (Class 1, n=186)</w:t>
      </w:r>
      <w:r>
        <w:t xml:space="preserve"> which</w:t>
      </w:r>
      <w:r w:rsidR="00AE2715">
        <w:t xml:space="preserve"> </w:t>
      </w:r>
      <w:commentRangeStart w:id="12"/>
      <w:r w:rsidR="00AE2715">
        <w:t>achieved the greatest</w:t>
      </w:r>
      <w:r>
        <w:t xml:space="preserve"> reduc</w:t>
      </w:r>
      <w:r w:rsidR="00AE2715">
        <w:t>tion</w:t>
      </w:r>
      <w:r>
        <w:t xml:space="preserve"> </w:t>
      </w:r>
      <w:r w:rsidR="00AE2715">
        <w:t>(e.g., 57-90%)</w:t>
      </w:r>
      <w:r w:rsidR="009E19FB">
        <w:t xml:space="preserve"> </w:t>
      </w:r>
      <w:r>
        <w:t>from baseline</w:t>
      </w:r>
      <w:commentRangeEnd w:id="12"/>
      <w:r w:rsidR="00AE2715">
        <w:rPr>
          <w:rStyle w:val="CommentReference"/>
        </w:rPr>
        <w:commentReference w:id="12"/>
      </w:r>
      <w:r>
        <w:t>, another</w:t>
      </w:r>
      <w:r w:rsidR="007B3766">
        <w:t xml:space="preserve"> (Class 2, n=803)</w:t>
      </w:r>
      <w:r>
        <w:t xml:space="preserve"> which reduced by approximately half, and a third </w:t>
      </w:r>
      <w:r w:rsidR="007B3766">
        <w:t xml:space="preserve">(Class 3, n=794) </w:t>
      </w:r>
      <w:r>
        <w:t xml:space="preserve">which remained near their baseline smoking levels. </w:t>
      </w:r>
    </w:p>
    <w:p w14:paraId="37F9EB48" w14:textId="77777777" w:rsidR="00B01350" w:rsidRDefault="00B01350" w:rsidP="008433C7"/>
    <w:p w14:paraId="43B732B2" w14:textId="297B3C37" w:rsidR="005A208C" w:rsidRDefault="00376E5D" w:rsidP="008433C7">
      <w:r>
        <w:t xml:space="preserve">Regularized logistic regression models predicting </w:t>
      </w:r>
      <w:r w:rsidR="00A74B42">
        <w:t>membership to each latent class using baseline characteristics outperformed classification using permuted null distributions</w:t>
      </w:r>
      <w:r w:rsidR="00CA714E">
        <w:t xml:space="preserve"> (</w:t>
      </w:r>
      <w:r w:rsidR="00D83838">
        <w:t xml:space="preserve">cross-validated </w:t>
      </w:r>
      <w:r w:rsidR="00CA714E">
        <w:t>AUCs</w:t>
      </w:r>
      <w:r w:rsidR="005D7027">
        <w:t xml:space="preserve"> = 0.520 to </w:t>
      </w:r>
      <w:r w:rsidR="00D83838">
        <w:t xml:space="preserve">0.684, p’s &lt; .01). </w:t>
      </w:r>
      <w:r w:rsidR="008433C7">
        <w:t xml:space="preserve">Older </w:t>
      </w:r>
      <w:ins w:id="13" w:author="Anthony Barrows" w:date="2023-05-01T16:55:00Z">
        <w:r w:rsidR="00383A0A">
          <w:t>male</w:t>
        </w:r>
      </w:ins>
      <w:ins w:id="14" w:author="Anthony Barrows" w:date="2023-05-01T16:56:00Z">
        <w:r w:rsidR="00383A0A">
          <w:t xml:space="preserve"> </w:t>
        </w:r>
      </w:ins>
      <w:r w:rsidR="008433C7">
        <w:t xml:space="preserve">participants with lower baseline measures of anxiety </w:t>
      </w:r>
      <w:del w:id="15" w:author="Anthony Barrows" w:date="2023-05-01T16:56:00Z">
        <w:r w:rsidR="008433C7" w:rsidDel="00383A0A">
          <w:delText xml:space="preserve">and nicotine dependence </w:delText>
        </w:r>
      </w:del>
      <w:r w:rsidR="008433C7">
        <w:t xml:space="preserve">were most likely to reduce their smoking. </w:t>
      </w:r>
    </w:p>
    <w:p w14:paraId="1039E0DE" w14:textId="77777777" w:rsidR="005A208C" w:rsidRDefault="005A208C" w:rsidP="008433C7"/>
    <w:p w14:paraId="5B31CAF3" w14:textId="7F58CF7D" w:rsidR="00BF29DF" w:rsidRDefault="00EE1BBB" w:rsidP="00D946B1">
      <w:r>
        <w:t xml:space="preserve">Latent class improved prediction of </w:t>
      </w:r>
      <w:r w:rsidR="00373661">
        <w:t xml:space="preserve">smoking cessation 6 months following the trial over prediction using baseline characteristics alone </w:t>
      </w:r>
      <w:r w:rsidR="008807EC">
        <w:t xml:space="preserve">by </w:t>
      </w:r>
      <w:r w:rsidR="0013758C">
        <w:t xml:space="preserve">14.4% </w:t>
      </w:r>
      <w:r w:rsidR="00373661">
        <w:t>(AUC = 0.776 ± 0.010, p = 0.002</w:t>
      </w:r>
      <w:r w:rsidR="008807EC">
        <w:t>)</w:t>
      </w:r>
      <w:r w:rsidR="0013758C">
        <w:t xml:space="preserve">. </w:t>
      </w:r>
      <w:commentRangeStart w:id="16"/>
      <w:r w:rsidR="00D30648">
        <w:t>T</w:t>
      </w:r>
      <w:r w:rsidR="002E4CA7">
        <w:t xml:space="preserve">hose </w:t>
      </w:r>
      <w:r w:rsidR="002E4CA7">
        <w:lastRenderedPageBreak/>
        <w:t>who reduced their smoking by less than half were</w:t>
      </w:r>
      <w:r w:rsidR="00D776DD">
        <w:t xml:space="preserve">, nearly 90% less likely to </w:t>
      </w:r>
      <w:r w:rsidR="00844F9D">
        <w:t>have achieved cessation following the trial</w:t>
      </w:r>
      <w:r w:rsidR="00D30648">
        <w:t>, relative to those who reduced smoking by more than 50%</w:t>
      </w:r>
      <w:commentRangeEnd w:id="16"/>
      <w:r w:rsidR="00D30648">
        <w:rPr>
          <w:rStyle w:val="CommentReference"/>
        </w:rPr>
        <w:commentReference w:id="16"/>
      </w:r>
      <w:r w:rsidR="00844F9D">
        <w:t xml:space="preserve"> (ORs:</w:t>
      </w:r>
      <w:r w:rsidR="008F0D46">
        <w:t xml:space="preserve"> </w:t>
      </w:r>
      <w:r w:rsidR="00844F9D">
        <w:t>Class 1</w:t>
      </w:r>
      <w:r w:rsidR="008F0D46">
        <w:t xml:space="preserve"> = 0.111 ± 0.013, Class 3</w:t>
      </w:r>
      <w:r w:rsidR="00844F9D">
        <w:t xml:space="preserve"> </w:t>
      </w:r>
      <w:r w:rsidR="008F0D46">
        <w:t>= 0.070 ± 0.005</w:t>
      </w:r>
      <w:r w:rsidR="00844F9D">
        <w:t xml:space="preserve">). </w:t>
      </w:r>
    </w:p>
    <w:p w14:paraId="45DCBC41" w14:textId="2784CE2E" w:rsidR="008433C7" w:rsidRDefault="008433C7" w:rsidP="008433C7">
      <w:pPr>
        <w:pStyle w:val="Heading2"/>
      </w:pPr>
      <w:r>
        <w:t>Conclusions</w:t>
      </w:r>
    </w:p>
    <w:p w14:paraId="2ADC0021" w14:textId="5DC494CA" w:rsidR="00AD60B5" w:rsidRDefault="00AD60B5" w:rsidP="00AD60B5">
      <w:r>
        <w:t xml:space="preserve">Examining smoking behaviors among participants not </w:t>
      </w:r>
      <w:r w:rsidR="00AE466A">
        <w:t xml:space="preserve">motivated </w:t>
      </w:r>
      <w:r>
        <w:t>to quit reveals heterogeneity</w:t>
      </w:r>
      <w:r w:rsidR="00AE466A">
        <w:t>. These findings</w:t>
      </w:r>
      <w:r>
        <w:t xml:space="preserve"> may </w:t>
      </w:r>
      <w:r w:rsidR="00AE466A">
        <w:t xml:space="preserve">help </w:t>
      </w:r>
      <w:r>
        <w:t>to identify subgroups more receptive to cessation interventions.</w:t>
      </w:r>
    </w:p>
    <w:p w14:paraId="64D3C290" w14:textId="77777777" w:rsidR="00AD60B5" w:rsidRPr="00AD60B5" w:rsidRDefault="00AD60B5" w:rsidP="00AD60B5"/>
    <w:p w14:paraId="0D290DE9" w14:textId="61909E0E" w:rsidR="00D946B1" w:rsidRDefault="00D41AEE" w:rsidP="00D946B1">
      <w:pPr>
        <w:pStyle w:val="Heading1"/>
      </w:pPr>
      <w:r>
        <w:t>INTRODUCTION</w:t>
      </w:r>
    </w:p>
    <w:p w14:paraId="2CECCAF1" w14:textId="08DA617E" w:rsidR="00077B55" w:rsidRDefault="00077B55" w:rsidP="00077B55">
      <w:r>
        <w:t>Smoking is the number one cause of premature and preventable illness worldwide</w:t>
      </w:r>
      <w:r w:rsidR="0023706F">
        <w:t xml:space="preserve"> </w:t>
      </w:r>
      <w:r w:rsidR="00826C53">
        <w:fldChar w:fldCharType="begin"/>
      </w:r>
      <w:r w:rsidR="00826C53">
        <w:instrText xml:space="preserve"> ADDIN ZOTERO_ITEM CSL_CITATION {"citationID":"wB1LSuYv","properties":{"formattedCitation":"(1)","plainCitation":"(1)","noteIndex":0},"citationItems":[{"id":242,"uris":["http://zotero.org/users/10331382/items/PZRJPRB7"],"itemData":{"id":242,"type":"article-journal","ISSN":"9789244564264","language":"en","note":"publisher-place: Geneva\npublisher: World Health Organization\nsection: 152 p.","source":"WHO IRIS","title":"WHO report on the global tobacco epidemic, 2011: warning about the dangers of tobacco","title-short":"WHO report on the global tobacco epidemic, 2011","URL":"https://apps.who.int/iris/handle/10665/44616","author":[{"literal":"World Health Organization"}],"accessed":{"date-parts":[["2023",1,20]]},"issued":{"date-parts":[["2011"]]},"citation-key":"worldhealthorganizationWHOReportGlobal2011"}}],"schema":"https://github.com/citation-style-language/schema/raw/master/csl-citation.json"} </w:instrText>
      </w:r>
      <w:r w:rsidR="00826C53">
        <w:fldChar w:fldCharType="separate"/>
      </w:r>
      <w:r w:rsidR="00826C53">
        <w:rPr>
          <w:noProof/>
        </w:rPr>
        <w:t>(1)</w:t>
      </w:r>
      <w:r w:rsidR="00826C53">
        <w:fldChar w:fldCharType="end"/>
      </w:r>
      <w:r>
        <w:t>. Smoking accounts for approximately 5.7% of total health expenditure worldwide and 6.5% in high income countries like the UK and USA</w:t>
      </w:r>
      <w:r w:rsidR="009A1182">
        <w:t xml:space="preserve"> </w:t>
      </w:r>
      <w:r w:rsidR="009A1182">
        <w:fldChar w:fldCharType="begin"/>
      </w:r>
      <w:r w:rsidR="00105E97">
        <w:instrText xml:space="preserve"> ADDIN ZOTERO_ITEM CSL_CITATION {"citationID":"RuBuZERC","properties":{"formattedCitation":"(2)","plainCitation":"(2)","noteIndex":0},"citationItems":[{"id":247,"uris":["http://zotero.org/users/10331382/items/U79P4XR9"],"itemData":{"id":247,"type":"article-journal","abstract":"Background\n              The detrimental impact of smoking on health has been widely documented since the 1960s. Numerous studies have also quantified the economic cost that smoking imposes on society. However, these studies have mostly been in high income countries, with limited documentation from developing countries. The aim of this paper is to measure the economic cost of smoking-attributable diseases in countries throughout the world, including in low- and middle-income settings.\n            \n            \n              Methods\n              The Cost of Illness approach is used to estimate the economic cost of smoking attributable-diseases in 2012. Under this approach, economic costs are defined as either ‘direct costs' such as hospital fees or ‘indirect costs’ representing the productivity loss from morbidity and mortality. The same method was applied to 152 countries, which had all the necessary data, representing 97% of the world's smokers.\n            \n            \n              Findings\n              The amount of healthcare expenditure due to smoking-attributable diseases totalled purchasing power parity (PPP) $467 billion (US$422 billion) in 2012, or 5.7% of global health expenditure. The total economic cost of smoking (from health expenditures and productivity losses together) totalled PPP $1852 billion (US$1436 billion) in 2012, equivalent in magnitude to 1.8% of the world's annual gross domestic product (GDP). Almost 40% of this cost occurred in developing countries, highlighting the substantial burden these countries suffer.\n            \n            \n              Conclusions\n              Smoking imposes a heavy economic burden throughout the world, particularly in Europe and North America, where the tobacco epidemic is most advanced. These findings highlight the urgent need for countries to implement stronger tobacco control measures to address these costs.","container-title":"Tobacco Control","DOI":"10.1136/tobaccocontrol-2016-053305","ISSN":"0964-4563, 1468-3318","issue":"1","journalAbbreviation":"Tob Control","language":"en","page":"58-64","source":"DOI.org (Crossref)","title":"Global economic cost of smoking-attributable diseases","volume":"27","author":[{"family":"Goodchild","given":"Mark"},{"family":"Nargis","given":"Nigar"},{"family":"Tursan d'Espaignet","given":"Edouard"}],"issued":{"date-parts":[["2018",1]]},"citation-key":"goodchildGlobalEconomicCost2018"}}],"schema":"https://github.com/citation-style-language/schema/raw/master/csl-citation.json"} </w:instrText>
      </w:r>
      <w:r w:rsidR="009A1182">
        <w:fldChar w:fldCharType="separate"/>
      </w:r>
      <w:r w:rsidR="00105E97">
        <w:rPr>
          <w:noProof/>
        </w:rPr>
        <w:t>(2)</w:t>
      </w:r>
      <w:r w:rsidR="009A1182">
        <w:fldChar w:fldCharType="end"/>
      </w:r>
      <w:r>
        <w:t xml:space="preserve">, and </w:t>
      </w:r>
      <w:r w:rsidR="00AE466A">
        <w:t xml:space="preserve">approximately 50% of </w:t>
      </w:r>
      <w:commentRangeStart w:id="17"/>
      <w:r w:rsidR="00AE466A">
        <w:t>people who smoke</w:t>
      </w:r>
      <w:r>
        <w:t xml:space="preserve"> </w:t>
      </w:r>
      <w:commentRangeEnd w:id="17"/>
      <w:r w:rsidR="00AE466A">
        <w:rPr>
          <w:rStyle w:val="CommentReference"/>
        </w:rPr>
        <w:commentReference w:id="17"/>
      </w:r>
      <w:r>
        <w:t>will die unless they quit</w:t>
      </w:r>
      <w:r w:rsidR="00105E97">
        <w:t xml:space="preserve"> </w:t>
      </w:r>
      <w:r w:rsidR="00105E97">
        <w:fldChar w:fldCharType="begin"/>
      </w:r>
      <w:r w:rsidR="00105E97">
        <w:instrText xml:space="preserve"> ADDIN ZOTERO_ITEM CSL_CITATION {"citationID":"phhcWyGV","properties":{"formattedCitation":"(3)","plainCitation":"(3)","noteIndex":0},"citationItems":[{"id":240,"uris":["http://zotero.org/users/10331382/items/IM6NC9S6"],"itemData":{"id":240,"type":"article-journal","container-title":"The Lancet","DOI":"10.1016/S0140-6736(12)61720-6","ISSN":"01406736","issue":"9861","journalAbbreviation":"The Lancet","language":"en","page":"133-141","source":"DOI.org (Crossref)","title":"The 21st century hazards of smoking and benefits of stopping: a prospective study of one million women in the UK","title-short":"The 21st century hazards of smoking and benefits of stopping","volume":"381","author":[{"family":"Pirie","given":"Kirstin"},{"family":"Peto","given":"Richard"},{"family":"Reeves","given":"Gillian K"},{"family":"Green","given":"Jane"},{"family":"Beral","given":"Valerie"}],"issued":{"date-parts":[["2013",1]]},"citation-key":"pirie21stCenturyHazards2013"}}],"schema":"https://github.com/citation-style-language/schema/raw/master/csl-citation.json"} </w:instrText>
      </w:r>
      <w:r w:rsidR="00105E97">
        <w:fldChar w:fldCharType="separate"/>
      </w:r>
      <w:r w:rsidR="00105E97">
        <w:rPr>
          <w:noProof/>
        </w:rPr>
        <w:t>(3)</w:t>
      </w:r>
      <w:r w:rsidR="00105E97">
        <w:fldChar w:fldCharType="end"/>
      </w:r>
      <w:r>
        <w:t>.</w:t>
      </w:r>
    </w:p>
    <w:p w14:paraId="2D5E1D0B" w14:textId="77777777" w:rsidR="00077B55" w:rsidRDefault="00077B55" w:rsidP="00077B55"/>
    <w:p w14:paraId="133254D2" w14:textId="5B8B639D" w:rsidR="00077B55" w:rsidRDefault="00077B55" w:rsidP="00077B55">
      <w:r>
        <w:t xml:space="preserve">Smoking reduction to quit is often recommended to </w:t>
      </w:r>
      <w:r w:rsidR="007C1E02">
        <w:t>people</w:t>
      </w:r>
      <w:r>
        <w:t xml:space="preserve"> who have found it difficult to quit </w:t>
      </w:r>
      <w:r w:rsidR="000D1A90">
        <w:t xml:space="preserve">smoking </w:t>
      </w:r>
      <w:r w:rsidR="003E27FC">
        <w:t>abruptly</w:t>
      </w:r>
      <w:r>
        <w:t xml:space="preserve"> in the past. Though magnitude and duration vary, broadly, smoking reduction is defined as a decrease in the number of cigarettes smoked per day. In the UK and in some parts of Europe, smoking reduction is promoted as a second-line route to quitting smoking or as a harm reduction approach for </w:t>
      </w:r>
      <w:r w:rsidR="00440338">
        <w:t xml:space="preserve">people </w:t>
      </w:r>
      <w:r>
        <w:t>who cannot, or may not be ready, to stop smoking completely</w:t>
      </w:r>
      <w:r w:rsidR="00105E97">
        <w:t xml:space="preserve"> </w:t>
      </w:r>
      <w:r w:rsidR="00105E97">
        <w:fldChar w:fldCharType="begin"/>
      </w:r>
      <w:r w:rsidR="00AF43CA">
        <w:instrText xml:space="preserve"> ADDIN ZOTERO_ITEM CSL_CITATION {"citationID":"Zk209VmC","properties":{"formattedCitation":"(4,5)","plainCitation":"(4,5)","noteIndex":0},"citationItems":[{"id":59,"uris":["http://zotero.org/users/10331382/items/4KW7MIHS"],"itemData":{"id":59,"type":"report","title":"National Institute for Clinical Excellence (NICE). Smoking: Harm reduction Public health guideline [PH45] [Internet]","URL":"https://www.nice.org.uk/guidance/ph45","author":[{"family":"NICE","given":""}],"issued":{"date-parts":[["2013"]]},"citation-key":"niceNationalInstituteClinical2013"}},{"id":60,"uris":["http://zotero.org/users/10331382/items/IHRYNULQ"],"itemData":{"id":60,"type":"report","title":"European Network for Smoking and Tobacco Prevention. Guidelines for treating tobacco dependence","issued":{"date-parts":[["2018"]]},"citation-key":"EuropeanNetworkSmoking2018"}}],"schema":"https://github.com/citation-style-language/schema/raw/master/csl-citation.json"} </w:instrText>
      </w:r>
      <w:r w:rsidR="00105E97">
        <w:fldChar w:fldCharType="separate"/>
      </w:r>
      <w:r w:rsidR="00AF43CA">
        <w:rPr>
          <w:noProof/>
        </w:rPr>
        <w:t>(4,5)</w:t>
      </w:r>
      <w:r w:rsidR="00105E97">
        <w:fldChar w:fldCharType="end"/>
      </w:r>
      <w:r>
        <w:t xml:space="preserve">. In addition, nicotine replacement therapy (NRT) </w:t>
      </w:r>
      <w:r w:rsidR="00565D60">
        <w:t>is licensed for</w:t>
      </w:r>
      <w:r>
        <w:t xml:space="preserve"> smoking reduction</w:t>
      </w:r>
      <w:r w:rsidR="00AF43CA">
        <w:t xml:space="preserve"> </w:t>
      </w:r>
      <w:r w:rsidR="00AF43CA">
        <w:fldChar w:fldCharType="begin"/>
      </w:r>
      <w:r w:rsidR="00AF43CA">
        <w:instrText xml:space="preserve"> ADDIN ZOTERO_ITEM CSL_CITATION {"citationID":"zaT7MwJF","properties":{"formattedCitation":"(6)","plainCitation":"(6)","noteIndex":0},"citationItems":[{"id":250,"uris":["http://zotero.org/users/10331382/items/B3X8Z6RW"],"itemData":{"id":250,"type":"report","event-place":"London","publisher-place":"London","title":"Report of the Committee on Safety of Medicines Working Group on Nicotine Replacement Therapy","author":[{"literal":"Medicine and Healthcare Products Regulatory Agency Committee"}],"issued":{"date-parts":[["2005"]]},"citation-key":"medicineandhealthcareproductsregulatoryagencycommitteeReportCommitteeSafety2005"}}],"schema":"https://github.com/citation-style-language/schema/raw/master/csl-citation.json"} </w:instrText>
      </w:r>
      <w:r w:rsidR="00AF43CA">
        <w:fldChar w:fldCharType="separate"/>
      </w:r>
      <w:r w:rsidR="00AF43CA">
        <w:rPr>
          <w:noProof/>
        </w:rPr>
        <w:t>(6)</w:t>
      </w:r>
      <w:r w:rsidR="00AF43CA">
        <w:fldChar w:fldCharType="end"/>
      </w:r>
      <w:r w:rsidR="00AF43CA">
        <w:t>.</w:t>
      </w:r>
      <w:r>
        <w:t xml:space="preserve"> In the USA smoking reduction is offered informally as part of smoking cessation treatment, and NRT is deemed appropriate for use as a reduction aid</w:t>
      </w:r>
      <w:r w:rsidR="00AF43CA">
        <w:t xml:space="preserve"> </w:t>
      </w:r>
      <w:r w:rsidR="00AF43CA">
        <w:fldChar w:fldCharType="begin"/>
      </w:r>
      <w:r w:rsidR="00AF43CA">
        <w:instrText xml:space="preserve"> ADDIN ZOTERO_ITEM CSL_CITATION {"citationID":"p9rsPVCv","properties":{"formattedCitation":"(7)","plainCitation":"(7)","noteIndex":0},"citationItems":[{"id":61,"uris":["http://zotero.org/users/10331382/items/BI2LETSF"],"itemData":{"id":61,"type":"article-journal","container-title":"Nicotine &amp; Tobacco Research","DOI":"10.1093/ntr/ntu087","ISSN":"1462-2203, 1469-994X","issue":"7","journalAbbreviation":"Nicotine &amp; Tobacco Research","language":"en","page":"909-914","source":"DOI.org (Crossref)","title":"Addressing the Evidence for FDA Nicotine Replacement Therapy Label Changes: A Policy Statement of the Association for the Treatment of Tobacco Use and Dependence and the Society for Research on Nicotine and Tobacco","title-short":"Addressing the Evidence for FDA Nicotine Replacement Therapy Label Changes","volume":"16","author":[{"family":"Fucito","given":"L. M."},{"family":"Bars","given":"M. P."},{"family":"Forray","given":"A."},{"family":"Rojewski","given":"A. M."},{"family":"Shiffman","given":"S."},{"family":"Selby","given":"P."},{"family":"West","given":"R."},{"family":"Foulds","given":"J."},{"family":"Toll","given":"B. A."},{"literal":"Writing Committee for the SRNT Policy and Treatment Networks"}],"issued":{"date-parts":[["2014",7,1]]},"citation-key":"fucitoAddressingEvidenceFDA2014"}}],"schema":"https://github.com/citation-style-language/schema/raw/master/csl-citation.json"} </w:instrText>
      </w:r>
      <w:r w:rsidR="00AF43CA">
        <w:fldChar w:fldCharType="separate"/>
      </w:r>
      <w:r w:rsidR="00AF43CA">
        <w:rPr>
          <w:noProof/>
        </w:rPr>
        <w:t>(7)</w:t>
      </w:r>
      <w:r w:rsidR="00AF43CA">
        <w:fldChar w:fldCharType="end"/>
      </w:r>
      <w:r>
        <w:t>. There is limited evidence that reduction itself improves health</w:t>
      </w:r>
      <w:r w:rsidR="00BF611D">
        <w:t xml:space="preserve"> </w:t>
      </w:r>
      <w:r w:rsidR="00BF611D">
        <w:fldChar w:fldCharType="begin"/>
      </w:r>
      <w:r w:rsidR="00BF611D">
        <w:instrText xml:space="preserve"> ADDIN ZOTERO_ITEM CSL_CITATION {"citationID":"vpOyfdsR","properties":{"formattedCitation":"(8)","plainCitation":"(8)","noteIndex":0},"citationItems":[{"id":63,"uris":["http://zotero.org/users/10331382/items/22J533U3"],"itemData":{"id":63,"type":"article-journal","container-title":"Nicotine &amp; Tobacco Research","DOI":"10.1080/14622200701365327","ISSN":"1462-2203","issue":"6","journalAbbreviation":"Nicotine &amp; Tobacco Res.","language":"en","page":"631-646","source":"DOI.org (Crossref)","title":"Is there a health benefit of reduced tobacco consumption? A systematic review","title-short":"Is there a health benefit of reduced tobacco consumption?","volume":"9","author":[{"family":"Pisinger","given":"Charlotta"},{"family":"Godtfredsen","given":"Nina S."}],"issued":{"date-parts":[["2007",6]]},"citation-key":"pisingerThereHealthBenefit2007"}}],"schema":"https://github.com/citation-style-language/schema/raw/master/csl-citation.json"} </w:instrText>
      </w:r>
      <w:r w:rsidR="00BF611D">
        <w:fldChar w:fldCharType="separate"/>
      </w:r>
      <w:r w:rsidR="00BF611D">
        <w:rPr>
          <w:noProof/>
        </w:rPr>
        <w:t>(8)</w:t>
      </w:r>
      <w:r w:rsidR="00BF611D">
        <w:fldChar w:fldCharType="end"/>
      </w:r>
      <w:r>
        <w:t>, but clearer evidence that smoking reduction is as effective as abrupt quitting in achieving complete cessation</w:t>
      </w:r>
      <w:r w:rsidR="00BF611D">
        <w:t xml:space="preserve"> </w:t>
      </w:r>
      <w:r w:rsidR="00BF611D">
        <w:fldChar w:fldCharType="begin"/>
      </w:r>
      <w:r w:rsidR="00BF611D">
        <w:instrText xml:space="preserve"> ADDIN ZOTERO_ITEM CSL_CITATION {"citationID":"O8YkLCYE","properties":{"formattedCitation":"(9)","plainCitation":"(9)","noteIndex":0},"citationItems":[{"id":49,"uris":["http://zotero.org/users/10331382/items/XLA68TQB"],"itemData":{"id":49,"type":"article-journal","container-title":"Cochrane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BF611D">
        <w:fldChar w:fldCharType="separate"/>
      </w:r>
      <w:r w:rsidR="00BF611D">
        <w:rPr>
          <w:noProof/>
        </w:rPr>
        <w:t>(9)</w:t>
      </w:r>
      <w:r w:rsidR="00BF611D">
        <w:fldChar w:fldCharType="end"/>
      </w:r>
      <w:r>
        <w:t>, which has well established health benefits.</w:t>
      </w:r>
    </w:p>
    <w:p w14:paraId="538D4BEE" w14:textId="77777777" w:rsidR="00077B55" w:rsidRDefault="00077B55" w:rsidP="00077B55"/>
    <w:p w14:paraId="0CECCAE4" w14:textId="0E653478" w:rsidR="00077B55" w:rsidRDefault="003C54ED" w:rsidP="00077B55">
      <w:r>
        <w:t xml:space="preserve">People who smoke </w:t>
      </w:r>
      <w:r w:rsidR="00077B55">
        <w:t>report that they perceive smoking reduction as an acceptable way to stop smoking</w:t>
      </w:r>
      <w:r w:rsidR="00BF611D">
        <w:t xml:space="preserve"> </w:t>
      </w:r>
      <w:r w:rsidR="00BF611D">
        <w:fldChar w:fldCharType="begin"/>
      </w:r>
      <w:r w:rsidR="00E56E78">
        <w:instrText xml:space="preserve"> ADDIN ZOTERO_ITEM CSL_CITATION {"citationID":"mAYoIKjH","properties":{"formattedCitation":"(10\\uc0\\u8211{}14)","plainCitation":"(10–14)","noteIndex":0},"citationItems":[{"id":68,"uris":["http://zotero.org/users/10331382/items/LKKPDNSY"],"itemData":{"id":68,"type":"article-journal","container-title":"Nicotine &amp; Tobacco Research","DOI":"10.1093/ntr/ntr297","ISSN":"1469-994X, 1462-2203","issue":"7","language":"en","page":"849-856","source":"DOI.org (Crossref)","title":"The Use of Nicotine Replacement Therapy for Smoking Reduction and Temporary Abstinence: An Interview Study","title-short":"The Use of Nicotine Replacement Therapy for Smoking Reduction and Temporary Abstinence","volume":"14","author":[{"family":"Beard","given":"Emma"},{"family":"Vangeli","given":"Eleni"},{"family":"Michie","given":"Susan"},{"family":"West","given":"Robert"}],"issued":{"date-parts":[["2012",7]]},"citation-key":"beardUseNicotineReplacement2012"}},{"id":71,"uris":["http://zotero.org/users/10331382/items/TBD4RZAS"],"itemData":{"id":71,"type":"article-journal","container-title":"Nicotine &amp; Tobacco Research","DOI":"10.1080/14622200701648441","ISSN":"1462-2203","issue":"11","journalAbbreviation":"Nicotine &amp; Tobacco Res.","language":"en","page":"1177-1182","source":"DOI.org (Crossref)","title":"Smokers' interest in using nicotine replacement to aid smoking reduction","volume":"9","author":[{"family":"Shiffman","given":"Saul"},{"family":"Hughes","given":"John"},{"family":"Ferguson","given":"Stuart"},{"family":"Pillitteri","given":"Janine"},{"family":"Gitchell","given":"Joseph"},{"family":"Burton","given":"Steven"}],"issued":{"date-parts":[["2007",11]]},"citation-key":"shiffmanSmokersInterestUsing2007"}},{"id":72,"uris":["http://zotero.org/users/10331382/items/6SGR2HUA"],"itemData":{"id":72,"type":"article-journal","container-title":"Preventing Chronic Disease","DOI":"10.5888/pcd11.140283","ISSN":"1545-1151","journalAbbreviation":"Prev. Chronic Dis.","page":"140283","source":"DOI.org (Crossref)","title":"Prevalence and Reasons for Initiating Use of Electronic Cigarettes Among Adults in Montana, 2013","volume":"11","author":[{"family":"Schmidt","given":"Lisa"},{"family":"Reidmohr","given":"Alison"},{"family":"Harwell","given":"Todd S."},{"family":"Helgerson","given":"Steven D."}],"issued":{"date-parts":[["2014",11,20]]},"citation-key":"schmidtPrevalenceReasonsInitiating2014"}},{"id":254,"uris":["http://zotero.org/users/10331382/items/DEXDBGL9"],"itemData":{"id":254,"type":"article-journal","container-title":"Addiction","DOI":"10.1111/j.1360-0443.2007.01948.x","ISSN":"09652140, 13600443","issue":"8","language":"en","page":"1326-1327","source":"DOI.org (Crossref)","title":"Smokers who choose to quit gradually versus abruptly","volume":"102","author":[{"family":"Hughes","given":"John","suffix":"R."}],"issued":{"date-parts":[["2007",8]]},"citation-key":"hughesSmokersWhoChoose2007"}},{"id":51,"uris":["http://zotero.org/users/10331382/items/CTDHRDC3"],"itemData":{"id":51,"type":"article-journal","abstract":"Abstract\n            \n              Introduction\n              Around half of smokers attempt to stop by cutting-down first. Evidence suggests that this results in similar quit rates to abrupt quitting. Evidence for the effectiveness and popularity of different gradual cessation methods is sparse.\n            \n            \n              Methods\n              Secondary, exploratory, analyses of a randomized trial of gradual versus abrupt smoking cessation. Gradual participants (N = 342) chose between four methods of cutting-down over 2 weeks: cutting-out the easiest cigarettes first (HR-E); cutting-out the most difficult cigarettes first (HR-D); smoking on an increasing time schedule (SR); and not smoking during particular periods (SFP). Nicotine replacement therapy and behavioral support were provided before and after quit day. We used logistic and linear regression modeling to test whether the method chosen was associated with smoking reduction, quit attempts, and abstinence, while adjusting for potential confounders.\n            \n            \n              Results\n              Participants were on average 49 years old, smoked 20 cigarettes per day, and had a Fagerstrom Test for Cigarette Dependence score of 6. 14.9% (51/342) chose HR-E, 2.1% (7/342) HR-D, 46.2% (158/342) SFP, and 36.8% (126/342) SR. We found no evidence of adjusted or unadjusted associations between method and successful 75% reduction in cigarette consumption, reduction in percentage cigarettes per day or exhaled carbon monoxide, quit attempts, or abstinence at 4-week or 6-month follow-up.\n            \n            \n              Conclusions\n              Future research and practice could focus more heavily on the SR and SFP methods as these appeared notably more popular than HR. There was substantial imprecision in the efficacy data, which should be treated with caution; however, none of the gradual cessation methods showed clear evidence of being more efficacious than others.\n            \n            \n              Implications\n              There is evidence that people who would like to quit smoking gradually should be supported to do so. However, as this is relatively new thinking and there is large potential for variation in methods, guidance on the best way to offer support is sparse. This article is an exploratory analysis of the popularity and efficacy of various methods in an attempt to move the topic forward and inform the implementation of gradual smoking cessation methods in practice. The identified popularity of some methods over others signposts directions for future research.","container-title":"Nicotine &amp; Tobacco Research","DOI":"10.1093/ntr/ntaa123","ISSN":"1469-994X","issue":"12","language":"en","page":"2257-2261","source":"DOI.org (Crossref)","title":"Exploratory Analyses of the Popularity and Efficacy of Four Behavioral Methods of Gradual Smoking Cessation","volume":"22","author":[{"family":"Lindson","given":"Nicola"},{"family":"Michie","given":"Susan"},{"family":"Aveyard","given":"Paul"}],"issued":{"date-parts":[["2020",12,12]]},"citation-key":"lindsonExploratoryAnalysesPopularity2020"}}],"schema":"https://github.com/citation-style-language/schema/raw/master/csl-citation.json"} </w:instrText>
      </w:r>
      <w:r w:rsidR="00BF611D">
        <w:fldChar w:fldCharType="separate"/>
      </w:r>
      <w:r w:rsidR="00E56E78" w:rsidRPr="00E56E78">
        <w:rPr>
          <w:rFonts w:ascii="Calibri" w:cs="Calibri"/>
        </w:rPr>
        <w:t>(10–14)</w:t>
      </w:r>
      <w:r w:rsidR="00BF611D">
        <w:fldChar w:fldCharType="end"/>
      </w:r>
      <w:r w:rsidR="00077B55">
        <w:t xml:space="preserve">. </w:t>
      </w:r>
      <w:r>
        <w:t>Those wishing to reduce</w:t>
      </w:r>
      <w:r w:rsidR="00077B55">
        <w:t xml:space="preserve"> their daily number of cigarettes could use a range of different approaches to do so, including a combination of behavioral counseling and NRT</w:t>
      </w:r>
      <w:r w:rsidR="00AF1C80">
        <w:t xml:space="preserve"> </w:t>
      </w:r>
      <w:r w:rsidR="00AF1C80">
        <w:fldChar w:fldCharType="begin"/>
      </w:r>
      <w:r w:rsidR="00AF1C80">
        <w:instrText xml:space="preserve"> ADDIN ZOTERO_ITEM CSL_CITATION {"citationID":"gg0IN66R","properties":{"formattedCitation":"(9)","plainCitation":"(9)","noteIndex":0},"citationItems":[{"id":49,"uris":["http://zotero.org/users/10331382/items/XLA68TQB"],"itemData":{"id":49,"type":"article-journal","container-title":"Cochrane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AF1C80">
        <w:fldChar w:fldCharType="separate"/>
      </w:r>
      <w:r w:rsidR="00AF1C80">
        <w:rPr>
          <w:noProof/>
        </w:rPr>
        <w:t>(9)</w:t>
      </w:r>
      <w:r w:rsidR="00AF1C80">
        <w:fldChar w:fldCharType="end"/>
      </w:r>
      <w:r w:rsidR="00077B55">
        <w:t xml:space="preserve">. </w:t>
      </w:r>
      <w:r w:rsidR="00A9485B">
        <w:t>P</w:t>
      </w:r>
      <w:r w:rsidR="00077B55">
        <w:t xml:space="preserve">roviding behavioral support to reduce to quit </w:t>
      </w:r>
      <w:r w:rsidR="00A9485B">
        <w:t xml:space="preserve">may </w:t>
      </w:r>
      <w:r w:rsidR="00077B55">
        <w:t>help people to stop smoking</w:t>
      </w:r>
      <w:r w:rsidR="00BD0137">
        <w:t xml:space="preserve"> more</w:t>
      </w:r>
      <w:r w:rsidR="00077B55">
        <w:t xml:space="preserve"> than providing people with self‐help resources only. </w:t>
      </w:r>
      <w:r w:rsidR="00077B55" w:rsidRPr="00507CDF">
        <w:t xml:space="preserve">For example, setting a time period </w:t>
      </w:r>
      <w:r w:rsidR="00D1255B" w:rsidRPr="00507CDF">
        <w:t>over which to reduce</w:t>
      </w:r>
      <w:r w:rsidR="00077B55" w:rsidRPr="00507CDF">
        <w:t xml:space="preserve"> before quitting completely, progressively </w:t>
      </w:r>
      <w:r w:rsidR="00D1255B" w:rsidRPr="00507CDF">
        <w:t>shortening</w:t>
      </w:r>
      <w:r w:rsidR="00077B55" w:rsidRPr="00507CDF">
        <w:t xml:space="preserve"> the time periods in the day when smoking occurs (i.e., timed reduction</w:t>
      </w:r>
      <w:r w:rsidR="00AF1C80" w:rsidRPr="00507CDF">
        <w:t xml:space="preserve"> </w:t>
      </w:r>
      <w:r w:rsidR="00AF1C80" w:rsidRPr="00507CDF">
        <w:fldChar w:fldCharType="begin"/>
      </w:r>
      <w:r w:rsidR="001C780E" w:rsidRPr="00507CDF">
        <w:instrText xml:space="preserve"> ADDIN ZOTERO_ITEM CSL_CITATION {"citationID":"2QGI9ylc","properties":{"formattedCitation":"(15)","plainCitation":"(15)","noteIndex":0},"citationItems":[{"id":255,"uris":["http://zotero.org/users/10331382/items/283SX5X9"],"itemData":{"id":255,"type":"article-journal","container-title":"Journal of Consulting and Clinical Psychology","DOI":"10.1037/0022-006X.63.3.388","ISSN":"1939-2117, 0022-006X","issue":"3","journalAbbreviation":"Journal of Consulting and Clinical Psychology","language":"en","page":"388-399","source":"DOI.org (Crossref)","title":"The effects of smoking schedules on cessation outcome: Can we improve on common methods of gradual and abrupt nicotine withdrawal?","title-short":"The effects of smoking schedules on cessation outcome","volume":"63","author":[{"family":"Cinciripini","given":"Paul M."},{"family":"Lapitsky","given":"Lynn"},{"family":"Seay","given":"Sheila"},{"family":"Wallfisch","given":"Annette"},{"family":"Kitchens","given":"Karen"},{"family":"Van Vunakis","given":"Helen"}],"issued":{"date-parts":[["1995"]]},"citation-key":"cinciripiniEffectsSmokingSchedules1995"}}],"schema":"https://github.com/citation-style-language/schema/raw/master/csl-citation.json"} </w:instrText>
      </w:r>
      <w:r w:rsidR="00AF1C80" w:rsidRPr="00507CDF">
        <w:fldChar w:fldCharType="separate"/>
      </w:r>
      <w:r w:rsidR="001C780E" w:rsidRPr="00507CDF">
        <w:rPr>
          <w:noProof/>
        </w:rPr>
        <w:t>(15)</w:t>
      </w:r>
      <w:r w:rsidR="00AF1C80" w:rsidRPr="00507CDF">
        <w:fldChar w:fldCharType="end"/>
      </w:r>
      <w:r w:rsidR="00077B55" w:rsidRPr="00507CDF">
        <w:t>), or gradually eliminating the easiest to the most difficult cigarettes to give up in a given day (i.e., hierarchical reduction</w:t>
      </w:r>
      <w:r w:rsidR="001C780E" w:rsidRPr="00507CDF">
        <w:t xml:space="preserve"> </w:t>
      </w:r>
      <w:r w:rsidR="001C780E" w:rsidRPr="00507CDF">
        <w:fldChar w:fldCharType="begin"/>
      </w:r>
      <w:r w:rsidR="001C780E" w:rsidRPr="00507CDF">
        <w:instrText xml:space="preserve"> ADDIN ZOTERO_ITEM CSL_CITATION {"citationID":"KbaG8lxe","properties":{"formattedCitation":"(16)","plainCitation":"(16)","noteIndex":0},"citationItems":[{"id":256,"uris":["http://zotero.org/users/10331382/items/BDYJB64Y"],"itemData":{"id":256,"type":"article-journal","container-title":"Addictive Behaviors","DOI":"10.1016/0306-4603(77)90029-6","ISSN":"03064603","issue":"2-3","journalAbbreviation":"Addictive Behaviors","language":"en","page":"121-128","source":"DOI.org (Crossref)","title":"Non-aversive procedures and their effect on cigarette smoking","volume":"2","author":[{"family":"Brockway","given":"Barbara Stephens"},{"family":"Kleinmann","given":"Gabrielle"},{"family":"Edleson","given":"Jeffrey"},{"family":"Gruenewald","given":"Kathy"}],"issued":{"date-parts":[["1977",1]]},"citation-key":"brockwayNonaversiveProceduresTheir1977"}}],"schema":"https://github.com/citation-style-language/schema/raw/master/csl-citation.json"} </w:instrText>
      </w:r>
      <w:r w:rsidR="001C780E" w:rsidRPr="00507CDF">
        <w:fldChar w:fldCharType="separate"/>
      </w:r>
      <w:r w:rsidR="001C780E" w:rsidRPr="00507CDF">
        <w:rPr>
          <w:noProof/>
        </w:rPr>
        <w:t>(16)</w:t>
      </w:r>
      <w:r w:rsidR="001C780E" w:rsidRPr="00507CDF">
        <w:fldChar w:fldCharType="end"/>
      </w:r>
      <w:r w:rsidR="00077B55" w:rsidRPr="00507CDF">
        <w:t>).</w:t>
      </w:r>
      <w:r w:rsidR="00077B55">
        <w:t xml:space="preserve"> Other approaches include simply advising </w:t>
      </w:r>
      <w:r w:rsidR="00C4001E">
        <w:t xml:space="preserve">people who smoke </w:t>
      </w:r>
      <w:del w:id="18" w:author="Anthony Barrows" w:date="2023-04-18T13:42:00Z">
        <w:r w:rsidR="00077B55" w:rsidDel="00C4001E">
          <w:delText xml:space="preserve">smokers </w:delText>
        </w:r>
      </w:del>
      <w:r w:rsidR="00077B55">
        <w:t>to reduce their smoking as much as possible without giving any specific guidance on how to do so</w:t>
      </w:r>
      <w:r w:rsidR="001C780E">
        <w:t xml:space="preserve"> </w:t>
      </w:r>
      <w:r w:rsidR="001C780E">
        <w:fldChar w:fldCharType="begin"/>
      </w:r>
      <w:r w:rsidR="00B23B57">
        <w:instrText xml:space="preserve"> ADDIN ZOTERO_ITEM CSL_CITATION {"citationID":"IqvTCtgd","properties":{"formattedCitation":"(17\\uc0\\u8211{}21)","plainCitation":"(17–21)","noteIndex":0},"citationItems":[{"id":53,"uris":["http://zotero.org/users/10331382/items/RXTKYNRF"],"itemData":{"id":53,"type":"article-journal","container-title":"Study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T"}],"issued":{"date-parts":[["2000",8,5]]},"citation-key":"bolligerSmokingReductionOral2000"}},{"id":57,"uris":["http://zotero.org/users/10331382/items/ZNL8TWCV"],"itemData":{"id":57,"type":"article-journal","container-title":"Nicotine &amp; Tobacco Research","DOI":"10.1080/14622200600789916","ISSN":"1462-2203","issue":"4","journalAbbreviation":"Nicotine &amp; Tobacco Res.","language":"en","page":"555-564","source":"DOI.org (Crossref)","title":"Efficacy of the nicotine inhaler in smoking reduction: A double-blind, randomized trial","title-short":"Efficacy of the nicotine inhaler in smoking reduction","volume":"8","author":[{"family":"Rennard","given":"Stephen"},{"family":"Glover","given":"Elbert"},{"family":"Leischow","given":"Scott"},{"family":"Daughton","given":"David"},{"family":"Glover","given":"Penny"},{"family":"Muramoto","given":"Myra"},{"family":"Franzon","given":"Mikael"},{"family":"Danielsson","given":"Tobias"},{"family":"Landfeldt","given":"Björn"},{"family":"Westin","given":"Åke"}],"issued":{"date-parts":[["2006",8,1]]},"citation-key":"rennardEfficacyNicotineInhaler2006"}},{"id":58,"uris":["http://zotero.org/users/10331382/items/32BYC8JL"],"itemData":{"id":58,"type":"article-journal","container-title":"Addiction","DOI":"10.1046/j.1360-0443.2003.00489.x","ISSN":"09652140","issue":"10","language":"en","page":"1395-1402","source":"DOI.org (Crossref)","title":"Smoking reduction promotes smoking cessation: results from a double blind, randomized, placebo-controlled trial of nicotine gum with 2-year follow-up: Smoking reduction with nicotine gum","title-short":"Smoking reduction promotes smoking cessation","volume":"98","author":[{"family":"Wennike","given":"Poul"},{"family":"Danielsson","given":"Tobias"},{"family":"Landfeldt","given":"Björn"},{"family":"Westin","given":"Åke"},{"family":"Tønnesen","given":"Philip"}],"issued":{"date-parts":[["2003",10]]},"citation-key":"wennikeSmokingReductionPromotes2003"}}],"schema":"https://github.com/citation-style-language/schema/raw/master/csl-citation.json"} </w:instrText>
      </w:r>
      <w:r w:rsidR="001C780E">
        <w:fldChar w:fldCharType="separate"/>
      </w:r>
      <w:r w:rsidR="00B23B57" w:rsidRPr="00B23B57">
        <w:rPr>
          <w:rFonts w:ascii="Calibri" w:cs="Calibri"/>
        </w:rPr>
        <w:t>(17–21)</w:t>
      </w:r>
      <w:r w:rsidR="001C780E">
        <w:fldChar w:fldCharType="end"/>
      </w:r>
      <w:r w:rsidR="00077B55">
        <w:t>. However, there is no clear evidence to support any particular behavioral reduction method over others</w:t>
      </w:r>
      <w:r w:rsidR="00B23B57">
        <w:t xml:space="preserve"> </w:t>
      </w:r>
      <w:r w:rsidR="00B23B57">
        <w:fldChar w:fldCharType="begin"/>
      </w:r>
      <w:r w:rsidR="00B23B57">
        <w:instrText xml:space="preserve"> ADDIN ZOTERO_ITEM CSL_CITATION {"citationID":"AhJc5FEi","properties":{"formattedCitation":"(9,14)","plainCitation":"(9,14)","noteIndex":0},"citationItems":[{"id":49,"uris":["http://zotero.org/users/10331382/items/XLA68TQB"],"itemData":{"id":49,"type":"article-journal","container-title":"Cochrane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id":51,"uris":["http://zotero.org/users/10331382/items/CTDHRDC3"],"itemData":{"id":51,"type":"article-journal","abstract":"Abstract\n            \n              Introduction\n              Around half of smokers attempt to stop by cutting-down first. Evidence suggests that this results in similar quit rates to abrupt quitting. Evidence for the effectiveness and popularity of different gradual cessation methods is sparse.\n            \n            \n              Methods\n              Secondary, exploratory, analyses of a randomized trial of gradual versus abrupt smoking cessation. Gradual participants (N = 342) chose between four methods of cutting-down over 2 weeks: cutting-out the easiest cigarettes first (HR-E); cutting-out the most difficult cigarettes first (HR-D); smoking on an increasing time schedule (SR); and not smoking during particular periods (SFP). Nicotine replacement therapy and behavioral support were provided before and after quit day. We used logistic and linear regression modeling to test whether the method chosen was associated with smoking reduction, quit attempts, and abstinence, while adjusting for potential confounders.\n            \n            \n              Results\n              Participants were on average 49 years old, smoked 20 cigarettes per day, and had a Fagerstrom Test for Cigarette Dependence score of 6. 14.9% (51/342) chose HR-E, 2.1% (7/342) HR-D, 46.2% (158/342) SFP, and 36.8% (126/342) SR. We found no evidence of adjusted or unadjusted associations between method and successful 75% reduction in cigarette consumption, reduction in percentage cigarettes per day or exhaled carbon monoxide, quit attempts, or abstinence at 4-week or 6-month follow-up.\n            \n            \n              Conclusions\n              Future research and practice could focus more heavily on the SR and SFP methods as these appeared notably more popular than HR. There was substantial imprecision in the efficacy data, which should be treated with caution; however, none of the gradual cessation methods showed clear evidence of being more efficacious than others.\n            \n            \n              Implications\n              There is evidence that people who would like to quit smoking gradually should be supported to do so. However, as this is relatively new thinking and there is large potential for variation in methods, guidance on the best way to offer support is sparse. This article is an exploratory analysis of the popularity and efficacy of various methods in an attempt to move the topic forward and inform the implementation of gradual smoking cessation methods in practice. The identified popularity of some methods over others signposts directions for future research.","container-title":"Nicotine &amp; Tobacco Research","DOI":"10.1093/ntr/ntaa123","ISSN":"1469-994X","issue":"12","language":"en","page":"2257-2261","source":"DOI.org (Crossref)","title":"Exploratory Analyses of the Popularity and Efficacy of Four Behavioral Methods of Gradual Smoking Cessation","volume":"22","author":[{"family":"Lindson","given":"Nicola"},{"family":"Michie","given":"Susan"},{"family":"Aveyard","given":"Paul"}],"issued":{"date-parts":[["2020",12,12]]},"citation-key":"lindsonExploratoryAnalysesPopularity2020"}}],"schema":"https://github.com/citation-style-language/schema/raw/master/csl-citation.json"} </w:instrText>
      </w:r>
      <w:r w:rsidR="00B23B57">
        <w:fldChar w:fldCharType="separate"/>
      </w:r>
      <w:r w:rsidR="00B23B57">
        <w:rPr>
          <w:noProof/>
        </w:rPr>
        <w:t>(9,14)</w:t>
      </w:r>
      <w:r w:rsidR="00B23B57">
        <w:fldChar w:fldCharType="end"/>
      </w:r>
      <w:r w:rsidR="00077B55">
        <w:t>.</w:t>
      </w:r>
    </w:p>
    <w:p w14:paraId="110656F9" w14:textId="77777777" w:rsidR="00077B55" w:rsidRDefault="00077B55" w:rsidP="00077B55"/>
    <w:p w14:paraId="7330550E" w14:textId="7731819A" w:rsidR="00077B55" w:rsidRDefault="00077B55" w:rsidP="00077B55">
      <w:r>
        <w:t xml:space="preserve">A Cochrane Review found </w:t>
      </w:r>
      <w:r w:rsidR="00BD0137">
        <w:t>no evidence that reduction-to-quit interventions were any more or less effective than abrupt quitting interventions</w:t>
      </w:r>
      <w:r w:rsidR="009B310D">
        <w:t xml:space="preserve"> </w:t>
      </w:r>
      <w:r w:rsidR="009B310D">
        <w:fldChar w:fldCharType="begin"/>
      </w:r>
      <w:r w:rsidR="009B310D">
        <w:instrText xml:space="preserve"> ADDIN ZOTERO_ITEM CSL_CITATION {"citationID":"lUGxpVfW","properties":{"formattedCitation":"(9)","plainCitation":"(9)","noteIndex":0},"citationItems":[{"id":49,"uris":["http://zotero.org/users/10331382/items/XLA68TQB"],"itemData":{"id":49,"type":"article-journal","container-title":"Cochrane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9B310D">
        <w:fldChar w:fldCharType="separate"/>
      </w:r>
      <w:r w:rsidR="009B310D">
        <w:rPr>
          <w:noProof/>
        </w:rPr>
        <w:t>(9)</w:t>
      </w:r>
      <w:r w:rsidR="009B310D">
        <w:fldChar w:fldCharType="end"/>
      </w:r>
      <w:r w:rsidR="009B310D">
        <w:t>.</w:t>
      </w:r>
      <w:r w:rsidR="00BD0137">
        <w:t xml:space="preserve"> </w:t>
      </w:r>
      <w:del w:id="19" w:author="Klemperer, Elias" w:date="2023-04-05T12:00:00Z">
        <w:r w:rsidDel="009B310D">
          <w:delText xml:space="preserve"> </w:delText>
        </w:r>
      </w:del>
      <w:ins w:id="20" w:author="Klemperer, Elias" w:date="2023-04-05T12:00:00Z">
        <w:r w:rsidR="009B310D">
          <w:t>S</w:t>
        </w:r>
      </w:ins>
      <w:r w:rsidR="00605BDE">
        <w:t>everal</w:t>
      </w:r>
      <w:r>
        <w:t xml:space="preserve"> trials </w:t>
      </w:r>
      <w:r w:rsidR="00420625">
        <w:t xml:space="preserve">in this review </w:t>
      </w:r>
      <w:r w:rsidR="009B310D">
        <w:t xml:space="preserve">were identified </w:t>
      </w:r>
      <w:r w:rsidR="00BD0137">
        <w:t xml:space="preserve">that </w:t>
      </w:r>
      <w:r>
        <w:t xml:space="preserve">simply asked participants to reduce without giving them any specific instructions on how to do so. However, little is known about what the resulting, more unstructured, participant-led smoking reduction patterns </w:t>
      </w:r>
      <w:r w:rsidR="00420625">
        <w:t>entail</w:t>
      </w:r>
      <w:r>
        <w:t>. For example, after receiving basic instruction</w:t>
      </w:r>
      <w:r w:rsidR="001A5B3C">
        <w:t>s</w:t>
      </w:r>
      <w:r>
        <w:t xml:space="preserve"> to reduce their </w:t>
      </w:r>
      <w:r>
        <w:lastRenderedPageBreak/>
        <w:t>smoking</w:t>
      </w:r>
      <w:r w:rsidR="001A5B3C">
        <w:t>,</w:t>
      </w:r>
      <w:r>
        <w:t xml:space="preserve"> do</w:t>
      </w:r>
      <w:ins w:id="21" w:author="Anthony Barrows" w:date="2023-04-18T13:46:00Z">
        <w:r w:rsidR="003C54ED">
          <w:t xml:space="preserve"> people who smoke</w:t>
        </w:r>
      </w:ins>
      <w:del w:id="22" w:author="Anthony Barrows" w:date="2023-04-18T13:46:00Z">
        <w:r w:rsidDel="003C54ED">
          <w:delText xml:space="preserve"> smokers</w:delText>
        </w:r>
      </w:del>
      <w:r>
        <w:t xml:space="preserve"> cut down immediately, or later? Do they steadily reduce smoking until complete cessation? Do they reduce and then increase the amount smoked? Or are there other patterns of smoking reduction? Secondly, </w:t>
      </w:r>
      <w:r w:rsidR="00A55F6F">
        <w:t>are</w:t>
      </w:r>
      <w:r>
        <w:t xml:space="preserve"> </w:t>
      </w:r>
      <w:r w:rsidR="00A55F6F">
        <w:t>certain</w:t>
      </w:r>
      <w:r>
        <w:t xml:space="preserve"> patterns of smoking reduction associated with better cessation outcomes, and if so, which ones? Third, </w:t>
      </w:r>
      <w:r w:rsidR="00402673">
        <w:t>are</w:t>
      </w:r>
      <w:r>
        <w:t xml:space="preserve"> patterns of smoking reduction determined by participant characteristics or dependency profiles</w:t>
      </w:r>
      <w:r w:rsidR="00402673">
        <w:t>?</w:t>
      </w:r>
      <w:r>
        <w:t xml:space="preserve"> This information could be </w:t>
      </w:r>
      <w:r w:rsidR="00402673">
        <w:t>important</w:t>
      </w:r>
      <w:r>
        <w:t xml:space="preserve"> when developing and tailoring smoking reduction interventions and could aid clinicians who recommend and offer smoking reduction treatment.</w:t>
      </w:r>
    </w:p>
    <w:p w14:paraId="1E453F80" w14:textId="77777777" w:rsidR="00077B55" w:rsidRDefault="00077B55" w:rsidP="00077B55"/>
    <w:p w14:paraId="203BFE30" w14:textId="77777777" w:rsidR="00077B55" w:rsidRDefault="00077B55" w:rsidP="00077B55">
      <w:r>
        <w:t>In this secondary analysis of five randomized placebo-controlled trials of NRT for smoking reduction we:</w:t>
      </w:r>
    </w:p>
    <w:p w14:paraId="15FD3D45" w14:textId="77777777" w:rsidR="00077B55" w:rsidRDefault="00077B55" w:rsidP="00077B55"/>
    <w:p w14:paraId="389333E8" w14:textId="38C3EE9F" w:rsidR="00077B55" w:rsidRDefault="00077B55" w:rsidP="00077B55">
      <w:pPr>
        <w:pStyle w:val="ListParagraph"/>
        <w:numPr>
          <w:ilvl w:val="0"/>
          <w:numId w:val="3"/>
        </w:numPr>
      </w:pPr>
      <w:r>
        <w:t xml:space="preserve">Use latent class analysis (LCA) </w:t>
      </w:r>
      <w:ins w:id="23" w:author="Gemma Taylor" w:date="2023-05-07T12:33:00Z">
        <w:r w:rsidR="003865B1">
          <w:t xml:space="preserve">and machine learning </w:t>
        </w:r>
      </w:ins>
      <w:r>
        <w:t>to determine if there are trajectories in cigarettes per day (CPD) overtime in people who are asked to reduce their smoking before quitting, without specific instructions on how to do so.</w:t>
      </w:r>
    </w:p>
    <w:p w14:paraId="023B152A" w14:textId="77777777" w:rsidR="00077B55" w:rsidRDefault="00077B55" w:rsidP="00077B55">
      <w:pPr>
        <w:pStyle w:val="ListParagraph"/>
        <w:numPr>
          <w:ilvl w:val="0"/>
          <w:numId w:val="3"/>
        </w:numPr>
      </w:pPr>
      <w:r>
        <w:t>Determine which baseline participant characteristics predict latent class membership.</w:t>
      </w:r>
    </w:p>
    <w:p w14:paraId="2FA7A37B" w14:textId="61F2209C" w:rsidR="00077B55" w:rsidRDefault="00077B55" w:rsidP="00077B55">
      <w:pPr>
        <w:pStyle w:val="ListParagraph"/>
        <w:numPr>
          <w:ilvl w:val="0"/>
          <w:numId w:val="3"/>
        </w:numPr>
      </w:pPr>
      <w:r>
        <w:t>Determine whether latent class membership is associated with biochemically verified smoking cessation, while considering participant characteristics.</w:t>
      </w:r>
      <w:r>
        <w:br/>
      </w:r>
    </w:p>
    <w:p w14:paraId="5C2C5CB1" w14:textId="1B74E439" w:rsidR="00077B55" w:rsidRDefault="00077B55" w:rsidP="00077B55">
      <w:pPr>
        <w:rPr>
          <w:ins w:id="24" w:author="Gemma Taylor" w:date="2023-05-07T12:33:00Z"/>
        </w:rPr>
      </w:pPr>
      <w:r>
        <w:t>Although several studies have used LCA to explore heterogeneity in smoking behavior trajectories</w:t>
      </w:r>
      <w:r w:rsidR="00654AB7">
        <w:t xml:space="preserve"> </w:t>
      </w:r>
      <w:r w:rsidR="00654AB7">
        <w:fldChar w:fldCharType="begin"/>
      </w:r>
      <w:r w:rsidR="002C77C1">
        <w:instrText xml:space="preserve"> ADDIN ZOTERO_ITEM CSL_CITATION {"citationID":"qYff4KRu","properties":{"formattedCitation":"(17\\uc0\\u8211{}19)","plainCitation":"(17–19)","dontUpdate":true,"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654AB7">
        <w:fldChar w:fldCharType="separate"/>
      </w:r>
      <w:r w:rsidR="0098077D" w:rsidRPr="0098077D">
        <w:rPr>
          <w:rFonts w:ascii="Calibri" w:cs="Calibri"/>
        </w:rPr>
        <w:t>(</w:t>
      </w:r>
      <w:r w:rsidR="0098077D">
        <w:rPr>
          <w:rFonts w:ascii="Calibri" w:cs="Calibri"/>
        </w:rPr>
        <w:t xml:space="preserve">e.g., </w:t>
      </w:r>
      <w:r w:rsidR="0098077D" w:rsidRPr="0098077D">
        <w:rPr>
          <w:rFonts w:ascii="Calibri" w:cs="Calibri"/>
        </w:rPr>
        <w:t>17–19)</w:t>
      </w:r>
      <w:r w:rsidR="00654AB7">
        <w:fldChar w:fldCharType="end"/>
      </w:r>
      <w:r>
        <w:t>, none to date have leveraged contemporary machine learning methods to determine characteristics associated with latent class membership. The present study uses regularized linear models to minimize noise associated with highly correlated predictors while emphasizing effects from relevant predictors of class membership and smoking cessation. These methods focus primarily on overall predictive performance rather than statistical significance.</w:t>
      </w:r>
    </w:p>
    <w:p w14:paraId="4A909FA9" w14:textId="0E9E99D2" w:rsidR="00CE42E6" w:rsidRDefault="00CE42E6">
      <w:pPr>
        <w:rPr>
          <w:ins w:id="25" w:author="Gemma Taylor" w:date="2023-05-07T12:33:00Z"/>
        </w:rPr>
      </w:pPr>
      <w:ins w:id="26" w:author="Gemma Taylor" w:date="2023-05-07T12:33:00Z">
        <w:r>
          <w:br w:type="page"/>
        </w:r>
      </w:ins>
    </w:p>
    <w:p w14:paraId="757FD179" w14:textId="77777777" w:rsidR="00CE42E6" w:rsidRPr="00077B55" w:rsidDel="00CE42E6" w:rsidRDefault="00CE42E6" w:rsidP="00077B55">
      <w:pPr>
        <w:rPr>
          <w:del w:id="27" w:author="Gemma Taylor" w:date="2023-05-07T12:33:00Z"/>
        </w:rPr>
      </w:pPr>
    </w:p>
    <w:p w14:paraId="5B60A2A3" w14:textId="1ED2A028" w:rsidR="00D946B1" w:rsidRDefault="00D41AEE" w:rsidP="00D946B1">
      <w:pPr>
        <w:pStyle w:val="Heading1"/>
      </w:pPr>
      <w:r>
        <w:t>METHODS</w:t>
      </w:r>
    </w:p>
    <w:p w14:paraId="60063797" w14:textId="77777777" w:rsidR="003B356E" w:rsidRPr="003B356E" w:rsidRDefault="003B356E" w:rsidP="003B356E"/>
    <w:p w14:paraId="5BB0F45E" w14:textId="1DD19A22" w:rsidR="00EA6F6F" w:rsidRDefault="00EA6F6F" w:rsidP="00EA6F6F">
      <w:pPr>
        <w:rPr>
          <w:rStyle w:val="Hyperlink0"/>
        </w:rPr>
      </w:pPr>
      <w:r>
        <w:t>This study was preregistered on</w:t>
      </w:r>
      <w:ins w:id="28" w:author="Anthony Barrows" w:date="2023-04-24T08:46:00Z">
        <w:r w:rsidR="004F3058">
          <w:t xml:space="preserve"> Open Science Framework</w:t>
        </w:r>
        <w:del w:id="29" w:author="Gemma Taylor" w:date="2023-05-07T12:33:00Z">
          <w:r w:rsidR="004F3058" w:rsidDel="00CE42E6">
            <w:delText xml:space="preserve"> (OSF)</w:delText>
          </w:r>
        </w:del>
        <w:r w:rsidR="004F3058">
          <w:t xml:space="preserve"> </w:t>
        </w:r>
      </w:ins>
      <w:r w:rsidR="004F3058">
        <w:fldChar w:fldCharType="begin"/>
      </w:r>
      <w:r w:rsidR="004F3058">
        <w:instrText xml:space="preserve"> ADDIN ZOTERO_ITEM CSL_CITATION {"citationID":"kFUGfg5n","properties":{"formattedCitation":"(22)","plainCitation":"(22)","noteIndex":0},"citationItems":[{"id":436,"uris":["http://zotero.org/users/10331382/items/WTI8WEGC"],"itemData":{"id":436,"type":"article-journal","abstract":"In this secondary analysis of five randomised placebo-controlled trials of nicotine replacement therapy for smoking reduction we aim to: 1. Use latent class analysis to determine if there are trajectories in cigarettes per day overtime, in people who are asked to reduce their smoking before quitting, without specific instructions on how to do so. 2. Determine which (if any) baseline participant characteristics predict latent class membership. 3. Determine whether latent class membership is associated with quit attempts, and biochemically verified smoking cessation, whilst controlling for participant characteristics.","DOI":"10.17605/OSF.IO/QH378","note":"publisher: Open Science Framework","source":"DOI.org (Datacite)","title":"Smoking reduction trajectories, and their association with smoking cessation: A secondary analysis of longitudinal RCT data","title-short":"Smoking reduction trajectories, and their association with smoking cessation","URL":"https://osf.io/qh378/","author":[{"family":"Weyenberg","given":"Grady"},{"family":"Lindson","given":"Nicola"},{"family":"Klemperer","given":"Elias"},{"family":"Taylor","given":"Gemma"}],"contributor":[{"family":"Open Science Framework","given":""}],"accessed":{"date-parts":[["2023",4,24]]},"issued":{"date-parts":[["2022",8,30]]},"citation-key":"WeyenbergEtAl2022"}}],"schema":"https://github.com/citation-style-language/schema/raw/master/csl-citation.json"} </w:instrText>
      </w:r>
      <w:r w:rsidR="004F3058">
        <w:fldChar w:fldCharType="separate"/>
      </w:r>
      <w:r w:rsidR="004F3058">
        <w:rPr>
          <w:noProof/>
        </w:rPr>
        <w:t>(22)</w:t>
      </w:r>
      <w:r w:rsidR="004F3058">
        <w:fldChar w:fldCharType="end"/>
      </w:r>
      <w:commentRangeStart w:id="30"/>
      <w:del w:id="31" w:author="Anthony Barrows" w:date="2023-04-24T08:46:00Z">
        <w:r w:rsidDel="004F3058">
          <w:delText xml:space="preserve"> </w:delText>
        </w:r>
        <w:r w:rsidR="00C551B7" w:rsidDel="004F3058">
          <w:fldChar w:fldCharType="begin"/>
        </w:r>
        <w:r w:rsidR="00C551B7" w:rsidDel="004F3058">
          <w:delInstrText>HYPERLINK "https://osf.io/qh378/"</w:delInstrText>
        </w:r>
        <w:r w:rsidR="00C551B7" w:rsidDel="004F3058">
          <w:fldChar w:fldCharType="separate"/>
        </w:r>
        <w:r w:rsidDel="004F3058">
          <w:rPr>
            <w:rStyle w:val="Hyperlink0"/>
          </w:rPr>
          <w:delText>OSF</w:delText>
        </w:r>
        <w:r w:rsidR="00C551B7" w:rsidDel="004F3058">
          <w:rPr>
            <w:rStyle w:val="Hyperlink0"/>
          </w:rPr>
          <w:fldChar w:fldCharType="end"/>
        </w:r>
      </w:del>
      <w:r>
        <w:t xml:space="preserve">, and all </w:t>
      </w:r>
      <w:ins w:id="32" w:author="Gemma Taylor" w:date="2023-05-07T12:34:00Z">
        <w:r w:rsidR="00CE42E6">
          <w:t xml:space="preserve">analytical </w:t>
        </w:r>
      </w:ins>
      <w:r>
        <w:t xml:space="preserve">code </w:t>
      </w:r>
      <w:del w:id="33" w:author="Gemma Taylor" w:date="2023-05-07T12:34:00Z">
        <w:r w:rsidDel="00880FC8">
          <w:delText xml:space="preserve">used to produce results and figures is </w:delText>
        </w:r>
      </w:del>
      <w:commentRangeStart w:id="34"/>
      <w:r>
        <w:t xml:space="preserve">available through </w:t>
      </w:r>
      <w:ins w:id="35" w:author="Anthony Barrows" w:date="2023-04-24T08:57:00Z">
        <w:r w:rsidR="00380169">
          <w:t xml:space="preserve">GitHub </w:t>
        </w:r>
      </w:ins>
      <w:r w:rsidR="00380169">
        <w:fldChar w:fldCharType="begin"/>
      </w:r>
      <w:r w:rsidR="00380169">
        <w:instrText xml:space="preserve"> ADDIN ZOTERO_ITEM CSL_CITATION {"citationID":"rLsf8JGT","properties":{"formattedCitation":"(23)","plainCitation":"(23)","noteIndex":0},"citationItems":[{"id":437,"uris":["http://zotero.org/users/10331382/items/69CIXRZH"],"itemData":{"id":437,"type":"software","abstract":"Smoking reduction trajectories, and their association with smoking cessation: A secondary analysis of longitudinal RCT data","genre":"R","note":"original-date: 2023-03-29T15:46:03Z","source":"GitHub","title":"mcneil-lca","URL":"https://github.com/ajbarrows/mcneil-lca","author":[{"family":"Barrows","given":"Anthony"}],"accessed":{"date-parts":[["2023",4,24]]},"issued":{"date-parts":[["2023",3,29]]},"citation-key":"Barrows2023"}}],"schema":"https://github.com/citation-style-language/schema/raw/master/csl-citation.json"} </w:instrText>
      </w:r>
      <w:r w:rsidR="00380169">
        <w:fldChar w:fldCharType="separate"/>
      </w:r>
      <w:r w:rsidR="00380169">
        <w:rPr>
          <w:noProof/>
        </w:rPr>
        <w:t>(23)</w:t>
      </w:r>
      <w:r w:rsidR="00380169">
        <w:fldChar w:fldCharType="end"/>
      </w:r>
      <w:ins w:id="36" w:author="Anthony Barrows" w:date="2023-04-24T08:57:00Z">
        <w:r w:rsidR="00380169">
          <w:t>.</w:t>
        </w:r>
      </w:ins>
      <w:commentRangeStart w:id="37"/>
      <w:del w:id="38" w:author="Anthony Barrows" w:date="2023-04-24T08:57:00Z">
        <w:r w:rsidDel="00380169">
          <w:fldChar w:fldCharType="begin"/>
        </w:r>
        <w:r w:rsidR="0098077D" w:rsidDel="00380169">
          <w:delInstrText>HYPERLINK "https://github.com/ajbarrows/mcneil-lca"</w:delInstrText>
        </w:r>
        <w:r w:rsidDel="00380169">
          <w:fldChar w:fldCharType="separate"/>
        </w:r>
        <w:r w:rsidDel="00380169">
          <w:rPr>
            <w:rStyle w:val="Hyperlink0"/>
          </w:rPr>
          <w:delText>GitHub</w:delText>
        </w:r>
        <w:r w:rsidDel="00380169">
          <w:rPr>
            <w:rStyle w:val="Hyperlink0"/>
          </w:rPr>
          <w:fldChar w:fldCharType="end"/>
        </w:r>
        <w:commentRangeEnd w:id="37"/>
        <w:r w:rsidDel="00380169">
          <w:rPr>
            <w:rStyle w:val="CommentReference"/>
          </w:rPr>
          <w:commentReference w:id="37"/>
        </w:r>
        <w:r w:rsidDel="00E930B1">
          <w:rPr>
            <w:rStyle w:val="Hyperlink0"/>
          </w:rPr>
          <w:delText>.</w:delText>
        </w:r>
        <w:commentRangeEnd w:id="30"/>
        <w:r w:rsidR="00492327" w:rsidDel="00E930B1">
          <w:rPr>
            <w:rStyle w:val="CommentReference"/>
          </w:rPr>
          <w:commentReference w:id="30"/>
        </w:r>
        <w:commentRangeEnd w:id="34"/>
        <w:r w:rsidR="008B29F6" w:rsidDel="00E930B1">
          <w:rPr>
            <w:rStyle w:val="CommentReference"/>
          </w:rPr>
          <w:commentReference w:id="34"/>
        </w:r>
      </w:del>
    </w:p>
    <w:p w14:paraId="4A38036F" w14:textId="77777777" w:rsidR="00654AB7" w:rsidRPr="00EA6F6F" w:rsidRDefault="00654AB7" w:rsidP="00EA6F6F"/>
    <w:p w14:paraId="612B5D55" w14:textId="3312BE00" w:rsidR="00BF29DF" w:rsidRDefault="00BF29DF" w:rsidP="00BF29DF">
      <w:pPr>
        <w:pStyle w:val="Heading2"/>
      </w:pPr>
      <w:r>
        <w:t>Study Design</w:t>
      </w:r>
    </w:p>
    <w:p w14:paraId="4224027F" w14:textId="77777777" w:rsidR="003B356E" w:rsidRPr="003B356E" w:rsidRDefault="003B356E" w:rsidP="003B356E"/>
    <w:p w14:paraId="10B290B5" w14:textId="3F9AD7A0" w:rsidR="00362889" w:rsidRDefault="00362889" w:rsidP="00362889">
      <w:r>
        <w:t>This secondary analysis examined individual-level patient data from five randomized placebo-controlled trials of NRT for smoking reduction</w:t>
      </w:r>
      <w:r w:rsidR="00587F34">
        <w:t xml:space="preserve"> </w:t>
      </w:r>
      <w:r w:rsidR="00587F34">
        <w:fldChar w:fldCharType="begin"/>
      </w:r>
      <w:r w:rsidR="00587F34">
        <w:instrText xml:space="preserve"> ADDIN ZOTERO_ITEM CSL_CITATION {"citationID":"QdNbt0RK","properties":{"formattedCitation":"(17\\uc0\\u8211{}19)","plainCitation":"(17–19)","noteIndex":0},"citationItems":[{"id":53,"uris":["http://zotero.org/users/10331382/items/RXTKYNRF"],"itemData":{"id":53,"type":"article-journal","container-title":"Study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587F34">
        <w:fldChar w:fldCharType="separate"/>
      </w:r>
      <w:r w:rsidR="00587F34" w:rsidRPr="00587F34">
        <w:rPr>
          <w:rFonts w:ascii="Calibri" w:cs="Calibri"/>
        </w:rPr>
        <w:t>(17–19)</w:t>
      </w:r>
      <w:r w:rsidR="00587F34">
        <w:fldChar w:fldCharType="end"/>
      </w:r>
      <w:r>
        <w:t>. The trials were carried out to a consistent protocol. Participants were provided with active NRT (inhaler, patches, or gum) in the intervention arm and a placebo form of the same NRT in the control arm. In both arms participants received the same minimal level of behavioral support for smoking reduction and were encouraged to reduce their smoking as much as possible with cessation as the end goal.</w:t>
      </w:r>
    </w:p>
    <w:p w14:paraId="43E89EF4" w14:textId="77777777" w:rsidR="00362889" w:rsidRDefault="00362889" w:rsidP="00362889"/>
    <w:p w14:paraId="6C338CEF" w14:textId="392F49C0" w:rsidR="00362889" w:rsidRDefault="00362889" w:rsidP="00362889">
      <w:r>
        <w:t xml:space="preserve">The trials were conducted and funded by </w:t>
      </w:r>
      <w:commentRangeStart w:id="39"/>
      <w:commentRangeStart w:id="40"/>
      <w:del w:id="41" w:author="Anthony Barrows" w:date="2023-04-24T08:59:00Z">
        <w:r w:rsidDel="002E2676">
          <w:fldChar w:fldCharType="begin"/>
        </w:r>
        <w:r w:rsidDel="002E2676">
          <w:delInstrText>HYPERLINK "https://www.mcneilab.se/"</w:delInstrText>
        </w:r>
        <w:r w:rsidDel="002E2676">
          <w:fldChar w:fldCharType="separate"/>
        </w:r>
        <w:r w:rsidDel="002E2676">
          <w:rPr>
            <w:rStyle w:val="Hyperlink0"/>
          </w:rPr>
          <w:delText>McNeil AB</w:delText>
        </w:r>
        <w:r w:rsidDel="002E2676">
          <w:rPr>
            <w:rStyle w:val="Hyperlink0"/>
          </w:rPr>
          <w:fldChar w:fldCharType="end"/>
        </w:r>
      </w:del>
      <w:ins w:id="42" w:author="Anthony Barrows" w:date="2023-04-24T08:59:00Z">
        <w:r w:rsidR="002E2676">
          <w:rPr>
            <w:rStyle w:val="Hyperlink0"/>
          </w:rPr>
          <w:t>McNeil AB</w:t>
        </w:r>
      </w:ins>
      <w:r>
        <w:t xml:space="preserve"> </w:t>
      </w:r>
      <w:commentRangeEnd w:id="39"/>
      <w:r w:rsidR="00492327">
        <w:rPr>
          <w:rStyle w:val="CommentReference"/>
        </w:rPr>
        <w:commentReference w:id="39"/>
      </w:r>
      <w:commentRangeEnd w:id="40"/>
      <w:r w:rsidR="002E2676">
        <w:rPr>
          <w:rStyle w:val="CommentReference"/>
        </w:rPr>
        <w:commentReference w:id="40"/>
      </w:r>
      <w:r>
        <w:t>. The current authors were not involved with the original trials</w:t>
      </w:r>
      <w:ins w:id="43" w:author="Gemma Taylor" w:date="2023-05-07T12:35:00Z">
        <w:r w:rsidR="00A023C0">
          <w:t xml:space="preserve">, and the funder </w:t>
        </w:r>
        <w:proofErr w:type="gramStart"/>
        <w:r w:rsidR="00A023C0">
          <w:t>had no involvement</w:t>
        </w:r>
        <w:proofErr w:type="gramEnd"/>
        <w:r w:rsidR="00A023C0">
          <w:t xml:space="preserve"> in the planning, analysis, or interpretation of the study.</w:t>
        </w:r>
      </w:ins>
      <w:del w:id="44" w:author="Gemma Taylor" w:date="2023-05-07T12:35:00Z">
        <w:r w:rsidDel="00A023C0">
          <w:delText>.</w:delText>
        </w:r>
      </w:del>
    </w:p>
    <w:p w14:paraId="09951977" w14:textId="77777777" w:rsidR="006C106B" w:rsidRPr="00362889" w:rsidRDefault="006C106B" w:rsidP="00362889"/>
    <w:p w14:paraId="09C024A2" w14:textId="59BCD148" w:rsidR="00BF29DF" w:rsidRDefault="00BF29DF" w:rsidP="00BF29DF">
      <w:pPr>
        <w:pStyle w:val="Heading2"/>
      </w:pPr>
      <w:r>
        <w:t>Study Details</w:t>
      </w:r>
    </w:p>
    <w:p w14:paraId="3C31AEBB" w14:textId="77777777" w:rsidR="006C106B" w:rsidRPr="006C106B" w:rsidRDefault="006C106B" w:rsidP="006C106B"/>
    <w:p w14:paraId="35F5E97F" w14:textId="735523E3" w:rsidR="006C106B" w:rsidRDefault="006C106B" w:rsidP="006C106B">
      <w:r>
        <w:t xml:space="preserve">The trials took place between 1997 and 2003 and were conducted in university and medical centers in </w:t>
      </w:r>
      <w:commentRangeStart w:id="45"/>
      <w:r>
        <w:t>Denmark</w:t>
      </w:r>
      <w:ins w:id="46" w:author="Anthony Barrows" w:date="2023-04-24T08:36:00Z">
        <w:r w:rsidR="002336B1">
          <w:t xml:space="preserve"> </w:t>
        </w:r>
      </w:ins>
      <w:r w:rsidR="002336B1">
        <w:fldChar w:fldCharType="begin"/>
      </w:r>
      <w:r w:rsidR="002336B1">
        <w:instrText xml:space="preserve"> ADDIN ZOTERO_ITEM CSL_CITATION {"citationID":"8PMrpSQo","properties":{"formattedCitation":"(21)","plainCitation":"(21)","noteIndex":0},"citationItems":[{"id":58,"uris":["http://zotero.org/users/10331382/items/32BYC8JL"],"itemData":{"id":58,"type":"article-journal","container-title":"Addiction","DOI":"10.1046/j.1360-0443.2003.00489.x","ISSN":"09652140","issue":"10","language":"en","page":"1395-1402","source":"DOI.org (Crossref)","title":"Smoking reduction promotes smoking cessation: results from a double blind, randomized, placebo-controlled trial of nicotine gum with 2-year follow-up: Smoking reduction with nicotine gum","title-short":"Smoking reduction promotes smoking cessation","volume":"98","author":[{"family":"Wennike","given":"Poul"},{"family":"Danielsson","given":"Tobias"},{"family":"Landfeldt","given":"Björn"},{"family":"Westin","given":"Åke"},{"family":"Tønnesen","given":"Philip"}],"issued":{"date-parts":[["2003",10]]},"citation-key":"wennikeSmokingReductionPromotes2003"}}],"schema":"https://github.com/citation-style-language/schema/raw/master/csl-citation.json"} </w:instrText>
      </w:r>
      <w:r w:rsidR="002336B1">
        <w:fldChar w:fldCharType="separate"/>
      </w:r>
      <w:r w:rsidR="002336B1">
        <w:rPr>
          <w:noProof/>
        </w:rPr>
        <w:t>(21)</w:t>
      </w:r>
      <w:r w:rsidR="002336B1">
        <w:fldChar w:fldCharType="end"/>
      </w:r>
      <w:r>
        <w:t>, Switzerland</w:t>
      </w:r>
      <w:ins w:id="47" w:author="Anthony Barrows" w:date="2023-04-24T08:35:00Z">
        <w:r w:rsidR="000D468A">
          <w:t xml:space="preserve"> </w:t>
        </w:r>
      </w:ins>
      <w:r w:rsidR="000D468A">
        <w:fldChar w:fldCharType="begin"/>
      </w:r>
      <w:r w:rsidR="000D468A">
        <w:instrText xml:space="preserve"> ADDIN ZOTERO_ITEM CSL_CITATION {"citationID":"5Vtd9XjA","properties":{"formattedCitation":"(19)","plainCitation":"(19)","noteIndex":0},"citationItems":[{"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0D468A">
        <w:fldChar w:fldCharType="separate"/>
      </w:r>
      <w:r w:rsidR="000D468A">
        <w:rPr>
          <w:noProof/>
        </w:rPr>
        <w:t>(19)</w:t>
      </w:r>
      <w:r w:rsidR="000D468A">
        <w:fldChar w:fldCharType="end"/>
      </w:r>
      <w:r>
        <w:t>, Australia</w:t>
      </w:r>
      <w:ins w:id="48" w:author="Anthony Barrows" w:date="2023-04-24T08:39:00Z">
        <w:r w:rsidR="00056287">
          <w:t xml:space="preserve"> </w:t>
        </w:r>
      </w:ins>
      <w:r w:rsidR="00056287">
        <w:fldChar w:fldCharType="begin"/>
      </w:r>
      <w:r w:rsidR="00056287">
        <w:instrText xml:space="preserve"> ADDIN ZOTERO_ITEM CSL_CITATION {"citationID":"Fr2EKMsl","properties":{"formattedCitation":"(17)","plainCitation":"(17)","noteIndex":0},"citationItems":[{"id":53,"uris":["http://zotero.org/users/10331382/items/RXTKYNRF"],"itemData":{"id":53,"type":"article-journal","container-title":"Study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reduction","author":[{"family":"Haustein","given":"K"}],"issued":{"date-parts":[["2001"]]},"citation-key":"hausteinDoubleblindRandomizedPlacebocontrolled2001"}}],"schema":"https://github.com/citation-style-language/schema/raw/master/csl-citation.json"} </w:instrText>
      </w:r>
      <w:r w:rsidR="00056287">
        <w:fldChar w:fldCharType="separate"/>
      </w:r>
      <w:r w:rsidR="00056287">
        <w:rPr>
          <w:noProof/>
        </w:rPr>
        <w:t>(17)</w:t>
      </w:r>
      <w:r w:rsidR="00056287">
        <w:fldChar w:fldCharType="end"/>
      </w:r>
      <w:r>
        <w:t>, the USA</w:t>
      </w:r>
      <w:ins w:id="49" w:author="Anthony Barrows" w:date="2023-04-24T08:36:00Z">
        <w:r w:rsidR="00FF086A">
          <w:t xml:space="preserve"> </w:t>
        </w:r>
      </w:ins>
      <w:r w:rsidR="00FF086A">
        <w:fldChar w:fldCharType="begin"/>
      </w:r>
      <w:r w:rsidR="002336B1">
        <w:instrText xml:space="preserve"> ADDIN ZOTERO_ITEM CSL_CITATION {"citationID":"1EbLLWJG","properties":{"formattedCitation":"(20)","plainCitation":"(20)","noteIndex":0},"citationItems":[{"id":57,"uris":["http://zotero.org/users/10331382/items/ZNL8TWCV"],"itemData":{"id":57,"type":"article-journal","container-title":"Nicotine &amp; Tobacco Research","DOI":"10.1080/14622200600789916","ISSN":"1462-2203","issue":"4","journalAbbreviation":"Nicotine &amp; Tobacco Res.","language":"en","page":"555-564","source":"DOI.org (Crossref)","title":"Efficacy of the nicotine inhaler in smoking reduction: A double-blind, randomized trial","title-short":"Efficacy of the nicotine inhaler in smoking reduction","volume":"8","author":[{"family":"Rennard","given":"Stephen"},{"family":"Glover","given":"Elbert"},{"family":"Leischow","given":"Scott"},{"family":"Daughton","given":"David"},{"family":"Glover","given":"Penny"},{"family":"Muramoto","given":"Myra"},{"family":"Franzon","given":"Mikael"},{"family":"Danielsson","given":"Tobias"},{"family":"Landfeldt","given":"Björn"},{"family":"Westin","given":"Åke"}],"issued":{"date-parts":[["2006",8,1]]},"citation-key":"rennardEfficacyNicotineInhaler2006"}}],"schema":"https://github.com/citation-style-language/schema/raw/master/csl-citation.json"} </w:instrText>
      </w:r>
      <w:r w:rsidR="00FF086A">
        <w:fldChar w:fldCharType="separate"/>
      </w:r>
      <w:r w:rsidR="002336B1">
        <w:rPr>
          <w:noProof/>
        </w:rPr>
        <w:t>(20)</w:t>
      </w:r>
      <w:r w:rsidR="00FF086A">
        <w:fldChar w:fldCharType="end"/>
      </w:r>
      <w:ins w:id="50" w:author="Klemperer, Elias" w:date="2023-04-05T12:16:00Z">
        <w:r w:rsidR="00492327">
          <w:t>,</w:t>
        </w:r>
      </w:ins>
      <w:r>
        <w:t xml:space="preserve"> and Germany</w:t>
      </w:r>
      <w:ins w:id="51" w:author="Anthony Barrows" w:date="2023-04-24T08:39:00Z">
        <w:r w:rsidR="001B0172">
          <w:t xml:space="preserve"> </w:t>
        </w:r>
      </w:ins>
      <w:r w:rsidR="001B0172">
        <w:fldChar w:fldCharType="begin"/>
      </w:r>
      <w:r w:rsidR="001B0172">
        <w:instrText xml:space="preserve"> ADDIN ZOTERO_ITEM CSL_CITATION {"citationID":"MctifRlK","properties":{"formattedCitation":"(18)","plainCitation":"(18)","noteIndex":0},"citationItems":[{"id":54,"uris":["http://zotero.org/users/10331382/items/IF227SIK"],"itemData":{"id":54,"type":"article-journal","container-title":"Clinical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schema":"https://github.com/citation-style-language/schema/raw/master/csl-citation.json"} </w:instrText>
      </w:r>
      <w:r w:rsidR="001B0172">
        <w:fldChar w:fldCharType="separate"/>
      </w:r>
      <w:r w:rsidR="001B0172">
        <w:rPr>
          <w:noProof/>
        </w:rPr>
        <w:t>(18)</w:t>
      </w:r>
      <w:r w:rsidR="001B0172">
        <w:fldChar w:fldCharType="end"/>
      </w:r>
      <w:r>
        <w:t xml:space="preserve">. </w:t>
      </w:r>
      <w:commentRangeEnd w:id="45"/>
      <w:r w:rsidR="00492327">
        <w:rPr>
          <w:rStyle w:val="CommentReference"/>
        </w:rPr>
        <w:commentReference w:id="45"/>
      </w:r>
      <w:r>
        <w:t xml:space="preserve">There were 2066 participants enrolled </w:t>
      </w:r>
      <w:del w:id="52" w:author="Gemma Taylor" w:date="2023-05-07T12:35:00Z">
        <w:r w:rsidDel="00A023C0">
          <w:delText xml:space="preserve">in </w:delText>
        </w:r>
      </w:del>
      <w:ins w:id="53" w:author="Gemma Taylor" w:date="2023-05-07T12:35:00Z">
        <w:r w:rsidR="00A023C0">
          <w:t xml:space="preserve">across </w:t>
        </w:r>
      </w:ins>
      <w:r>
        <w:t>5 trials. A</w:t>
      </w:r>
      <w:ins w:id="54" w:author="Klemperer, Elias" w:date="2023-04-05T12:16:00Z">
        <w:r w:rsidR="00492327">
          <w:t>t baseline, a</w:t>
        </w:r>
      </w:ins>
      <w:r>
        <w:t xml:space="preserve">ll participants were at </w:t>
      </w:r>
      <w:ins w:id="55" w:author="Gemma Taylor" w:date="2023-05-07T12:35:00Z">
        <w:r w:rsidR="0081389A">
          <w:rPr>
            <w:rFonts w:cstheme="minorHAnsi"/>
          </w:rPr>
          <w:t>≥</w:t>
        </w:r>
      </w:ins>
      <w:del w:id="56" w:author="Gemma Taylor" w:date="2023-05-07T12:35:00Z">
        <w:r w:rsidDel="0081389A">
          <w:delText xml:space="preserve">least </w:delText>
        </w:r>
      </w:del>
      <w:r>
        <w:t>18 years o</w:t>
      </w:r>
      <w:del w:id="57" w:author="Gemma Taylor" w:date="2023-05-07T12:36:00Z">
        <w:r w:rsidDel="0081389A">
          <w:delText>f ag</w:delText>
        </w:r>
      </w:del>
      <w:ins w:id="58" w:author="Gemma Taylor" w:date="2023-05-07T12:36:00Z">
        <w:r w:rsidR="0081389A">
          <w:t>ld</w:t>
        </w:r>
      </w:ins>
      <w:del w:id="59" w:author="Gemma Taylor" w:date="2023-05-07T12:36:00Z">
        <w:r w:rsidDel="0081389A">
          <w:delText>e</w:delText>
        </w:r>
      </w:del>
      <w:r>
        <w:t xml:space="preserve">, reported smoking </w:t>
      </w:r>
      <w:ins w:id="60" w:author="Gemma Taylor" w:date="2023-05-07T12:36:00Z">
        <w:r w:rsidR="0081389A">
          <w:rPr>
            <w:rFonts w:cstheme="minorHAnsi"/>
          </w:rPr>
          <w:t>≥</w:t>
        </w:r>
      </w:ins>
      <w:r>
        <w:t xml:space="preserve">15 </w:t>
      </w:r>
      <w:del w:id="61" w:author="Gemma Taylor" w:date="2023-05-07T12:36:00Z">
        <w:r w:rsidDel="0081389A">
          <w:delText xml:space="preserve">or more </w:delText>
        </w:r>
      </w:del>
      <w:del w:id="62" w:author="Klemperer, Elias" w:date="2023-04-05T12:19:00Z">
        <w:r w:rsidDel="00DB57C5">
          <w:delText>cigarettes per day</w:delText>
        </w:r>
      </w:del>
      <w:ins w:id="63" w:author="Klemperer, Elias" w:date="2023-04-05T12:19:00Z">
        <w:r w:rsidR="00DB57C5">
          <w:t>CPD</w:t>
        </w:r>
      </w:ins>
      <w:r>
        <w:t xml:space="preserve">, </w:t>
      </w:r>
      <w:del w:id="64" w:author="Gemma Taylor" w:date="2023-05-07T12:36:00Z">
        <w:r w:rsidDel="0081389A">
          <w:delText xml:space="preserve">and </w:delText>
        </w:r>
      </w:del>
      <w:r>
        <w:t xml:space="preserve">were selected because they wanted to reduce but not stop smoking, and had smoked regularly for </w:t>
      </w:r>
      <w:ins w:id="65" w:author="Gemma Taylor" w:date="2023-05-07T12:36:00Z">
        <w:r w:rsidR="0081389A">
          <w:rPr>
            <w:rFonts w:cstheme="minorHAnsi"/>
          </w:rPr>
          <w:t>≥</w:t>
        </w:r>
      </w:ins>
      <w:del w:id="66" w:author="Gemma Taylor" w:date="2023-05-07T12:36:00Z">
        <w:r w:rsidDel="0081389A">
          <w:delText xml:space="preserve">at least </w:delText>
        </w:r>
      </w:del>
      <w:r>
        <w:t xml:space="preserve">3 years. Participants were excluded if they were pregnant, breastfeeding, under psychiatric care, deemed to be unfit by a general practitioner, or </w:t>
      </w:r>
      <w:ins w:id="67" w:author="Klemperer, Elias" w:date="2023-04-05T12:17:00Z">
        <w:r w:rsidR="00492327">
          <w:t>currently enrolled</w:t>
        </w:r>
      </w:ins>
      <w:del w:id="68" w:author="Klemperer, Elias" w:date="2023-04-05T12:17:00Z">
        <w:r w:rsidDel="00492327">
          <w:delText>part of</w:delText>
        </w:r>
      </w:del>
      <w:r>
        <w:t xml:space="preserve"> </w:t>
      </w:r>
      <w:ins w:id="69" w:author="Klemperer, Elias" w:date="2023-04-05T12:17:00Z">
        <w:r w:rsidR="00492327">
          <w:t xml:space="preserve">in </w:t>
        </w:r>
      </w:ins>
      <w:r>
        <w:t xml:space="preserve">a </w:t>
      </w:r>
      <w:ins w:id="70" w:author="Klemperer, Elias" w:date="2023-04-05T12:17:00Z">
        <w:r w:rsidR="00492327">
          <w:t xml:space="preserve">smoking </w:t>
        </w:r>
      </w:ins>
      <w:r>
        <w:t>cessation program.</w:t>
      </w:r>
    </w:p>
    <w:p w14:paraId="4122CD89" w14:textId="77777777" w:rsidR="006C106B" w:rsidRPr="006C106B" w:rsidRDefault="006C106B" w:rsidP="006C106B"/>
    <w:p w14:paraId="12953662" w14:textId="687AAE03" w:rsidR="000566E5" w:rsidRDefault="00BF29DF" w:rsidP="000566E5">
      <w:pPr>
        <w:pStyle w:val="Heading2"/>
      </w:pPr>
      <w:r>
        <w:t>Data Collection</w:t>
      </w:r>
    </w:p>
    <w:p w14:paraId="7BCBDDF6" w14:textId="77777777" w:rsidR="000566E5" w:rsidRPr="000566E5" w:rsidRDefault="000566E5" w:rsidP="000566E5"/>
    <w:p w14:paraId="05C79379" w14:textId="677B632B" w:rsidR="000566E5" w:rsidRDefault="000566E5" w:rsidP="000566E5">
      <w:r>
        <w:t xml:space="preserve">At baseline, trial investigators gathered data on participants’ demographic details, age started smoking, </w:t>
      </w:r>
      <w:del w:id="71" w:author="Klemperer, Elias" w:date="2023-04-05T12:19:00Z">
        <w:r w:rsidDel="00DB57C5">
          <w:delText>cigarettes per day (</w:delText>
        </w:r>
      </w:del>
      <w:r>
        <w:t>CPD</w:t>
      </w:r>
      <w:del w:id="72" w:author="Klemperer, Elias" w:date="2023-04-05T12:19:00Z">
        <w:r w:rsidDel="00DB57C5">
          <w:delText>)</w:delText>
        </w:r>
      </w:del>
      <w:r>
        <w:t>, nicotine dependence (</w:t>
      </w:r>
      <w:proofErr w:type="spellStart"/>
      <w:r>
        <w:t>Fagerström</w:t>
      </w:r>
      <w:proofErr w:type="spellEnd"/>
      <w:r>
        <w:t xml:space="preserve"> Test of Nicotine Dependence; FTND</w:t>
      </w:r>
      <w:r w:rsidR="002F114E">
        <w:t xml:space="preserve"> </w:t>
      </w:r>
      <w:r w:rsidR="002F114E">
        <w:fldChar w:fldCharType="begin"/>
      </w:r>
      <w:r w:rsidR="004F3058">
        <w:instrText xml:space="preserve"> ADDIN ZOTERO_ITEM CSL_CITATION {"citationID":"DNp0RNeM","properties":{"formattedCitation":"(22)","plainCitation":"(22)","dontUpdate":true,"noteIndex":0},"citationItems":[{"id":74,"uris":["http://zotero.org/users/10331382/items/3STNVQYV"],"itemData":{"id":74,"type":"article-journal","container-title":"Ear, Nose, &amp; Throat Journal","ISSN":"0145-5613","issue":"11","journalAbbreviation":"Ear Nose Throat J","language":"eng","note":"PMID: 2276350","page":"763-765","source":"PubMed","title":"Nicotine addiction and its assessment","volume":"69","author":[{"family":"Fagerstrom","given":"K. O."},{"family":"Heatherton","given":"T. F."},{"family":"Kozlowski","given":"L. T."}],"issued":{"date-parts":[["1990",11]]},"citation-key":"fagerstromNicotineAddictionIts1990"}}],"schema":"https://github.com/citation-style-language/schema/raw/master/csl-citation.json"} </w:instrText>
      </w:r>
      <w:r w:rsidR="002F114E">
        <w:fldChar w:fldCharType="separate"/>
      </w:r>
      <w:r w:rsidR="000D468A">
        <w:rPr>
          <w:noProof/>
        </w:rPr>
        <w:t>(19)</w:t>
      </w:r>
      <w:r w:rsidR="002F114E">
        <w:fldChar w:fldCharType="end"/>
      </w:r>
      <w:r>
        <w:t xml:space="preserve">), intention to reduce, intention to quit, smoking history (e.g., number of previous quit attempts, longest period without smoking), </w:t>
      </w:r>
      <w:del w:id="73" w:author="Klemperer, Elias" w:date="2023-04-05T12:20:00Z">
        <w:r w:rsidDel="00DB57C5">
          <w:delText xml:space="preserve">and </w:delText>
        </w:r>
      </w:del>
      <w:r>
        <w:t xml:space="preserve">self-rated effects from smoking, </w:t>
      </w:r>
      <w:ins w:id="74" w:author="Klemperer, Elias" w:date="2023-04-05T12:20:00Z">
        <w:r w:rsidR="00DB57C5">
          <w:t xml:space="preserve">and </w:t>
        </w:r>
      </w:ins>
      <w:r>
        <w:t>the Short Form Health Survey-36 (SF-36/RAND-36</w:t>
      </w:r>
      <w:r w:rsidR="002C77C1">
        <w:t xml:space="preserve">, </w:t>
      </w:r>
      <w:r w:rsidR="002C77C1">
        <w:fldChar w:fldCharType="begin"/>
      </w:r>
      <w:r w:rsidR="00380169">
        <w:instrText xml:space="preserve"> ADDIN ZOTERO_ITEM CSL_CITATION {"citationID":"TgH1Gaia","properties":{"formattedCitation":"(25\\uc0\\u8211{}27)","plainCitation":"(25–27)","noteIndex":0},"citationItems":[{"id":77,"uris":["http://zotero.org/users/10331382/items/5APFLHCT"],"itemData":{"id":77,"type":"article-journal","container-title":"Annals of Medicine","DOI":"10.3109/07853890109002089","ISSN":"0785-3890, 1365-2060","issue":"5","journalAbbreviation":"Annals of Medicine","language":"en","page":"350-357","source":"DOI.org (Crossref)","title":"The RAND-36 measure of health-related quality of life","volume":"33","author":[{"family":"Hays","given":"Ron D"},{"family":"Morales","given":"Leo S"}],"issued":{"date-parts":[["2001",1]]},"citation-key":"haysRAND36MeasureHealthrelated2001"}},{"id":78,"uris":["http://zotero.org/users/10331382/items/KVTZ3J4U"],"itemData":{"id":78,"type":"article-journal","container-title":"Health Economics","DOI":"10.1002/hec.4730020305","ISSN":"10579230, 10991050","issue":"3","journalAbbreviation":"Health Econ.","language":"en","page":"217-227","source":"DOI.org (Crossref)","title":"The rand 36-item health survey 1.0","volume":"2","author":[{"family":"Hays","given":"Ron D."},{"family":"Sherbourne","given":"Cathy Donald"},{"family":"Mazel","given":"Rebecca M."}],"issued":{"date-parts":[["1993",10]]},"citation-key":"haysRand36itemHealth1993"}},{"id":79,"uris":["http://zotero.org/users/10331382/items/SLQWVVYH"],"itemData":{"id":79,"type":"book","publisher":"Psychological Corporation San Antonio, TX","title":"RAND-36 health status inventory","author":[{"family":"Hays","given":"Ron D"},{"family":"Prince-Embury","given":"S"},{"family":"Chen","given":"H"}],"issued":{"date-parts":[["1998"]]},"citation-key":"haysRAND36HealthStatus1998"}}],"schema":"https://github.com/citation-style-language/schema/raw/master/csl-citation.json"} </w:instrText>
      </w:r>
      <w:r w:rsidR="002C77C1">
        <w:fldChar w:fldCharType="separate"/>
      </w:r>
      <w:r w:rsidR="00380169" w:rsidRPr="00380169">
        <w:rPr>
          <w:rFonts w:ascii="Calibri" w:cs="Calibri"/>
          <w:kern w:val="0"/>
        </w:rPr>
        <w:t>(25–27)</w:t>
      </w:r>
      <w:r w:rsidR="002C77C1">
        <w:fldChar w:fldCharType="end"/>
      </w:r>
      <w:r>
        <w:t>). To preserve anonymity, some demographic data were unavailable for this secondary analysis.</w:t>
      </w:r>
    </w:p>
    <w:p w14:paraId="6FE8D077" w14:textId="77777777" w:rsidR="000566E5" w:rsidRDefault="000566E5" w:rsidP="000566E5"/>
    <w:p w14:paraId="54713CB2" w14:textId="3A85AAA5" w:rsidR="000566E5" w:rsidRDefault="00B45520" w:rsidP="000566E5">
      <w:ins w:id="75" w:author="Klemperer, Elias" w:date="2023-04-05T12:24:00Z">
        <w:r>
          <w:t>In addition to baseline questionnaires, p</w:t>
        </w:r>
      </w:ins>
      <w:del w:id="76" w:author="Klemperer, Elias" w:date="2023-04-05T12:24:00Z">
        <w:r w:rsidR="000566E5" w:rsidDel="00B45520">
          <w:delText>P</w:delText>
        </w:r>
      </w:del>
      <w:r w:rsidR="000566E5">
        <w:t>articipants</w:t>
      </w:r>
      <w:del w:id="77" w:author="Gemma Taylor" w:date="2023-05-07T12:37:00Z">
        <w:r w:rsidR="000566E5" w:rsidDel="002702A0">
          <w:delText xml:space="preserve"> </w:delText>
        </w:r>
      </w:del>
      <w:del w:id="78" w:author="Klemperer, Elias" w:date="2023-04-05T12:21:00Z">
        <w:r w:rsidR="000566E5" w:rsidDel="00B45520">
          <w:delText>were followed up with consistent measures at</w:delText>
        </w:r>
      </w:del>
      <w:ins w:id="79" w:author="Klemperer, Elias" w:date="2023-04-05T12:23:00Z">
        <w:r>
          <w:t xml:space="preserve"> provided a breath carbon monoxide (CO) sample</w:t>
        </w:r>
      </w:ins>
      <w:ins w:id="80" w:author="Klemperer, Elias" w:date="2023-04-05T12:21:00Z">
        <w:r>
          <w:t xml:space="preserve"> </w:t>
        </w:r>
      </w:ins>
      <w:del w:id="81" w:author="Klemperer, Elias" w:date="2023-04-05T12:25:00Z">
        <w:r w:rsidR="000566E5" w:rsidDel="00B45520">
          <w:delText xml:space="preserve"> baseline, </w:delText>
        </w:r>
      </w:del>
      <w:r w:rsidR="000566E5">
        <w:t xml:space="preserve">and </w:t>
      </w:r>
      <w:moveToRangeStart w:id="82" w:author="Klemperer, Elias" w:date="2023-04-05T12:24:00Z" w:name="move131589898"/>
      <w:moveTo w:id="83" w:author="Klemperer, Elias" w:date="2023-04-05T12:24:00Z">
        <w:r>
          <w:t>answered the following questions</w:t>
        </w:r>
      </w:moveTo>
      <w:ins w:id="84" w:author="Klemperer, Elias" w:date="2023-04-05T12:25:00Z">
        <w:r w:rsidRPr="00B45520">
          <w:t xml:space="preserve"> </w:t>
        </w:r>
        <w:r>
          <w:t>at baseline and at 2-, 10-, 18-, 26- and 52- weeks from baseline</w:t>
        </w:r>
      </w:ins>
      <w:moveTo w:id="85" w:author="Klemperer, Elias" w:date="2023-04-05T12:24:00Z">
        <w:del w:id="86" w:author="Klemperer, Elias" w:date="2023-04-05T12:24:00Z">
          <w:r w:rsidDel="00B45520">
            <w:delText xml:space="preserve"> via self-report</w:delText>
          </w:r>
        </w:del>
        <w:r>
          <w:t>: “how many cigarettes do you smoke/day on average?”, “how many cigarettes do you smoke/week on average”, “how many cigarettes do you smoke/month on average?”</w:t>
        </w:r>
        <w:del w:id="87" w:author="Klemperer, Elias" w:date="2023-04-05T12:24:00Z">
          <w:r w:rsidDel="00B45520">
            <w:delText>.</w:delText>
          </w:r>
        </w:del>
      </w:moveTo>
      <w:moveToRangeEnd w:id="82"/>
      <w:del w:id="88" w:author="Klemperer, Elias" w:date="2023-04-05T12:25:00Z">
        <w:r w:rsidR="000566E5" w:rsidDel="00B45520">
          <w:delText>at 2-, 10-, 18-, 26- and 52- weeks from baseline. On each occasion, investigators collected data on CPD and recorded an expired air carbon monoxide (CO) reading. Participants</w:delText>
        </w:r>
      </w:del>
      <w:r w:rsidR="000566E5">
        <w:t xml:space="preserve"> </w:t>
      </w:r>
      <w:moveFromRangeStart w:id="89" w:author="Klemperer, Elias" w:date="2023-04-05T12:24:00Z" w:name="move131589898"/>
      <w:moveFrom w:id="90" w:author="Klemperer, Elias" w:date="2023-04-05T12:24:00Z">
        <w:r w:rsidR="000566E5" w:rsidDel="00B45520">
          <w:t>answered the following questions via self-report: “how many cigarettes do you smoke/day on average?”, “how many cigarettes do you smoke/week on average”, “how many cigarettes do you smoke/month on average?”.</w:t>
        </w:r>
      </w:moveFrom>
      <w:moveFromRangeEnd w:id="89"/>
    </w:p>
    <w:p w14:paraId="0EBD0DD0" w14:textId="77777777" w:rsidR="000566E5" w:rsidRPr="000566E5" w:rsidRDefault="000566E5" w:rsidP="000566E5"/>
    <w:p w14:paraId="644D6958" w14:textId="2ACABC76" w:rsidR="00BF29DF" w:rsidRDefault="00BF29DF" w:rsidP="00BF29DF">
      <w:pPr>
        <w:pStyle w:val="Heading2"/>
      </w:pPr>
      <w:r>
        <w:lastRenderedPageBreak/>
        <w:t>Variables</w:t>
      </w:r>
    </w:p>
    <w:p w14:paraId="140760B2" w14:textId="77777777" w:rsidR="00FD2FBD" w:rsidRPr="00FD2FBD" w:rsidRDefault="00FD2FBD" w:rsidP="00FD2FBD"/>
    <w:p w14:paraId="3652DD60" w14:textId="1F3B6F7B" w:rsidR="00494E1E" w:rsidRDefault="00494E1E" w:rsidP="00494E1E">
      <w:r>
        <w:t xml:space="preserve">Latent trajectories were determined using percent change from baseline in average </w:t>
      </w:r>
      <w:del w:id="91" w:author="Klemperer, Elias" w:date="2023-04-05T12:19:00Z">
        <w:r w:rsidDel="00DB57C5">
          <w:delText>cigarettes per day (</w:delText>
        </w:r>
      </w:del>
      <w:r>
        <w:t>CPD</w:t>
      </w:r>
      <w:del w:id="92" w:author="Klemperer, Elias" w:date="2023-04-05T12:19:00Z">
        <w:r w:rsidDel="00DB57C5">
          <w:delText>)</w:delText>
        </w:r>
      </w:del>
      <w:r>
        <w:t xml:space="preserve"> at weeks 2, 10, 18, and 26. When CPD was unavailable, participants self-reported cigarettes per week were divided by 7 and used instead. If a participant reported they had stopped smoking, CPD was set to 0. Abstinence was determined using CO values </w:t>
      </w:r>
      <w:ins w:id="93" w:author="Gemma Taylor" w:date="2023-05-07T12:38:00Z">
        <w:r w:rsidR="00776C71">
          <w:rPr>
            <w:rFonts w:cstheme="minorHAnsi"/>
          </w:rPr>
          <w:t>≥</w:t>
        </w:r>
        <w:commentRangeStart w:id="94"/>
        <w:r w:rsidR="00776C71">
          <w:t xml:space="preserve">10 </w:t>
        </w:r>
        <w:commentRangeEnd w:id="94"/>
        <w:r w:rsidR="00744FB9">
          <w:rPr>
            <w:rStyle w:val="CommentReference"/>
          </w:rPr>
          <w:commentReference w:id="94"/>
        </w:r>
        <w:r w:rsidR="00744FB9">
          <w:t xml:space="preserve">parts per million (ppm) </w:t>
        </w:r>
      </w:ins>
      <w:r>
        <w:t>from week 52.</w:t>
      </w:r>
    </w:p>
    <w:p w14:paraId="6F267255" w14:textId="77777777" w:rsidR="00494E1E" w:rsidRDefault="00494E1E" w:rsidP="00494E1E"/>
    <w:p w14:paraId="45BF354F" w14:textId="71B76DCF" w:rsidR="00CA577D" w:rsidRDefault="00494E1E" w:rsidP="00494E1E">
      <w:r>
        <w:t xml:space="preserve">The baseline variables used to predict latent class were age at trial intake, age started smoking, longest period without smoking, number of times tried to quit smoking, FTND, intention to quit, length of time since last quit attempt, experience of anxiety in the last 24 hours, experience of depression in the last 24 hours, SF-36 subscales, </w:t>
      </w:r>
      <w:del w:id="95" w:author="Klemperer, Elias" w:date="2023-04-05T12:33:00Z">
        <w:r w:rsidDel="005A7912">
          <w:delText>carbon monoxide</w:delText>
        </w:r>
      </w:del>
      <w:ins w:id="96" w:author="Klemperer, Elias" w:date="2023-04-05T12:33:00Z">
        <w:r w:rsidR="005A7912">
          <w:t>CO</w:t>
        </w:r>
      </w:ins>
      <w:r>
        <w:t xml:space="preserve"> </w:t>
      </w:r>
      <w:del w:id="97" w:author="Gemma Taylor" w:date="2023-05-07T12:38:00Z">
        <w:r w:rsidDel="00744FB9">
          <w:delText>parts per million (</w:delText>
        </w:r>
      </w:del>
      <w:del w:id="98" w:author="Klemperer, Elias" w:date="2023-04-05T12:33:00Z">
        <w:r w:rsidDel="005A7912">
          <w:delText xml:space="preserve">CO </w:delText>
        </w:r>
      </w:del>
      <w:r>
        <w:t>ppm</w:t>
      </w:r>
      <w:del w:id="99" w:author="Gemma Taylor" w:date="2023-05-07T12:38:00Z">
        <w:r w:rsidDel="00744FB9">
          <w:delText>)</w:delText>
        </w:r>
      </w:del>
      <w:r>
        <w:t>, relief from smoking, study site, and parent trial treatment group (22 variables</w:t>
      </w:r>
      <w:del w:id="100" w:author="Gemma Taylor" w:date="2023-05-07T12:39:00Z">
        <w:r w:rsidDel="00A42BEE">
          <w:delText xml:space="preserve"> in all</w:delText>
        </w:r>
      </w:del>
      <w:r>
        <w:t>).</w:t>
      </w:r>
    </w:p>
    <w:p w14:paraId="1E080FCD" w14:textId="77777777" w:rsidR="00494E1E" w:rsidRPr="00494E1E" w:rsidRDefault="00494E1E" w:rsidP="00494E1E"/>
    <w:p w14:paraId="046F37B3" w14:textId="65BC8A83" w:rsidR="00BF29DF" w:rsidRDefault="00BF29DF" w:rsidP="00BF29DF">
      <w:pPr>
        <w:pStyle w:val="Heading2"/>
      </w:pPr>
      <w:r>
        <w:t>Bias</w:t>
      </w:r>
    </w:p>
    <w:p w14:paraId="1B226413" w14:textId="77777777" w:rsidR="00FD2FBD" w:rsidRPr="00FD2FBD" w:rsidRDefault="00FD2FBD" w:rsidP="00FD2FBD"/>
    <w:p w14:paraId="17D93ED8" w14:textId="77777777" w:rsidR="0054441D" w:rsidRDefault="0054441D" w:rsidP="0054441D">
      <w:r>
        <w:t>To address bias due to missing data, baseline predictors with greater than 25% missing observations were discarded. Additionally, subjects missing 7 or more baseline variables were excluded from analyses. Finally, missing observations for remaining baseline predictors were grouped by study site, sex, and age and imputed using average values within those groups.</w:t>
      </w:r>
    </w:p>
    <w:p w14:paraId="26153D31" w14:textId="77777777" w:rsidR="0054441D" w:rsidRPr="0054441D" w:rsidRDefault="0054441D" w:rsidP="0054441D"/>
    <w:p w14:paraId="54944E69" w14:textId="5AE4F878" w:rsidR="00BF29DF" w:rsidRDefault="00BF29DF" w:rsidP="00BF29DF">
      <w:pPr>
        <w:pStyle w:val="Heading2"/>
      </w:pPr>
      <w:r>
        <w:t>Statistical Methods</w:t>
      </w:r>
    </w:p>
    <w:p w14:paraId="5FE465CB" w14:textId="77777777" w:rsidR="008E5127" w:rsidRPr="008E5127" w:rsidRDefault="008E5127" w:rsidP="008E5127"/>
    <w:p w14:paraId="7C686EFD" w14:textId="08676FD8" w:rsidR="00BF29DF" w:rsidRDefault="003B3F81" w:rsidP="008F09E2">
      <w:pPr>
        <w:pStyle w:val="Heading3"/>
      </w:pPr>
      <w:r>
        <w:t xml:space="preserve">Analysis 1: </w:t>
      </w:r>
      <w:r w:rsidR="008F09E2">
        <w:t>Trajectories in cigarettes per day over time</w:t>
      </w:r>
    </w:p>
    <w:p w14:paraId="2DD79DCF" w14:textId="77777777" w:rsidR="008E5127" w:rsidRPr="008E5127" w:rsidRDefault="008E5127" w:rsidP="008E5127"/>
    <w:p w14:paraId="4AE9482A" w14:textId="1795FF2E" w:rsidR="008E5127" w:rsidRDefault="008E5127" w:rsidP="008E5127">
      <w:r>
        <w:t>A latent class mixture model</w:t>
      </w:r>
      <w:r w:rsidR="004C2CC4">
        <w:t xml:space="preserve"> </w:t>
      </w:r>
      <w:r w:rsidR="004C2CC4">
        <w:fldChar w:fldCharType="begin"/>
      </w:r>
      <w:r w:rsidR="00380169">
        <w:instrText xml:space="preserve"> ADDIN ZOTERO_ITEM CSL_CITATION {"citationID":"E1g14DjM","properties":{"formattedCitation":"(28\\uc0\\u8211{}30)","plainCitation":"(28–30)","noteIndex":0},"citationItems":[{"id":27,"uris":["http://zotero.org/users/10331382/items/FLAKEIL8"],"itemData":{"id":27,"type":"article-journal","container-title":"Journal of Statistical Software","DOI":"10.18637/jss.v078.i02","ISSN":"1548-7660","issue":"2","journalAbbreviation":"J. Stat. Soft.","language":"en","source":"DOI.org (Crossref)","title":"Estimation of Extended Mixed Models Using Latent Classes and Latent Processes: The &lt;i&gt;R&lt;/i&gt; Package &lt;b&gt;lcmm&lt;/b&gt;","title-short":"Estimation of Extended Mixed Models Using Latent Classes and Latent Processes","URL":"http://www.jstatsoft.org/v78/i02/","volume":"78","author":[{"family":"Proust-Lima","given":"Cécile"},{"family":"Philipps","given":"Viviane"},{"family":"Liquet","given":"Benoit"}],"accessed":{"date-parts":[["2022",11,14]]},"issued":{"date-parts":[["2017"]]},"citation-key":"proust-limaEstimationExtendedMixed2017"}},{"id":30,"uris":["http://zotero.org/users/10331382/items/3LB36RE6"],"itemData":{"id":30,"type":"book","title":"lcmm: Extended Mixed Models Using Latent Classes and Latent Processes","URL":"https://cran.r-project.org/package=lcmm","author":[{"family":"Proust-Lima","given":"Cecile"},{"family":"Philipps","given":"Viviane"},{"family":"Diakite","given":"Amadou"},{"family":"Liquet","given":"Benoit"}],"issued":{"date-parts":[["2022"]]},"citation-key":"proust-limaLcmmExtendedMixed2022"}},{"id":26,"uris":["http://zotero.org/users/10331382/items/I79TMMI9"],"itemData":{"id":26,"type":"book","call-number":"QA278.6 .A67 2002","event-place":"Cambridge ; New York","ISBN":"978-0-521-59451-6","number-of-pages":"454","publisher":"Cambridge University Press","publisher-place":"Cambridge ; New York","source":"Library of Congress ISBN","title":"Applied latent class analysis","editor":[{"family":"Hagenaars","given":"Jacques A."},{"family":"McCutcheon","given":"Allan L."}],"issued":{"date-parts":[["2002"]]},"citation-key":"hagenaarsAppliedLatentClass2002"}}],"schema":"https://github.com/citation-style-language/schema/raw/master/csl-citation.json"} </w:instrText>
      </w:r>
      <w:r w:rsidR="004C2CC4">
        <w:fldChar w:fldCharType="separate"/>
      </w:r>
      <w:r w:rsidR="00380169" w:rsidRPr="00380169">
        <w:rPr>
          <w:rFonts w:ascii="Calibri" w:cs="Calibri"/>
          <w:kern w:val="0"/>
        </w:rPr>
        <w:t>(28–30)</w:t>
      </w:r>
      <w:r w:rsidR="004C2CC4">
        <w:fldChar w:fldCharType="end"/>
      </w:r>
      <w:r>
        <w:t xml:space="preserve"> was used to determine longitudinal trends in </w:t>
      </w:r>
      <w:del w:id="101" w:author="Klemperer, Elias" w:date="2023-04-05T12:19:00Z">
        <w:r w:rsidDel="00DB57C5">
          <w:delText>cigarettes per day</w:delText>
        </w:r>
      </w:del>
      <w:ins w:id="102" w:author="Klemperer, Elias" w:date="2023-04-05T12:19:00Z">
        <w:r w:rsidR="00DB57C5">
          <w:t>CPD</w:t>
        </w:r>
      </w:ins>
      <w:r>
        <w:t xml:space="preserve"> from baseline assessed at trial weeks 2, 10, 18, and 26. The primary dependent variable was percent change average CPD (e.g., a participant smoking 90% of their baseline level at week 2 received a value of -10% for week 2).</w:t>
      </w:r>
    </w:p>
    <w:p w14:paraId="485DB214" w14:textId="77777777" w:rsidR="008E5127" w:rsidRDefault="008E5127" w:rsidP="008E5127"/>
    <w:p w14:paraId="72824022" w14:textId="77777777" w:rsidR="008E5127" w:rsidRDefault="008E5127" w:rsidP="008E5127">
      <w:r>
        <w:t>Models ranging from 1 to 6 classes were estimated, and models for classes greater than 1 were initialized using parameters from the 1-class model. Grid search methods were performed for subsequent models, seeking to minimize information criteria at each step. The model that balanced fit and parsimony was selected as optimal.</w:t>
      </w:r>
    </w:p>
    <w:p w14:paraId="16DB0AC9" w14:textId="77777777" w:rsidR="008E5127" w:rsidRDefault="008E5127" w:rsidP="008E5127"/>
    <w:p w14:paraId="2EAA00B1" w14:textId="777AF83B" w:rsidR="008E5127" w:rsidRDefault="008E5127" w:rsidP="008E5127">
      <w:r>
        <w:t>Posterior classification was then used to assign subjects to each latent class using maximum likelihood estimation given the information (i.e., percent change in CPD at each week) collected in the longitudinal model.</w:t>
      </w:r>
    </w:p>
    <w:p w14:paraId="4E27CE9E" w14:textId="77777777" w:rsidR="008E5127" w:rsidRPr="008E5127" w:rsidRDefault="008E5127" w:rsidP="008E5127"/>
    <w:p w14:paraId="742253DB" w14:textId="6793958F" w:rsidR="008F09E2" w:rsidRDefault="008F09E2" w:rsidP="008F09E2">
      <w:pPr>
        <w:pStyle w:val="Heading3"/>
      </w:pPr>
      <w:r>
        <w:t xml:space="preserve">Analysis 2: Predicting longitudinal trajectories in CPD using baseline </w:t>
      </w:r>
      <w:proofErr w:type="gramStart"/>
      <w:r>
        <w:t>variables</w:t>
      </w:r>
      <w:proofErr w:type="gramEnd"/>
    </w:p>
    <w:p w14:paraId="1507134F" w14:textId="77777777" w:rsidR="00D4756A" w:rsidRPr="00D4756A" w:rsidRDefault="00D4756A" w:rsidP="00D4756A"/>
    <w:p w14:paraId="09F69D1F" w14:textId="42ACAF49" w:rsidR="0045073C" w:rsidRDefault="0045073C" w:rsidP="0045073C">
      <w:r>
        <w:t xml:space="preserve">Elastic net logistic regression </w:t>
      </w:r>
      <w:r w:rsidR="006F5593">
        <w:fldChar w:fldCharType="begin"/>
      </w:r>
      <w:r w:rsidR="00380169">
        <w:instrText xml:space="preserve"> ADDIN ZOTERO_ITEM CSL_CITATION {"citationID":"ivgwbgUm","properties":{"formattedCitation":"(31,32)","plainCitation":"(31,32)","noteIndex":0},"citationItems":[{"id":35,"uris":["http://zotero.org/users/10331382/items/HGWQT9F8"],"itemData":{"id":35,"type":"article-journal","container-title":"Journal of Statistical Software","DOI":"10.18637/jss.v033.i01","issue":"1","page":"1–22","title":"Regularization Paths for Generalized Linear Models via Coordinate Descent","volume":"33","author":[{"family":"Friedman","given":"Jerome"},{"family":"Hastie","given":"Trevor"},{"family":"Tibshirani","given":"Robert"}],"issued":{"date-parts":[["2010"]]},"citation-key":"friedmanRegularizationPathsGeneralized2010"}},{"id":36,"uris":["http://zotero.org/users/10331382/items/4TF7VBND"],"itemData":{"id":36,"type":"article-journal","container-title":"Journal of Statistical Software","DOI":"10.18637/jss.v039.i05","issue":"5","page":"1–13","title":"Regularization Paths for Cox's Proportional Hazards Model via Coordinate Descent","volume":"39","author":[{"family":"Simon","given":"Noah"},{"family":"Friedman","given":"Jerome"},{"family":"Hastie","given":"Trevor"},{"family":"Tibshirani","given":"Rob"}],"issued":{"date-parts":[["2011"]]},"citation-key":"simonRegularizationPathsCox2011"}}],"schema":"https://github.com/citation-style-language/schema/raw/master/csl-citation.json"} </w:instrText>
      </w:r>
      <w:r w:rsidR="006F5593">
        <w:fldChar w:fldCharType="separate"/>
      </w:r>
      <w:r w:rsidR="00380169">
        <w:rPr>
          <w:noProof/>
        </w:rPr>
        <w:t>(31,32)</w:t>
      </w:r>
      <w:r w:rsidR="006F5593">
        <w:fldChar w:fldCharType="end"/>
      </w:r>
      <w:r w:rsidR="00DD6459">
        <w:t xml:space="preserve"> </w:t>
      </w:r>
      <w:r>
        <w:t xml:space="preserve">was used to build predictive models for each latent class using all baseline characteristics as features (i.e., independent variables), and class membership </w:t>
      </w:r>
      <w:r>
        <w:lastRenderedPageBreak/>
        <w:t>as the target (i.e., dependent variable). Class membership was treated as a binary outcome, with membership to each class predicted using a separate regression model.</w:t>
      </w:r>
    </w:p>
    <w:p w14:paraId="3302BD3F" w14:textId="77777777" w:rsidR="0045073C" w:rsidRDefault="0045073C" w:rsidP="0045073C"/>
    <w:p w14:paraId="54F66376" w14:textId="65A0D907" w:rsidR="0045073C" w:rsidRDefault="0045073C" w:rsidP="0045073C">
      <w:r>
        <w:t xml:space="preserve">Initially, the data were split into 80% training and 20% testing sets. The training data </w:t>
      </w:r>
      <w:r w:rsidR="00821953">
        <w:t>were</w:t>
      </w:r>
      <w:r>
        <w:t xml:space="preserve"> then used to tune parameters for elastic net logistic regression models. Model selection and evaluation was performed using a nested cross-validation framework. Training was conducted using 5-fold cross validation, with 80% of the training set used for model training and 20% for evaluation. Model hyperparameter selection was conducted using a further divide of this training set using 5-fold cross-validation within each outer fold. Prediction accuracy was measured using receiver operator characteristic area-under-the-curve (AUC). Parameters from the model whose AUC results were within one standard error of the optimal cross-validated results were selected</w:t>
      </w:r>
      <w:r w:rsidR="00DD6459">
        <w:t xml:space="preserve"> </w:t>
      </w:r>
      <w:r w:rsidR="00DD6459">
        <w:fldChar w:fldCharType="begin"/>
      </w:r>
      <w:r w:rsidR="00380169">
        <w:instrText xml:space="preserve"> ADDIN ZOTERO_ITEM CSL_CITATION {"citationID":"EMxXCyn8","properties":{"formattedCitation":"(33)","plainCitation":"(33)","noteIndex":0},"citationItems":[{"id":47,"uris":["http://zotero.org/users/10331382/items/HYYN7GNA"],"itemData":{"id":47,"type":"book","edition":"1","ISBN":"978-1-315-13947-0","language":"en","note":"DOI: 10.1201/9781315139470","publisher":"Routledge","source":"DOI.org (Crossref)","title":"Classification And Regression Trees","URL":"https://www.taylorfrancis.com/books/9781351460491","author":[{"family":"Breiman","given":"Leo"},{"family":"Friedman","given":"Jerome H."},{"family":"Olshen","given":"Richard A."},{"family":"Stone","given":"Charles J."}],"accessed":{"date-parts":[["2022",11,23]]},"issued":{"date-parts":[["2017",10,19]]},"citation-key":"breimanClassificationRegressionTrees2017"}}],"schema":"https://github.com/citation-style-language/schema/raw/master/csl-citation.json"} </w:instrText>
      </w:r>
      <w:r w:rsidR="00DD6459">
        <w:fldChar w:fldCharType="separate"/>
      </w:r>
      <w:r w:rsidR="00380169">
        <w:rPr>
          <w:noProof/>
        </w:rPr>
        <w:t>(33)</w:t>
      </w:r>
      <w:r w:rsidR="00DD6459">
        <w:fldChar w:fldCharType="end"/>
      </w:r>
      <w:r>
        <w:t>. For each model, AUC represents the accuracy of prediction of the internal validation set. Hyperparameters from the most successful of these models were used to fit a model to the initial training set to obtain coefficients. To confirm model generalizability, these hyperparameters were also used to fit a final model to the initial testing set. Null ROCs were computed for each predicted class, and overall statistical significance was assessed using AUC’s equivalence with the Mann-Whitney U-statistic</w:t>
      </w:r>
      <w:r w:rsidR="00DD6459">
        <w:t xml:space="preserve"> </w:t>
      </w:r>
      <w:r w:rsidR="00DD6459">
        <w:fldChar w:fldCharType="begin"/>
      </w:r>
      <w:r w:rsidR="005B7A8D">
        <w:instrText xml:space="preserve"> ADDIN ZOTERO_ITEM CSL_CITATION {"citationID":"aeh10Xsg","properties":{"formattedCitation":"(34)","plainCitation":"(34)","noteIndex":0},"citationItems":[{"id":2,"uris":["http://zotero.org/users/10331382/items/ZEQE2Z25"],"itemData":{"id":2,"type":"article-journal","container-title":"Quarterly Journal of the Royal Meteorological Society","DOI":"10.1256/003590002320603584","ISSN":"00000000, 00359009","issue":"584","journalAbbreviation":"Q. J. R. Meteorol. Soc.","page":"2145-2166","source":"DOI.org (Crossref)","title":"Areas beneath the relative operating characteristics (ROC) and relative operating levels (ROL) curves: Statistical significance and interpretation","title-short":"Areas beneath the relative operating characteristics (ROC) and relative operating levels (ROL) curves","volume":"128","author":[{"family":"Mason","given":"S. J."},{"family":"Graham","given":"N. E."}],"issued":{"date-parts":[["2002",7,15]]},"citation-key":"MasonGraham2002"}}],"schema":"https://github.com/citation-style-language/schema/raw/master/csl-citation.json"} </w:instrText>
      </w:r>
      <w:r w:rsidR="00DD6459">
        <w:fldChar w:fldCharType="separate"/>
      </w:r>
      <w:r w:rsidR="00380169">
        <w:rPr>
          <w:noProof/>
        </w:rPr>
        <w:t>(34)</w:t>
      </w:r>
      <w:r w:rsidR="00DD6459">
        <w:fldChar w:fldCharType="end"/>
      </w:r>
      <w:r>
        <w:t>. This procedure was repeated using each latent class as the target.</w:t>
      </w:r>
    </w:p>
    <w:p w14:paraId="3B53692C" w14:textId="77777777" w:rsidR="0045073C" w:rsidRPr="0045073C" w:rsidRDefault="0045073C" w:rsidP="0045073C"/>
    <w:p w14:paraId="00B0978F" w14:textId="288B10BF" w:rsidR="008F09E2" w:rsidRDefault="008F09E2" w:rsidP="008F09E2">
      <w:pPr>
        <w:pStyle w:val="Heading3"/>
      </w:pPr>
      <w:r>
        <w:t xml:space="preserve">Analysis 3: Which trajectories in CPD predict smoking </w:t>
      </w:r>
      <w:commentRangeStart w:id="103"/>
      <w:commentRangeStart w:id="104"/>
      <w:r>
        <w:t>cessation</w:t>
      </w:r>
      <w:commentRangeEnd w:id="103"/>
      <w:r w:rsidR="00F6005A">
        <w:rPr>
          <w:rStyle w:val="CommentReference"/>
          <w:rFonts w:asciiTheme="minorHAnsi" w:eastAsiaTheme="minorHAnsi" w:hAnsiTheme="minorHAnsi" w:cstheme="minorBidi"/>
          <w:color w:val="auto"/>
        </w:rPr>
        <w:commentReference w:id="103"/>
      </w:r>
      <w:commentRangeEnd w:id="104"/>
      <w:r w:rsidR="009E64D5">
        <w:rPr>
          <w:rStyle w:val="CommentReference"/>
          <w:rFonts w:asciiTheme="minorHAnsi" w:eastAsiaTheme="minorHAnsi" w:hAnsiTheme="minorHAnsi" w:cstheme="minorBidi"/>
          <w:color w:val="auto"/>
        </w:rPr>
        <w:commentReference w:id="104"/>
      </w:r>
      <w:r>
        <w:t>?</w:t>
      </w:r>
    </w:p>
    <w:p w14:paraId="7D0B2643" w14:textId="77777777" w:rsidR="005F4C25" w:rsidRDefault="005F4C25" w:rsidP="005F4C25"/>
    <w:p w14:paraId="74A7CD6C" w14:textId="59B3547F" w:rsidR="005B1D83" w:rsidDel="004509FB" w:rsidRDefault="005F4C25" w:rsidP="005F4C25">
      <w:pPr>
        <w:rPr>
          <w:del w:id="105" w:author="Anthony Barrows" w:date="2023-05-01T14:44:00Z"/>
        </w:rPr>
      </w:pPr>
      <w:r>
        <w:t xml:space="preserve">Elastic net linear regression was used to predict smoking abstinence at 1-year follow-up using (1) all baseline characteristics from Analysis 2, and (2) Latent Class (from Analysis 1) in addition to those predictors, and (3) baseline predictors with only subjects in each Latent Class, respectively. </w:t>
      </w:r>
      <w:ins w:id="106" w:author="Anthony Barrows" w:date="2023-05-01T14:41:00Z">
        <w:r w:rsidR="005B1D83">
          <w:t>The dependent variable was biochemically</w:t>
        </w:r>
        <w:r w:rsidR="002C4863">
          <w:t xml:space="preserve"> </w:t>
        </w:r>
        <w:r w:rsidR="005B1D83">
          <w:t xml:space="preserve">verified smoking cessation. </w:t>
        </w:r>
        <w:r w:rsidR="002C4863">
          <w:t xml:space="preserve">Participants </w:t>
        </w:r>
      </w:ins>
      <w:ins w:id="107" w:author="Anthony Barrows" w:date="2023-05-01T14:42:00Z">
        <w:r w:rsidR="00BE0038">
          <w:t xml:space="preserve">were counted as having quit smoking if they reported doing so and </w:t>
        </w:r>
      </w:ins>
      <w:ins w:id="108" w:author="Anthony Barrows" w:date="2023-05-01T14:43:00Z">
        <w:r w:rsidR="000D2363">
          <w:t xml:space="preserve">registered a CO value of &lt; 6ppm </w:t>
        </w:r>
      </w:ins>
      <w:r w:rsidR="000D2363">
        <w:fldChar w:fldCharType="begin"/>
      </w:r>
      <w:r w:rsidR="005B7A8D">
        <w:instrText xml:space="preserve"> ADDIN ZOTERO_ITEM CSL_CITATION {"citationID":"wx2C8SRR","properties":{"formattedCitation":"(35)","plainCitation":"(35)","noteIndex":0},"citationItems":[{"id":84,"uris":["http://zotero.org/users/10331382/items/BIVSZBJ8"],"itemData":{"id":84,"type":"article-journal","abstract":"Abstract\n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rsidR="000D2363">
        <w:fldChar w:fldCharType="separate"/>
      </w:r>
      <w:r w:rsidR="005B7A8D">
        <w:rPr>
          <w:noProof/>
        </w:rPr>
        <w:t>(35)</w:t>
      </w:r>
      <w:r w:rsidR="000D2363">
        <w:fldChar w:fldCharType="end"/>
      </w:r>
      <w:ins w:id="109" w:author="Anthony Barrows" w:date="2023-05-01T14:43:00Z">
        <w:r w:rsidR="005B7A8D">
          <w:t xml:space="preserve">. All other participants were </w:t>
        </w:r>
      </w:ins>
      <w:ins w:id="110" w:author="Anthony Barrows" w:date="2023-05-01T14:44:00Z">
        <w:r w:rsidR="005B7A8D">
          <w:t>counted as continuing to smoke.</w:t>
        </w:r>
        <w:r w:rsidR="004509FB">
          <w:t xml:space="preserve"> </w:t>
        </w:r>
      </w:ins>
    </w:p>
    <w:p w14:paraId="329792CE" w14:textId="77777777" w:rsidR="005B1D83" w:rsidDel="005B7A8D" w:rsidRDefault="005B1D83" w:rsidP="005F4C25">
      <w:pPr>
        <w:rPr>
          <w:del w:id="111" w:author="Anthony Barrows" w:date="2023-05-01T14:44:00Z"/>
        </w:rPr>
      </w:pPr>
    </w:p>
    <w:p w14:paraId="6CC3F757" w14:textId="1A54BC5A" w:rsidR="005F4C25" w:rsidDel="005B7A8D" w:rsidRDefault="005F4C25" w:rsidP="005F4C25">
      <w:pPr>
        <w:rPr>
          <w:del w:id="112" w:author="Anthony Barrows" w:date="2023-05-01T14:44:00Z"/>
        </w:rPr>
      </w:pPr>
      <w:del w:id="113" w:author="Anthony Barrows" w:date="2023-05-01T14:44:00Z">
        <w:r w:rsidDel="005B7A8D">
          <w:delText>The dependent variable was CO in parts per million</w:delText>
        </w:r>
      </w:del>
      <w:ins w:id="114" w:author="Klemperer, Elias" w:date="2023-04-05T12:32:00Z">
        <w:del w:id="115" w:author="Anthony Barrows" w:date="2023-05-01T14:44:00Z">
          <w:r w:rsidR="005A7912" w:rsidDel="005B7A8D">
            <w:delText xml:space="preserve"> (ppm)</w:delText>
          </w:r>
        </w:del>
      </w:ins>
      <w:del w:id="116" w:author="Anthony Barrows" w:date="2023-05-01T14:44:00Z">
        <w:r w:rsidDel="005B7A8D">
          <w:delText xml:space="preserve">. Predicted CO values </w:delText>
        </w:r>
        <w:commentRangeStart w:id="117"/>
        <w:commentRangeStart w:id="118"/>
      </w:del>
      <m:oMath>
        <m:r>
          <w:del w:id="119" w:author="Anthony Barrows" w:date="2023-05-01T14:44:00Z">
            <m:rPr>
              <m:nor/>
            </m:rPr>
            <w:rPr>
              <w:rFonts w:ascii="Cambria Math" w:hAnsi="Cambria Math"/>
              <w:sz w:val="31"/>
              <w:szCs w:val="31"/>
            </w:rPr>
            <m:t>≤</m:t>
          </w:del>
        </m:r>
      </m:oMath>
      <w:del w:id="120" w:author="Anthony Barrows" w:date="2023-05-01T14:44:00Z">
        <w:r w:rsidDel="005B7A8D">
          <w:delText xml:space="preserve"> 11 ppm were considered indicative of quitting smoking</w:delText>
        </w:r>
        <w:commentRangeEnd w:id="117"/>
        <w:r w:rsidR="005A7912" w:rsidDel="005B7A8D">
          <w:rPr>
            <w:rStyle w:val="CommentReference"/>
          </w:rPr>
          <w:commentReference w:id="117"/>
        </w:r>
        <w:commentRangeEnd w:id="118"/>
        <w:r w:rsidR="0057314F" w:rsidDel="005B7A8D">
          <w:rPr>
            <w:rStyle w:val="CommentReference"/>
          </w:rPr>
          <w:commentReference w:id="118"/>
        </w:r>
        <w:r w:rsidDel="005B7A8D">
          <w:delText>.</w:delText>
        </w:r>
      </w:del>
    </w:p>
    <w:p w14:paraId="1BC1E7FA" w14:textId="77777777" w:rsidR="005F4C25" w:rsidDel="004509FB" w:rsidRDefault="005F4C25" w:rsidP="005F4C25">
      <w:pPr>
        <w:rPr>
          <w:del w:id="121" w:author="Anthony Barrows" w:date="2023-05-01T14:44:00Z"/>
        </w:rPr>
      </w:pPr>
    </w:p>
    <w:p w14:paraId="34F4A723" w14:textId="3C715E42" w:rsidR="005F4C25" w:rsidRDefault="005F4C25" w:rsidP="005F4C25">
      <w:r>
        <w:t>Each regression model was fit</w:t>
      </w:r>
      <w:ins w:id="122" w:author="Anthony Barrows" w:date="2023-05-01T14:46:00Z">
        <w:r w:rsidR="00BD2D35">
          <w:t xml:space="preserve"> and evaluated</w:t>
        </w:r>
      </w:ins>
      <w:r>
        <w:t xml:space="preserve"> using </w:t>
      </w:r>
      <w:ins w:id="123" w:author="Anthony Barrows" w:date="2023-05-01T14:46:00Z">
        <w:r w:rsidR="00BD2D35">
          <w:t xml:space="preserve">nested cross-validation </w:t>
        </w:r>
      </w:ins>
      <w:del w:id="124" w:author="Anthony Barrows" w:date="2023-05-01T14:46:00Z">
        <w:r w:rsidDel="00BD2D35">
          <w:delText xml:space="preserve">the </w:delText>
        </w:r>
      </w:del>
      <w:r>
        <w:t>procedures outlined in Analysis 2</w:t>
      </w:r>
      <w:ins w:id="125" w:author="Anthony Barrows" w:date="2023-05-01T14:44:00Z">
        <w:r w:rsidR="004509FB">
          <w:t>.</w:t>
        </w:r>
      </w:ins>
      <w:del w:id="126" w:author="Anthony Barrows" w:date="2023-05-01T14:44:00Z">
        <w:r w:rsidDel="004509FB">
          <w:delText xml:space="preserve">, with model performance measured using the coefficient of determination, </w:delText>
        </w:r>
      </w:del>
      <m:oMath>
        <m:sSup>
          <m:sSupPr>
            <m:ctrlPr>
              <w:del w:id="127" w:author="Anthony Barrows" w:date="2023-05-01T14:44:00Z">
                <w:rPr>
                  <w:rFonts w:ascii="Cambria Math" w:hAnsi="Cambria Math"/>
                </w:rPr>
              </w:del>
            </m:ctrlPr>
          </m:sSupPr>
          <m:e>
            <m:r>
              <w:del w:id="128" w:author="Anthony Barrows" w:date="2023-05-01T14:44:00Z">
                <m:rPr>
                  <m:nor/>
                </m:rPr>
                <w:rPr>
                  <w:rFonts w:ascii="Cambria Math" w:hAnsi="Cambria Math"/>
                  <w:sz w:val="26"/>
                  <w:szCs w:val="26"/>
                </w:rPr>
                <m:t>R</m:t>
              </w:del>
            </m:r>
          </m:e>
          <m:sup>
            <m:r>
              <w:del w:id="129" w:author="Anthony Barrows" w:date="2023-05-01T14:44:00Z">
                <m:rPr>
                  <m:nor/>
                </m:rPr>
                <w:rPr>
                  <w:rFonts w:ascii="Cambria Math" w:hAnsi="Cambria Math"/>
                  <w:sz w:val="26"/>
                  <w:szCs w:val="26"/>
                </w:rPr>
                <m:t>2</m:t>
              </w:del>
            </m:r>
          </m:sup>
        </m:sSup>
      </m:oMath>
      <w:del w:id="130" w:author="Anthony Barrows" w:date="2023-05-01T14:44:00Z">
        <w:r w:rsidDel="004509FB">
          <w:delText>.</w:delText>
        </w:r>
      </w:del>
    </w:p>
    <w:p w14:paraId="1E137D8B" w14:textId="77777777" w:rsidR="005F4C25" w:rsidRPr="005F4C25" w:rsidRDefault="005F4C25" w:rsidP="005F4C25"/>
    <w:p w14:paraId="45675825" w14:textId="2B9F07D0" w:rsidR="008F09E2" w:rsidRDefault="008F09E2" w:rsidP="008F09E2">
      <w:pPr>
        <w:pStyle w:val="Heading2"/>
      </w:pPr>
      <w:r>
        <w:t>Quantitative Variables</w:t>
      </w:r>
    </w:p>
    <w:p w14:paraId="7E9E419C" w14:textId="77777777" w:rsidR="00CD73DB" w:rsidRPr="00CD73DB" w:rsidRDefault="00CD73DB" w:rsidP="00CD73DB"/>
    <w:p w14:paraId="189F5C81" w14:textId="77777777" w:rsidR="00CD73DB" w:rsidRDefault="00CD73DB" w:rsidP="00CD73DB">
      <w:r>
        <w:t>Ordinal predictors (i.e., longest period without smoking, number of times tried to quit smoking, intention to quit, length of time since last quit attempt, experience of anxiety in the last 24 hours, experience of depression in the last 24 hours, and relief from smoking) were treated as numeric variables. These plus additional numeric predictors (i.e., SF-36 scores, CO, age at intake) and outcomes (i.e., CO-confirmed abstinence at 1-year follow-up) in the training set were normalized and scaled to have a mean of 0 and standard deviation of 1. Numeric predictors in the testing set were normalized blindly using the same transformations as the training set.</w:t>
      </w:r>
    </w:p>
    <w:p w14:paraId="110C1C1E" w14:textId="77777777" w:rsidR="00CD73DB" w:rsidRPr="00CD73DB" w:rsidRDefault="00CD73DB" w:rsidP="00CD73DB"/>
    <w:p w14:paraId="7EB0E12F" w14:textId="30406644" w:rsidR="00D946B1" w:rsidRDefault="00D41AEE" w:rsidP="00D946B1">
      <w:pPr>
        <w:pStyle w:val="Heading1"/>
      </w:pPr>
      <w:r>
        <w:lastRenderedPageBreak/>
        <w:t>RESULTS</w:t>
      </w:r>
    </w:p>
    <w:p w14:paraId="6432ED56" w14:textId="19834084" w:rsidR="008F09E2" w:rsidRDefault="008F09E2" w:rsidP="008F09E2">
      <w:pPr>
        <w:pStyle w:val="Heading2"/>
      </w:pPr>
      <w:r>
        <w:t>Participants</w:t>
      </w:r>
    </w:p>
    <w:p w14:paraId="1B40EAAE" w14:textId="77777777" w:rsidR="00B50F5E" w:rsidRPr="00B50F5E" w:rsidRDefault="00B50F5E" w:rsidP="00B50F5E"/>
    <w:p w14:paraId="40C7AED5" w14:textId="77777777" w:rsidR="006D0D7A" w:rsidRDefault="006D0D7A" w:rsidP="00B50F5E">
      <w:r>
        <w:t>Seven subjects were missing baseline CPD values and were not included in analyses. Additionally, 101 subjects were missing 7 or more baseline measures and were not included in analyses. The 1783 remaining subjects had at least one post-baseline average CPD value.</w:t>
      </w:r>
    </w:p>
    <w:p w14:paraId="092CE1B6" w14:textId="77777777" w:rsidR="00B50F5E" w:rsidRDefault="00B50F5E" w:rsidP="00B50F5E"/>
    <w:p w14:paraId="478AF66C" w14:textId="3274688F" w:rsidR="006D0D7A" w:rsidRDefault="006D0D7A" w:rsidP="00B50F5E">
      <w:r>
        <w:t xml:space="preserve">Smoking trajectories were modeled using a total of 5,578 observations (Weeks 2, 10, 19, and 26 had 1764, 1148, 1384, 1282 observations respectively) from 1,783 participants (see flowchart in </w:t>
      </w:r>
      <w:r w:rsidRPr="007806C9">
        <w:t>Figure</w:t>
      </w:r>
      <w:r w:rsidR="007806C9">
        <w:t xml:space="preserve"> 1).</w:t>
      </w:r>
    </w:p>
    <w:p w14:paraId="214A7719" w14:textId="77777777" w:rsidR="006D0D7A" w:rsidRPr="006D0D7A" w:rsidRDefault="006D0D7A" w:rsidP="006D0D7A"/>
    <w:p w14:paraId="79677AE0" w14:textId="0C195C05" w:rsidR="008F09E2" w:rsidRDefault="008F09E2" w:rsidP="008F09E2">
      <w:pPr>
        <w:pStyle w:val="Heading2"/>
      </w:pPr>
      <w:r>
        <w:t>Descriptive Data</w:t>
      </w:r>
    </w:p>
    <w:p w14:paraId="1F7D50CE" w14:textId="77777777" w:rsidR="00DD2127" w:rsidRDefault="00DD2127" w:rsidP="00DD2127"/>
    <w:p w14:paraId="266A8B44" w14:textId="296FF996" w:rsidR="00DD2127" w:rsidRDefault="00DD2127" w:rsidP="00DD2127">
      <w:r>
        <w:t xml:space="preserve">Participants were from 5 countries (Australia, Denmark, Germany, Switzerland, and USA), were 44.8% male (798/1783), with a mean (SD) age of 44.10 (10.72) years and smoked a mean (SD) of 27.32 (9.73) CPD </w:t>
      </w:r>
      <w:r w:rsidR="007806C9">
        <w:t>(see Table 1).</w:t>
      </w:r>
    </w:p>
    <w:p w14:paraId="57DF965B" w14:textId="77777777" w:rsidR="00E14E8E" w:rsidRDefault="00E14E8E" w:rsidP="00DD2127"/>
    <w:p w14:paraId="606D75D6" w14:textId="169CF347" w:rsidR="00DD2127" w:rsidRDefault="00DD2127" w:rsidP="00DD2127">
      <w:r>
        <w:t>Two SF-36 sub score (General and Physical Functioning) values were 20.75% and 21.82% missing respectively and were discarded. Of the remaining missing values (i.e., RSQ pepping-up, calming effects, and overall last cigarette experience: 7.31%, 2.81%, and 0.05% missing respectively; intention to quit: 2.81%; SF-36 subscales: &lt; 1%</w:t>
      </w:r>
      <w:r w:rsidR="00E14E8E">
        <w:t xml:space="preserve">), </w:t>
      </w:r>
      <w:r>
        <w:t xml:space="preserve">subjects’ ages were </w:t>
      </w:r>
      <w:del w:id="131" w:author="Klemperer, Elias" w:date="2023-04-05T12:41:00Z">
        <w:r w:rsidDel="005A7912">
          <w:delText xml:space="preserve">binned </w:delText>
        </w:r>
      </w:del>
      <w:r w:rsidR="005A7912">
        <w:t xml:space="preserve">categorized </w:t>
      </w:r>
      <w:r>
        <w:t>into 4 equally sized groups, and all remaining baseline variables were imputed within age-sex-site combinations, using the mean and mode of those combinations where appropriate.</w:t>
      </w:r>
    </w:p>
    <w:p w14:paraId="6367F68E" w14:textId="77777777" w:rsidR="00DD2127" w:rsidRPr="00DD2127" w:rsidRDefault="00DD2127" w:rsidP="00DD2127"/>
    <w:p w14:paraId="2EC22A8A" w14:textId="77777777" w:rsidR="008F09E2" w:rsidRDefault="008F09E2" w:rsidP="008F09E2">
      <w:pPr>
        <w:pStyle w:val="Heading2"/>
      </w:pPr>
      <w:r>
        <w:t>Analysis 1: Trajectories in cigarettes per day over time</w:t>
      </w:r>
    </w:p>
    <w:p w14:paraId="36958EDA" w14:textId="77777777" w:rsidR="0053426B" w:rsidRPr="0053426B" w:rsidRDefault="0053426B" w:rsidP="0053426B"/>
    <w:p w14:paraId="65FFD920" w14:textId="7FD87BC6" w:rsidR="00651F24" w:rsidRDefault="00651F24" w:rsidP="00651F24">
      <w:r>
        <w:t xml:space="preserve">Latent class model-fit information appears in </w:t>
      </w:r>
      <w:r w:rsidR="00C66DAD">
        <w:t>Table 2,</w:t>
      </w:r>
      <w:r>
        <w:t xml:space="preserve"> suggesting that models using 3-6 classes are optimal. The 3-class model was selected to balance minimal information criteria with parsimony; the 4, 5, and 6-class models did not reveal more information about smoking trajectories. Distributions of CPD changes</w:t>
      </w:r>
      <w:r w:rsidR="003563F1">
        <w:t xml:space="preserve"> </w:t>
      </w:r>
      <w:r>
        <w:t xml:space="preserve">for each follow-up point </w:t>
      </w:r>
      <w:r w:rsidR="003563F1">
        <w:t xml:space="preserve">and a model-fit curve are </w:t>
      </w:r>
      <w:r>
        <w:t>available in the supplemental material</w:t>
      </w:r>
      <w:r w:rsidR="003563F1">
        <w:t>s</w:t>
      </w:r>
      <w:r>
        <w:t>.</w:t>
      </w:r>
    </w:p>
    <w:p w14:paraId="5A5A64BC" w14:textId="77777777" w:rsidR="00C66DAD" w:rsidRDefault="00C66DAD" w:rsidP="00651F24"/>
    <w:p w14:paraId="23398CAC" w14:textId="76C0603C" w:rsidR="00651F24" w:rsidRDefault="00651F24" w:rsidP="00651F24">
      <w:r>
        <w:t xml:space="preserve">Class 1 (n = 186, 10.43%) is characterized by an average initial reduction in CPD of approximately 57% at week 2, followed by a trend toward 90% reduction by week 26. Participants in Class 2 (n = 803, 45.04%) initially reduced their smoking approximately 41% and remained consistent, for an average reduction of 46% from baseline at week 26. Class 3 participants (n = 794, 44.53%), in contrast, showed a modest (approximately 22%) reduction in smoking and a return to near-baseline levels (i.e., 6% reduction from baseline) by week 26. Average CPD trajectories for each of the selected 3 classes are shown in </w:t>
      </w:r>
      <w:r w:rsidR="00C66DAD">
        <w:t>Figure 2.</w:t>
      </w:r>
    </w:p>
    <w:p w14:paraId="5BC5FE90" w14:textId="77777777" w:rsidR="00C66DAD" w:rsidRDefault="00C66DAD" w:rsidP="00651F24"/>
    <w:p w14:paraId="71D67979" w14:textId="490D5296" w:rsidR="00651F24" w:rsidRDefault="00651F24" w:rsidP="00651F24">
      <w:r>
        <w:t>Fixed effects maximum likelihood estimations show the initial smoking reduction (i.e., change from baseline smoking at week 2) for participants in Class 1 was significantly less than Class 3 (estimate (SE) = -1.31 (0.11), Wald = -12.32,</w:t>
      </w:r>
      <w:ins w:id="132" w:author="Anthony Barrows" w:date="2023-05-01T14:46:00Z">
        <w:r w:rsidR="003F38B4">
          <w:t xml:space="preserve"> p&lt;.001</w:t>
        </w:r>
      </w:ins>
      <w:del w:id="133" w:author="Anthony Barrows" w:date="2023-05-01T14:46:00Z">
        <w:r w:rsidDel="003F38B4">
          <w:delText xml:space="preserve"> </w:delText>
        </w:r>
      </w:del>
      <m:oMath>
        <m:r>
          <w:del w:id="134" w:author="Anthony Barrows" w:date="2023-05-01T14:46:00Z">
            <m:rPr>
              <m:nor/>
            </m:rPr>
            <w:rPr>
              <w:rFonts w:ascii="Cambria Math" w:hAnsi="Cambria Math"/>
              <w:sz w:val="26"/>
              <w:szCs w:val="26"/>
            </w:rPr>
            <m:t>p&lt;.0001</m:t>
          </w:del>
        </m:r>
      </m:oMath>
      <w:r>
        <w:t xml:space="preserve">), but initial smoking reductions among Class </w:t>
      </w:r>
      <w:r>
        <w:lastRenderedPageBreak/>
        <w:t xml:space="preserve">2 participants did not differ from those in Class 3 (estimate (SE) = 0.03 (0.08), Wald = 0.38, </w:t>
      </w:r>
      <w:ins w:id="135" w:author="Anthony Barrows" w:date="2023-05-01T14:46:00Z">
        <w:r w:rsidR="003F38B4">
          <w:t>p</w:t>
        </w:r>
      </w:ins>
      <w:ins w:id="136" w:author="Anthony Barrows" w:date="2023-05-01T14:49:00Z">
        <w:r w:rsidR="00434AE3">
          <w:t xml:space="preserve"> </w:t>
        </w:r>
      </w:ins>
      <w:ins w:id="137" w:author="Anthony Barrows" w:date="2023-05-01T14:46:00Z">
        <w:r w:rsidR="003F38B4">
          <w:t>=</w:t>
        </w:r>
      </w:ins>
      <w:ins w:id="138" w:author="Anthony Barrows" w:date="2023-05-01T14:49:00Z">
        <w:r w:rsidR="00434AE3">
          <w:t xml:space="preserve"> </w:t>
        </w:r>
      </w:ins>
      <w:ins w:id="139" w:author="Anthony Barrows" w:date="2023-05-01T14:46:00Z">
        <w:r w:rsidR="003F38B4">
          <w:t>.701</w:t>
        </w:r>
      </w:ins>
      <m:oMath>
        <m:r>
          <w:del w:id="140" w:author="Anthony Barrows" w:date="2023-05-01T14:47:00Z">
            <m:rPr>
              <m:nor/>
            </m:rPr>
            <w:rPr>
              <w:rFonts w:ascii="Cambria Math" w:hAnsi="Cambria Math"/>
              <w:sz w:val="26"/>
              <w:szCs w:val="26"/>
            </w:rPr>
            <m:t>p=0.7013</m:t>
          </w:del>
        </m:r>
      </m:oMath>
      <w:r>
        <w:t xml:space="preserve">). Within each trajectory, differences in CPD were observed for each week </w:t>
      </w:r>
      <w:ins w:id="141" w:author="Anthony Barrows" w:date="2023-05-01T14:47:00Z">
        <w:r w:rsidR="003F38B4">
          <w:t xml:space="preserve">(p’s &lt;.001). </w:t>
        </w:r>
      </w:ins>
      <w:del w:id="142" w:author="Anthony Barrows" w:date="2023-05-01T14:47:00Z">
        <w:r w:rsidDel="003F38B4">
          <w:delText>(</w:delText>
        </w:r>
      </w:del>
      <m:oMath>
        <m:r>
          <w:del w:id="143" w:author="Anthony Barrows" w:date="2023-05-01T14:47:00Z">
            <m:rPr>
              <m:nor/>
            </m:rPr>
            <w:rPr>
              <w:rFonts w:ascii="Cambria Math" w:hAnsi="Cambria Math"/>
              <w:sz w:val="26"/>
              <w:szCs w:val="26"/>
            </w:rPr>
            <m:t>p’s&lt;.001</m:t>
          </w:del>
        </m:r>
      </m:oMath>
      <w:del w:id="144" w:author="Anthony Barrows" w:date="2023-05-01T14:47:00Z">
        <w:r w:rsidDel="003F38B4">
          <w:delText>).</w:delText>
        </w:r>
      </w:del>
    </w:p>
    <w:p w14:paraId="64C49E75" w14:textId="77777777" w:rsidR="00651F24" w:rsidRPr="00651F24" w:rsidRDefault="00651F24" w:rsidP="00651F24"/>
    <w:p w14:paraId="69E6B118" w14:textId="77777777" w:rsidR="008F09E2" w:rsidRDefault="008F09E2" w:rsidP="008F09E2">
      <w:pPr>
        <w:pStyle w:val="Heading2"/>
      </w:pPr>
      <w:r>
        <w:t xml:space="preserve">Analysis 2: Predicting longitudinal trajectories in CPD using baseline </w:t>
      </w:r>
      <w:proofErr w:type="gramStart"/>
      <w:r>
        <w:t>variables</w:t>
      </w:r>
      <w:proofErr w:type="gramEnd"/>
    </w:p>
    <w:p w14:paraId="198F98FD" w14:textId="77777777" w:rsidR="00C66DAD" w:rsidRPr="00C66DAD" w:rsidRDefault="00C66DAD" w:rsidP="00C66DAD"/>
    <w:p w14:paraId="447F4E14" w14:textId="4476109E" w:rsidR="00631CF2" w:rsidRDefault="0053426B" w:rsidP="0053426B">
      <w:pPr>
        <w:rPr>
          <w:ins w:id="145" w:author="Anthony Barrows" w:date="2023-05-01T14:50:00Z"/>
        </w:rPr>
      </w:pPr>
      <w:r>
        <w:t xml:space="preserve">Regularized logistic regression models predicting membership to Class 1 vs. all and Class 2 vs. all performed better than chance, while membership to Class 2 vs. all was difficult to discern. The strongest predictive performance is seen predicting Class 1 vs. Class 3 and Class 1 vs. Class 2, while Class 2 vs. Class 3 was within range of chance. During non-parametric statistical comparisons, all models (i.e., one-versus-all and class comparisons) performed significantly better </w:t>
      </w:r>
      <w:del w:id="146" w:author="Anthony Barrows" w:date="2023-05-01T14:48:00Z">
        <w:r w:rsidDel="00631CF2">
          <w:delText xml:space="preserve">than chance. </w:delText>
        </w:r>
      </w:del>
      <w:ins w:id="147" w:author="Anthony Barrows" w:date="2023-05-01T14:48:00Z">
        <w:r w:rsidR="00631CF2">
          <w:t>classification using permuted null distributions.</w:t>
        </w:r>
      </w:ins>
      <w:ins w:id="148" w:author="Anthony Barrows" w:date="2023-05-01T14:56:00Z">
        <w:r w:rsidR="007433A0">
          <w:t xml:space="preserve"> See Table 3 for model evaluation and Figure 3</w:t>
        </w:r>
      </w:ins>
      <w:ins w:id="149" w:author="Anthony Barrows" w:date="2023-05-01T14:57:00Z">
        <w:r w:rsidR="005F5899">
          <w:t>a for one-versus-all ROC curves.</w:t>
        </w:r>
      </w:ins>
    </w:p>
    <w:p w14:paraId="304B0389" w14:textId="77777777" w:rsidR="009049A8" w:rsidDel="00A468BE" w:rsidRDefault="009049A8" w:rsidP="0053426B">
      <w:pPr>
        <w:rPr>
          <w:ins w:id="150" w:author="Anthony Barrows" w:date="2023-05-01T14:50:00Z"/>
          <w:del w:id="151" w:author="Gemma Taylor" w:date="2023-05-07T12:41:00Z"/>
        </w:rPr>
      </w:pPr>
    </w:p>
    <w:p w14:paraId="3E7968AA" w14:textId="77777777" w:rsidR="00631CF2" w:rsidDel="00A468BE" w:rsidRDefault="00631CF2" w:rsidP="0053426B">
      <w:pPr>
        <w:rPr>
          <w:ins w:id="152" w:author="Anthony Barrows" w:date="2023-05-01T14:48:00Z"/>
          <w:del w:id="153" w:author="Gemma Taylor" w:date="2023-05-07T12:41:00Z"/>
        </w:rPr>
      </w:pPr>
    </w:p>
    <w:p w14:paraId="0F990063" w14:textId="3ABA5299" w:rsidR="0053426B" w:rsidDel="005F5899" w:rsidRDefault="0053426B" w:rsidP="0053426B">
      <w:pPr>
        <w:rPr>
          <w:del w:id="154" w:author="Anthony Barrows" w:date="2023-05-01T14:57:00Z"/>
        </w:rPr>
      </w:pPr>
      <w:commentRangeStart w:id="155"/>
      <w:commentRangeStart w:id="156"/>
      <w:commentRangeStart w:id="157"/>
      <w:del w:id="158" w:author="Anthony Barrows" w:date="2023-05-01T14:57:00Z">
        <w:r w:rsidDel="005F5899">
          <w:delText xml:space="preserve">To explore differences between participants </w:delText>
        </w:r>
        <w:commentRangeEnd w:id="155"/>
        <w:r w:rsidR="00C551B7" w:rsidDel="005F5899">
          <w:rPr>
            <w:rStyle w:val="CommentReference"/>
          </w:rPr>
          <w:commentReference w:id="155"/>
        </w:r>
        <w:r w:rsidDel="005F5899">
          <w:delText xml:space="preserve">who reduced their smoking a great deal but received placebo NRT vs. those who reduced their smoking little or not at all but received active NRT, </w:delText>
        </w:r>
        <w:commentRangeEnd w:id="156"/>
        <w:r w:rsidR="007F78DA" w:rsidDel="005F5899">
          <w:rPr>
            <w:rStyle w:val="CommentReference"/>
          </w:rPr>
          <w:commentReference w:id="156"/>
        </w:r>
        <w:commentRangeEnd w:id="157"/>
        <w:r w:rsidR="009B6C67" w:rsidDel="005F5899">
          <w:rPr>
            <w:rStyle w:val="CommentReference"/>
          </w:rPr>
          <w:commentReference w:id="157"/>
        </w:r>
        <w:r w:rsidDel="005F5899">
          <w:delText xml:space="preserve">a final regression model was used to differentiate between placebo NRT subjects in Class 1 and active NRT subjects in Classes 2 and 3 (see </w:delText>
        </w:r>
        <w:r w:rsidR="000403B2" w:rsidDel="005F5899">
          <w:delText>Table 3</w:delText>
        </w:r>
        <w:r w:rsidDel="005F5899">
          <w:delText xml:space="preserve">). </w:delText>
        </w:r>
        <w:r w:rsidR="00D31069" w:rsidDel="005F5899">
          <w:delText xml:space="preserve">See Figure 3 for </w:delText>
        </w:r>
        <w:commentRangeStart w:id="159"/>
        <w:r w:rsidDel="005F5899">
          <w:delText>ROC curves showing classification performance for the one-versus-all models</w:delText>
        </w:r>
        <w:commentRangeEnd w:id="159"/>
        <w:r w:rsidR="007F78DA" w:rsidDel="005F5899">
          <w:rPr>
            <w:rStyle w:val="CommentReference"/>
          </w:rPr>
          <w:commentReference w:id="159"/>
        </w:r>
        <w:r w:rsidR="00D31069" w:rsidDel="005F5899">
          <w:delText>.</w:delText>
        </w:r>
      </w:del>
    </w:p>
    <w:p w14:paraId="09049371" w14:textId="77777777" w:rsidR="0053426B" w:rsidRDefault="0053426B" w:rsidP="0053426B"/>
    <w:p w14:paraId="29A76C8F" w14:textId="5A1C2737" w:rsidR="00536694" w:rsidRDefault="00536694" w:rsidP="00536694">
      <w:pPr>
        <w:rPr>
          <w:ins w:id="160" w:author="Anthony Barrows" w:date="2023-05-01T14:58:00Z"/>
        </w:rPr>
      </w:pPr>
      <w:r>
        <w:t xml:space="preserve">To determine the relative contributions of each baseline characteristic to the overall model’s predictive capacity, regression coefficients for each predictor were recorded for each of the 5 outer validation folds. Averages of these coefficients are presented in </w:t>
      </w:r>
      <w:r w:rsidR="00783E61">
        <w:t>Figure 4</w:t>
      </w:r>
      <w:r>
        <w:t xml:space="preserve">. Participants assigned to Class 1 – those who reduced smoking substantially – tended to be older, have started smoking later in life, and have lower measures of anxiety and nicotine dependence. They were more likely to want to quit smoking at study baseline and to have slightly higher SF-36 social and physical sub scores, but below average pain sub scores. Intuitively, those in Class 1 – the group which reduced its smoking the most – were more likely to have been assigned to the active NRT condition, while those in Class 3 were more likely to have received placebo treatment. </w:t>
      </w:r>
      <w:del w:id="161" w:author="Anthony Barrows" w:date="2023-04-18T13:47:00Z">
        <w:r w:rsidDel="005545BA">
          <w:delText xml:space="preserve">Although it represents the largest </w:delText>
        </w:r>
        <w:r w:rsidDel="00DA39B9">
          <w:delText xml:space="preserve">group </w:delText>
        </w:r>
        <w:r w:rsidDel="005545BA">
          <w:delText>of</w:delText>
        </w:r>
      </w:del>
      <w:ins w:id="162" w:author="Anthony Barrows" w:date="2023-04-18T13:47:00Z">
        <w:r w:rsidR="005545BA">
          <w:t>Although the greatest number of participants were assigned to Class 2</w:t>
        </w:r>
      </w:ins>
      <w:del w:id="163" w:author="Anthony Barrows" w:date="2023-04-18T13:47:00Z">
        <w:r w:rsidDel="00DA39B9">
          <w:delText xml:space="preserve"> smokers</w:delText>
        </w:r>
      </w:del>
      <w:r>
        <w:t xml:space="preserve">, the model predicting membership to Class 2 showed low overall performance. </w:t>
      </w:r>
      <w:r w:rsidR="0055575F">
        <w:t>Consequently</w:t>
      </w:r>
      <w:r>
        <w:t>, no distinct pattern of features describing Class 2 emerges. Contrasting placebo-assigned subjects in Class 1 with active-assigned subjects in Classes 2 and 3, those with lower baseline anxiety and FTND scores were more likely to reduce smoking without NRT aid, while older, male</w:t>
      </w:r>
      <w:del w:id="164" w:author="Anthony Barrows" w:date="2023-04-18T13:48:00Z">
        <w:r w:rsidDel="000B51D9">
          <w:delText xml:space="preserve"> smokers</w:delText>
        </w:r>
      </w:del>
      <w:ins w:id="165" w:author="Anthony Barrows" w:date="2023-04-18T13:48:00Z">
        <w:r w:rsidR="000B51D9">
          <w:t xml:space="preserve"> participants</w:t>
        </w:r>
      </w:ins>
      <w:r>
        <w:t xml:space="preserve"> were less likely to reduce despite NRT aid.</w:t>
      </w:r>
    </w:p>
    <w:p w14:paraId="5C3A6419" w14:textId="77777777" w:rsidR="005F5899" w:rsidRDefault="005F5899" w:rsidP="00536694">
      <w:pPr>
        <w:rPr>
          <w:ins w:id="166" w:author="Anthony Barrows" w:date="2023-05-01T14:58:00Z"/>
        </w:rPr>
      </w:pPr>
    </w:p>
    <w:p w14:paraId="098ABEDE" w14:textId="5D494860" w:rsidR="005F5899" w:rsidRDefault="005F5899" w:rsidP="00536694">
      <w:commentRangeStart w:id="167"/>
      <w:commentRangeStart w:id="168"/>
      <w:ins w:id="169" w:author="Anthony Barrows" w:date="2023-05-01T14:58:00Z">
        <w:r>
          <w:t xml:space="preserve">Of the 186 participants who reduced their smoking dramatically in Class 1, 61 (32.8%) received placebo NRT during the trial. An additional one-versus-all logistic regression model to predict membership to Class 1 was fit to the 900 (50.5%) participants who received placebo NRT. </w:t>
        </w:r>
        <w:commentRangeEnd w:id="167"/>
        <w:r>
          <w:rPr>
            <w:rStyle w:val="CommentReference"/>
          </w:rPr>
          <w:commentReference w:id="167"/>
        </w:r>
      </w:ins>
      <w:commentRangeEnd w:id="168"/>
      <w:r w:rsidR="00D35E23">
        <w:rPr>
          <w:rStyle w:val="CommentReference"/>
        </w:rPr>
        <w:commentReference w:id="168"/>
      </w:r>
      <w:commentRangeStart w:id="170"/>
      <w:ins w:id="171" w:author="Anthony Barrows" w:date="2023-05-01T14:58:00Z">
        <w:r>
          <w:t xml:space="preserve">These participants tended to be male, older at baseline, </w:t>
        </w:r>
      </w:ins>
      <w:ins w:id="172" w:author="Anthony Barrows" w:date="2023-05-01T14:59:00Z">
        <w:r w:rsidR="00655694">
          <w:t>present with lower anxiety scores, and were more likely to have tried quitting before.</w:t>
        </w:r>
      </w:ins>
      <w:commentRangeEnd w:id="170"/>
      <w:r w:rsidR="00D35E23">
        <w:rPr>
          <w:rStyle w:val="CommentReference"/>
        </w:rPr>
        <w:commentReference w:id="170"/>
      </w:r>
    </w:p>
    <w:p w14:paraId="794036E7" w14:textId="77777777" w:rsidR="0055575F" w:rsidRDefault="0055575F" w:rsidP="00536694"/>
    <w:p w14:paraId="16FC6080" w14:textId="5801BB09" w:rsidR="00536694" w:rsidRDefault="00536694" w:rsidP="00536694">
      <w:r>
        <w:t xml:space="preserve">Large site effects were </w:t>
      </w:r>
      <w:commentRangeStart w:id="173"/>
      <w:r>
        <w:t>observed</w:t>
      </w:r>
      <w:commentRangeEnd w:id="173"/>
      <w:r w:rsidR="005F4D68">
        <w:rPr>
          <w:rStyle w:val="CommentReference"/>
        </w:rPr>
        <w:commentReference w:id="173"/>
      </w:r>
      <w:r>
        <w:t xml:space="preserve">. Relative to participants in the USA, </w:t>
      </w:r>
      <w:r w:rsidR="008B1F1A">
        <w:t>participants at the other 4 sites (</w:t>
      </w:r>
      <w:r>
        <w:t>Swi</w:t>
      </w:r>
      <w:r w:rsidR="008B1F1A">
        <w:t>tzerland</w:t>
      </w:r>
      <w:r>
        <w:t>, German</w:t>
      </w:r>
      <w:r w:rsidR="008B1F1A">
        <w:t>y</w:t>
      </w:r>
      <w:r>
        <w:t>, D</w:t>
      </w:r>
      <w:r w:rsidR="008B1F1A">
        <w:t>e</w:t>
      </w:r>
      <w:r>
        <w:t>n</w:t>
      </w:r>
      <w:r w:rsidR="008B1F1A">
        <w:t>mark</w:t>
      </w:r>
      <w:r>
        <w:t>, and Australia</w:t>
      </w:r>
      <w:r w:rsidR="008B1F1A">
        <w:t>)</w:t>
      </w:r>
      <w:del w:id="174" w:author="Klemperer, Elias" w:date="2023-04-05T13:54:00Z">
        <w:r w:rsidDel="008B1F1A">
          <w:delText>n</w:delText>
        </w:r>
      </w:del>
      <w:r>
        <w:t xml:space="preserve"> </w:t>
      </w:r>
      <w:del w:id="175" w:author="Klemperer, Elias" w:date="2023-04-05T13:54:00Z">
        <w:r w:rsidDel="008B1F1A">
          <w:delText xml:space="preserve">participants </w:delText>
        </w:r>
      </w:del>
      <w:r>
        <w:t>were more likely to follow Class 1’s trajectory and less likely to follow Class 3’s. Additional predictive models were used to determine characteristic patterns associated with individual sites, and no distinct patterns emerged.</w:t>
      </w:r>
    </w:p>
    <w:p w14:paraId="4D00902A" w14:textId="77777777" w:rsidR="00536694" w:rsidRPr="0053426B" w:rsidRDefault="00536694" w:rsidP="0053426B"/>
    <w:p w14:paraId="5224D210" w14:textId="77777777" w:rsidR="008F09E2" w:rsidRDefault="008F09E2" w:rsidP="008F09E2">
      <w:pPr>
        <w:pStyle w:val="Heading2"/>
        <w:rPr>
          <w:ins w:id="176" w:author="Anthony Barrows" w:date="2023-05-01T15:09:00Z"/>
        </w:rPr>
      </w:pPr>
      <w:r>
        <w:t xml:space="preserve">Analysis 3: </w:t>
      </w:r>
      <w:commentRangeStart w:id="177"/>
      <w:r>
        <w:t>Which trajectories in CPD predict smoking cessation?</w:t>
      </w:r>
      <w:commentRangeEnd w:id="177"/>
      <w:r w:rsidR="006F59B6">
        <w:rPr>
          <w:rStyle w:val="CommentReference"/>
          <w:rFonts w:asciiTheme="minorHAnsi" w:eastAsiaTheme="minorHAnsi" w:hAnsiTheme="minorHAnsi" w:cstheme="minorBidi"/>
          <w:color w:val="auto"/>
        </w:rPr>
        <w:commentReference w:id="177"/>
      </w:r>
    </w:p>
    <w:p w14:paraId="69CCD2C8" w14:textId="77777777" w:rsidR="00874B3C" w:rsidRPr="00874B3C" w:rsidRDefault="00874B3C">
      <w:pPr>
        <w:pPrChange w:id="178" w:author="Anthony Barrows" w:date="2023-05-01T15:09:00Z">
          <w:pPr>
            <w:pStyle w:val="Heading2"/>
          </w:pPr>
        </w:pPrChange>
      </w:pPr>
    </w:p>
    <w:p w14:paraId="494FA406" w14:textId="5D0EF6D0" w:rsidR="008F09E2" w:rsidRDefault="003778C6" w:rsidP="00536694">
      <w:pPr>
        <w:rPr>
          <w:ins w:id="179" w:author="Anthony Barrows" w:date="2023-05-01T15:05:00Z"/>
        </w:rPr>
      </w:pPr>
      <w:ins w:id="180" w:author="Anthony Barrows" w:date="2023-05-01T15:05:00Z">
        <w:r>
          <w:lastRenderedPageBreak/>
          <w:t xml:space="preserve">Of </w:t>
        </w:r>
        <w:r w:rsidR="00D64197">
          <w:t>t</w:t>
        </w:r>
        <w:r>
          <w:t>he 1783 participants assigned to latent classes, 122 (</w:t>
        </w:r>
        <w:r w:rsidR="00D64197">
          <w:t>6.8%) met criteria for biochemically verified smoking cessation</w:t>
        </w:r>
      </w:ins>
      <w:ins w:id="181" w:author="Anthony Barrows" w:date="2023-05-01T15:06:00Z">
        <w:r w:rsidR="009642FC">
          <w:t xml:space="preserve"> (</w:t>
        </w:r>
      </w:ins>
      <w:ins w:id="182" w:author="Anthony Barrows" w:date="2023-05-01T15:07:00Z">
        <w:r w:rsidR="009642FC">
          <w:t xml:space="preserve">Class 1: </w:t>
        </w:r>
        <w:r w:rsidR="00FD2298">
          <w:t>70/186 [</w:t>
        </w:r>
        <w:r w:rsidR="00B17B2A">
          <w:t>37.6%]; Class 2: 34</w:t>
        </w:r>
      </w:ins>
      <w:ins w:id="183" w:author="Anthony Barrows" w:date="2023-05-01T15:08:00Z">
        <w:r w:rsidR="00B17B2A">
          <w:t>/</w:t>
        </w:r>
        <w:r w:rsidR="007F4A63">
          <w:t xml:space="preserve">803 [4.2%]; Class 3: </w:t>
        </w:r>
        <w:r w:rsidR="00C776AE">
          <w:t>18/776 [2.3</w:t>
        </w:r>
      </w:ins>
      <w:ins w:id="184" w:author="Anthony Barrows" w:date="2023-05-01T15:09:00Z">
        <w:r w:rsidR="00C776AE">
          <w:t>%])</w:t>
        </w:r>
        <w:r w:rsidR="00874B3C">
          <w:t xml:space="preserve"> at the 1-year follow-up</w:t>
        </w:r>
        <w:r w:rsidR="00C776AE">
          <w:t xml:space="preserve">. </w:t>
        </w:r>
        <w:r w:rsidR="00874B3C">
          <w:t xml:space="preserve">Regularized logistic regression was used to predict smoking cessation </w:t>
        </w:r>
        <w:r w:rsidR="006F621E">
          <w:t>using baseli</w:t>
        </w:r>
      </w:ins>
      <w:ins w:id="185" w:author="Anthony Barrows" w:date="2023-05-01T15:10:00Z">
        <w:r w:rsidR="006F621E">
          <w:t>ne characteristics alone</w:t>
        </w:r>
        <w:r w:rsidR="00887316">
          <w:t xml:space="preserve"> (AUC = </w:t>
        </w:r>
      </w:ins>
      <w:ins w:id="186" w:author="Anthony Barrows" w:date="2023-05-01T15:11:00Z">
        <w:r w:rsidR="00446B98">
          <w:t>0.632 ± 0.006, p</w:t>
        </w:r>
        <w:r w:rsidR="00523A50">
          <w:t xml:space="preserve"> &lt; .001)</w:t>
        </w:r>
      </w:ins>
      <w:ins w:id="187" w:author="Anthony Barrows" w:date="2023-05-01T15:10:00Z">
        <w:r w:rsidR="006F621E">
          <w:t>, and baseline characteristics plus latent class</w:t>
        </w:r>
      </w:ins>
      <w:ins w:id="188" w:author="Anthony Barrows" w:date="2023-05-01T15:11:00Z">
        <w:r w:rsidR="00523A50">
          <w:t xml:space="preserve"> (AUC = 0.776 ± 0.010, p</w:t>
        </w:r>
      </w:ins>
      <w:ins w:id="189" w:author="Anthony Barrows" w:date="2023-05-01T15:12:00Z">
        <w:r w:rsidR="00BA767C">
          <w:t xml:space="preserve"> &lt;.001)</w:t>
        </w:r>
      </w:ins>
      <w:ins w:id="190" w:author="Anthony Barrows" w:date="2023-05-01T15:10:00Z">
        <w:r w:rsidR="006F621E">
          <w:t xml:space="preserve">. </w:t>
        </w:r>
      </w:ins>
      <w:ins w:id="191" w:author="Anthony Barrows" w:date="2023-05-01T15:12:00Z">
        <w:r w:rsidR="00BA767C">
          <w:t xml:space="preserve">Each model outperformed classification using a permuted null distribution. </w:t>
        </w:r>
      </w:ins>
      <w:ins w:id="192" w:author="Anthony Barrows" w:date="2023-05-01T15:10:00Z">
        <w:r w:rsidR="00887316">
          <w:t xml:space="preserve">Adding latent class as a predictor improved </w:t>
        </w:r>
      </w:ins>
      <w:ins w:id="193" w:author="Anthony Barrows" w:date="2023-05-01T15:12:00Z">
        <w:r w:rsidR="00BA767C">
          <w:t>cessation prediction by 14.4%.</w:t>
        </w:r>
      </w:ins>
    </w:p>
    <w:p w14:paraId="0692D603" w14:textId="77777777" w:rsidR="003778C6" w:rsidDel="00911BE8" w:rsidRDefault="003778C6" w:rsidP="00536694">
      <w:pPr>
        <w:rPr>
          <w:del w:id="194" w:author="Anthony Barrows" w:date="2023-05-01T15:12:00Z"/>
        </w:rPr>
      </w:pPr>
    </w:p>
    <w:p w14:paraId="488CED84" w14:textId="733DF073" w:rsidR="00536694" w:rsidDel="00911BE8" w:rsidRDefault="00536694" w:rsidP="00536694">
      <w:pPr>
        <w:rPr>
          <w:del w:id="195" w:author="Anthony Barrows" w:date="2023-05-01T15:12:00Z"/>
        </w:rPr>
      </w:pPr>
      <w:del w:id="196" w:author="Anthony Barrows" w:date="2023-05-01T15:12:00Z">
        <w:r w:rsidDel="00911BE8">
          <w:delText xml:space="preserve">Of the 1783 participants assigned to latent classes, </w:delText>
        </w:r>
        <w:commentRangeStart w:id="197"/>
        <w:commentRangeStart w:id="198"/>
        <w:r w:rsidDel="00911BE8">
          <w:delText xml:space="preserve">928 had CO values at the 1-year follow-up point (6 months following the conclusion of the trial). Using a quit threshold of CO </w:delText>
        </w:r>
      </w:del>
      <m:oMath>
        <m:r>
          <w:del w:id="199" w:author="Anthony Barrows" w:date="2023-05-01T15:12:00Z">
            <m:rPr>
              <m:nor/>
            </m:rPr>
            <w:rPr>
              <w:rFonts w:ascii="Cambria Math" w:hAnsi="Cambria Math"/>
              <w:sz w:val="31"/>
              <w:szCs w:val="31"/>
            </w:rPr>
            <m:t>≤</m:t>
          </w:del>
        </m:r>
      </m:oMath>
      <w:del w:id="200" w:author="Anthony Barrows" w:date="2023-05-01T15:12:00Z">
        <w:r w:rsidDel="00911BE8">
          <w:delText xml:space="preserve"> 11ppm, 268/928 (28.9%) had quit smoking at this point. More specifically, 67.1% (n = 96/143) of subjects in Class 1 had quit, 24.8% (n = 124/500) in Class 2, and 16.8% (n = 48/285) in Class 3.</w:delText>
        </w:r>
        <w:commentRangeEnd w:id="197"/>
        <w:r w:rsidR="00FE5A16" w:rsidDel="00911BE8">
          <w:rPr>
            <w:rStyle w:val="CommentReference"/>
          </w:rPr>
          <w:commentReference w:id="197"/>
        </w:r>
        <w:commentRangeEnd w:id="198"/>
        <w:r w:rsidR="009C555E" w:rsidDel="00911BE8">
          <w:rPr>
            <w:rStyle w:val="CommentReference"/>
          </w:rPr>
          <w:commentReference w:id="198"/>
        </w:r>
      </w:del>
    </w:p>
    <w:p w14:paraId="6180AF07" w14:textId="23BB9D5B" w:rsidR="00536694" w:rsidDel="00911BE8" w:rsidRDefault="00536694" w:rsidP="00536694">
      <w:pPr>
        <w:rPr>
          <w:del w:id="201" w:author="Anthony Barrows" w:date="2023-05-01T15:12:00Z"/>
        </w:rPr>
      </w:pPr>
      <w:commentRangeStart w:id="202"/>
      <w:del w:id="203" w:author="Anthony Barrows" w:date="2023-05-01T15:12:00Z">
        <w:r w:rsidDel="00911BE8">
          <w:delText xml:space="preserve">An elastic net linear regression model was used to predict 1-year CO values using baseline characteristics alone, achieving an average cross-validated (mean </w:delText>
        </w:r>
      </w:del>
      <m:oMath>
        <m:r>
          <w:del w:id="204" w:author="Anthony Barrows" w:date="2023-05-01T15:12:00Z">
            <m:rPr>
              <m:nor/>
            </m:rPr>
            <w:rPr>
              <w:rFonts w:ascii="Cambria Math" w:hAnsi="Cambria Math"/>
              <w:sz w:val="30"/>
              <w:szCs w:val="30"/>
            </w:rPr>
            <m:t>±</m:t>
          </w:del>
        </m:r>
      </m:oMath>
      <w:del w:id="205" w:author="Anthony Barrows" w:date="2023-05-01T15:12:00Z">
        <w:r w:rsidDel="00911BE8">
          <w:delText xml:space="preserve"> SE) </w:delText>
        </w:r>
      </w:del>
      <m:oMath>
        <m:sSup>
          <m:sSupPr>
            <m:ctrlPr>
              <w:del w:id="206" w:author="Anthony Barrows" w:date="2023-05-01T15:12:00Z">
                <w:rPr>
                  <w:rFonts w:ascii="Cambria Math" w:hAnsi="Cambria Math"/>
                </w:rPr>
              </w:del>
            </m:ctrlPr>
          </m:sSupPr>
          <m:e>
            <m:r>
              <w:del w:id="207" w:author="Anthony Barrows" w:date="2023-05-01T15:12:00Z">
                <m:rPr>
                  <m:nor/>
                </m:rPr>
                <w:rPr>
                  <w:rFonts w:ascii="Cambria Math" w:hAnsi="Cambria Math"/>
                  <w:sz w:val="26"/>
                  <w:szCs w:val="26"/>
                </w:rPr>
                <m:t>R</m:t>
              </w:del>
            </m:r>
          </m:e>
          <m:sup>
            <m:r>
              <w:del w:id="208" w:author="Anthony Barrows" w:date="2023-05-01T15:12:00Z">
                <m:rPr>
                  <m:nor/>
                </m:rPr>
                <w:rPr>
                  <w:rFonts w:ascii="Cambria Math" w:hAnsi="Cambria Math"/>
                  <w:sz w:val="26"/>
                  <w:szCs w:val="26"/>
                </w:rPr>
                <m:t>2</m:t>
              </w:del>
            </m:r>
          </m:sup>
        </m:sSup>
      </m:oMath>
      <w:del w:id="209" w:author="Anthony Barrows" w:date="2023-05-01T15:12:00Z">
        <w:r w:rsidDel="00911BE8">
          <w:delText xml:space="preserve"> = 0.245 </w:delText>
        </w:r>
      </w:del>
      <m:oMath>
        <m:r>
          <w:del w:id="210" w:author="Anthony Barrows" w:date="2023-05-01T15:12:00Z">
            <m:rPr>
              <m:nor/>
            </m:rPr>
            <w:rPr>
              <w:rFonts w:ascii="Cambria Math" w:hAnsi="Cambria Math"/>
              <w:sz w:val="26"/>
              <w:szCs w:val="26"/>
            </w:rPr>
            <m:t>±0.006</m:t>
          </w:del>
        </m:r>
      </m:oMath>
      <w:del w:id="211" w:author="Anthony Barrows" w:date="2023-05-01T15:12:00Z">
        <w:r w:rsidDel="00911BE8">
          <w:delText xml:space="preserve">, with </w:delText>
        </w:r>
      </w:del>
      <m:oMath>
        <m:sSup>
          <m:sSupPr>
            <m:ctrlPr>
              <w:del w:id="212" w:author="Anthony Barrows" w:date="2023-05-01T15:12:00Z">
                <w:rPr>
                  <w:rFonts w:ascii="Cambria Math" w:hAnsi="Cambria Math"/>
                </w:rPr>
              </w:del>
            </m:ctrlPr>
          </m:sSupPr>
          <m:e>
            <m:r>
              <w:del w:id="213" w:author="Anthony Barrows" w:date="2023-05-01T15:12:00Z">
                <m:rPr>
                  <m:nor/>
                </m:rPr>
                <w:rPr>
                  <w:rFonts w:ascii="Cambria Math" w:hAnsi="Cambria Math"/>
                  <w:sz w:val="26"/>
                  <w:szCs w:val="26"/>
                </w:rPr>
                <m:t>R</m:t>
              </w:del>
            </m:r>
          </m:e>
          <m:sup>
            <m:r>
              <w:del w:id="214" w:author="Anthony Barrows" w:date="2023-05-01T15:12:00Z">
                <m:rPr>
                  <m:nor/>
                </m:rPr>
                <w:rPr>
                  <w:rFonts w:ascii="Cambria Math" w:hAnsi="Cambria Math"/>
                  <w:sz w:val="26"/>
                  <w:szCs w:val="26"/>
                </w:rPr>
                <m:t>2</m:t>
              </w:del>
            </m:r>
          </m:sup>
        </m:sSup>
        <m:r>
          <w:del w:id="215" w:author="Anthony Barrows" w:date="2023-05-01T15:12:00Z">
            <m:rPr>
              <m:nor/>
            </m:rPr>
            <w:rPr>
              <w:rFonts w:ascii="Cambria Math" w:hAnsi="Cambria Math"/>
              <w:sz w:val="26"/>
              <w:szCs w:val="26"/>
            </w:rPr>
            <m:t>=0.214</m:t>
          </w:del>
        </m:r>
      </m:oMath>
      <w:del w:id="216" w:author="Anthony Barrows" w:date="2023-05-01T15:12:00Z">
        <w:r w:rsidDel="00911BE8">
          <w:delText xml:space="preserve"> on the testing set. Adding latent class as a predictor improved average cross-validated prediction performance by an average of 6.3% (CV </w:delText>
        </w:r>
      </w:del>
      <m:oMath>
        <m:sSup>
          <m:sSupPr>
            <m:ctrlPr>
              <w:del w:id="217" w:author="Anthony Barrows" w:date="2023-05-01T15:12:00Z">
                <w:rPr>
                  <w:rFonts w:ascii="Cambria Math" w:hAnsi="Cambria Math"/>
                </w:rPr>
              </w:del>
            </m:ctrlPr>
          </m:sSupPr>
          <m:e>
            <m:r>
              <w:del w:id="218" w:author="Anthony Barrows" w:date="2023-05-01T15:12:00Z">
                <m:rPr>
                  <m:nor/>
                </m:rPr>
                <w:rPr>
                  <w:rFonts w:ascii="Cambria Math" w:hAnsi="Cambria Math"/>
                  <w:sz w:val="26"/>
                  <w:szCs w:val="26"/>
                </w:rPr>
                <m:t>R</m:t>
              </w:del>
            </m:r>
          </m:e>
          <m:sup>
            <m:r>
              <w:del w:id="219" w:author="Anthony Barrows" w:date="2023-05-01T15:12:00Z">
                <m:rPr>
                  <m:nor/>
                </m:rPr>
                <w:rPr>
                  <w:rFonts w:ascii="Cambria Math" w:hAnsi="Cambria Math"/>
                  <w:sz w:val="26"/>
                  <w:szCs w:val="26"/>
                </w:rPr>
                <m:t>2</m:t>
              </w:del>
            </m:r>
          </m:sup>
        </m:sSup>
        <m:r>
          <w:del w:id="220" w:author="Anthony Barrows" w:date="2023-05-01T15:12:00Z">
            <m:rPr>
              <m:nor/>
            </m:rPr>
            <w:rPr>
              <w:rFonts w:ascii="Cambria Math" w:hAnsi="Cambria Math"/>
              <w:sz w:val="26"/>
              <w:szCs w:val="26"/>
            </w:rPr>
            <m:t>=0.299±0.013</m:t>
          </w:del>
        </m:r>
      </m:oMath>
      <w:del w:id="221" w:author="Anthony Barrows" w:date="2023-05-01T15:12:00Z">
        <w:r w:rsidDel="00911BE8">
          <w:delText xml:space="preserve">, test </w:delText>
        </w:r>
      </w:del>
      <m:oMath>
        <m:sSup>
          <m:sSupPr>
            <m:ctrlPr>
              <w:del w:id="222" w:author="Anthony Barrows" w:date="2023-05-01T15:12:00Z">
                <w:rPr>
                  <w:rFonts w:ascii="Cambria Math" w:hAnsi="Cambria Math"/>
                </w:rPr>
              </w:del>
            </m:ctrlPr>
          </m:sSupPr>
          <m:e>
            <m:r>
              <w:del w:id="223" w:author="Anthony Barrows" w:date="2023-05-01T15:12:00Z">
                <m:rPr>
                  <m:nor/>
                </m:rPr>
                <w:rPr>
                  <w:rFonts w:ascii="Cambria Math" w:hAnsi="Cambria Math"/>
                  <w:sz w:val="26"/>
                  <w:szCs w:val="26"/>
                </w:rPr>
                <m:t>R</m:t>
              </w:del>
            </m:r>
          </m:e>
          <m:sup>
            <m:r>
              <w:del w:id="224" w:author="Anthony Barrows" w:date="2023-05-01T15:12:00Z">
                <m:rPr>
                  <m:nor/>
                </m:rPr>
                <w:rPr>
                  <w:rFonts w:ascii="Cambria Math" w:hAnsi="Cambria Math"/>
                  <w:sz w:val="26"/>
                  <w:szCs w:val="26"/>
                </w:rPr>
                <m:t>2</m:t>
              </w:del>
            </m:r>
          </m:sup>
        </m:sSup>
        <m:r>
          <w:del w:id="225" w:author="Anthony Barrows" w:date="2023-05-01T15:12:00Z">
            <m:rPr>
              <m:nor/>
            </m:rPr>
            <w:rPr>
              <w:rFonts w:ascii="Cambria Math" w:hAnsi="Cambria Math"/>
              <w:sz w:val="26"/>
              <w:szCs w:val="26"/>
            </w:rPr>
            <m:t>=0.307</m:t>
          </w:del>
        </m:r>
      </m:oMath>
      <w:del w:id="226" w:author="Anthony Barrows" w:date="2023-05-01T15:12:00Z">
        <w:r w:rsidDel="00911BE8">
          <w:delText>). Each model improved on performance observed using latent class alone (</w:delText>
        </w:r>
      </w:del>
      <m:oMath>
        <m:sSup>
          <m:sSupPr>
            <m:ctrlPr>
              <w:del w:id="227" w:author="Anthony Barrows" w:date="2023-05-01T15:12:00Z">
                <w:rPr>
                  <w:rFonts w:ascii="Cambria Math" w:hAnsi="Cambria Math"/>
                </w:rPr>
              </w:del>
            </m:ctrlPr>
          </m:sSupPr>
          <m:e>
            <m:r>
              <w:del w:id="228" w:author="Anthony Barrows" w:date="2023-05-01T15:12:00Z">
                <m:rPr>
                  <m:nor/>
                </m:rPr>
                <w:rPr>
                  <w:rFonts w:ascii="Cambria Math" w:hAnsi="Cambria Math"/>
                  <w:sz w:val="26"/>
                  <w:szCs w:val="26"/>
                </w:rPr>
                <m:t>R</m:t>
              </w:del>
            </m:r>
          </m:e>
          <m:sup>
            <m:r>
              <w:del w:id="229" w:author="Anthony Barrows" w:date="2023-05-01T15:12:00Z">
                <m:rPr>
                  <m:nor/>
                </m:rPr>
                <w:rPr>
                  <w:rFonts w:ascii="Cambria Math" w:hAnsi="Cambria Math"/>
                  <w:sz w:val="26"/>
                  <w:szCs w:val="26"/>
                </w:rPr>
                <m:t>2</m:t>
              </w:del>
            </m:r>
          </m:sup>
        </m:sSup>
        <m:r>
          <w:del w:id="230" w:author="Anthony Barrows" w:date="2023-05-01T15:12:00Z">
            <m:rPr>
              <m:nor/>
            </m:rPr>
            <w:rPr>
              <w:rFonts w:ascii="Cambria Math" w:hAnsi="Cambria Math"/>
              <w:sz w:val="26"/>
              <w:szCs w:val="26"/>
            </w:rPr>
            <m:t>=0.108±0.006</m:t>
          </w:del>
        </m:r>
      </m:oMath>
      <w:del w:id="231" w:author="Anthony Barrows" w:date="2023-05-01T15:12:00Z">
        <w:r w:rsidDel="00911BE8">
          <w:delText xml:space="preserve">, test </w:delText>
        </w:r>
      </w:del>
      <m:oMath>
        <m:sSup>
          <m:sSupPr>
            <m:ctrlPr>
              <w:del w:id="232" w:author="Anthony Barrows" w:date="2023-05-01T15:12:00Z">
                <w:rPr>
                  <w:rFonts w:ascii="Cambria Math" w:hAnsi="Cambria Math"/>
                </w:rPr>
              </w:del>
            </m:ctrlPr>
          </m:sSupPr>
          <m:e>
            <m:r>
              <w:del w:id="233" w:author="Anthony Barrows" w:date="2023-05-01T15:12:00Z">
                <m:rPr>
                  <m:nor/>
                </m:rPr>
                <w:rPr>
                  <w:rFonts w:ascii="Cambria Math" w:hAnsi="Cambria Math"/>
                  <w:sz w:val="26"/>
                  <w:szCs w:val="26"/>
                </w:rPr>
                <m:t>R</m:t>
              </w:del>
            </m:r>
          </m:e>
          <m:sup>
            <m:r>
              <w:del w:id="234" w:author="Anthony Barrows" w:date="2023-05-01T15:12:00Z">
                <m:rPr>
                  <m:nor/>
                </m:rPr>
                <w:rPr>
                  <w:rFonts w:ascii="Cambria Math" w:hAnsi="Cambria Math"/>
                  <w:sz w:val="26"/>
                  <w:szCs w:val="26"/>
                </w:rPr>
                <m:t>2</m:t>
              </w:del>
            </m:r>
          </m:sup>
        </m:sSup>
        <m:r>
          <w:del w:id="235" w:author="Anthony Barrows" w:date="2023-05-01T15:12:00Z">
            <m:rPr>
              <m:nor/>
            </m:rPr>
            <w:rPr>
              <w:rFonts w:ascii="Cambria Math" w:hAnsi="Cambria Math"/>
              <w:sz w:val="26"/>
              <w:szCs w:val="26"/>
            </w:rPr>
            <m:t>=0.216</m:t>
          </w:del>
        </m:r>
      </m:oMath>
      <w:del w:id="236" w:author="Anthony Barrows" w:date="2023-05-01T15:12:00Z">
        <w:r w:rsidDel="00911BE8">
          <w:delText xml:space="preserve">). </w:delText>
        </w:r>
        <w:commentRangeEnd w:id="202"/>
        <w:r w:rsidR="00213AD9" w:rsidDel="00911BE8">
          <w:rPr>
            <w:rStyle w:val="CommentReference"/>
          </w:rPr>
          <w:commentReference w:id="202"/>
        </w:r>
        <w:commentRangeStart w:id="237"/>
        <w:r w:rsidDel="00911BE8">
          <w:delText xml:space="preserve">To simulate using CO prediction as a quit-smoking classifier, ROC curves were generated using exhaustive CO thresholds (see </w:delText>
        </w:r>
        <w:r w:rsidR="0055575F" w:rsidDel="00911BE8">
          <w:delText xml:space="preserve">Figure 3). </w:delText>
        </w:r>
        <w:r w:rsidDel="00911BE8">
          <w:delText>Predicted CO values at or below the threshold were considered accurate predictions. The model using latent class in addition to baseline characteristics outperformed the model using those characteristics alone.</w:delText>
        </w:r>
        <w:commentRangeEnd w:id="237"/>
        <w:r w:rsidR="00213AD9" w:rsidDel="00911BE8">
          <w:rPr>
            <w:rStyle w:val="CommentReference"/>
          </w:rPr>
          <w:commentReference w:id="237"/>
        </w:r>
      </w:del>
    </w:p>
    <w:p w14:paraId="57F0CBE9" w14:textId="77777777" w:rsidR="0055575F" w:rsidRDefault="0055575F" w:rsidP="00536694"/>
    <w:p w14:paraId="71E533E6" w14:textId="07182E88" w:rsidR="00911BE8" w:rsidRDefault="00536694" w:rsidP="00536694">
      <w:pPr>
        <w:rPr>
          <w:ins w:id="238" w:author="Anthony Barrows" w:date="2023-05-01T15:23:00Z"/>
        </w:rPr>
      </w:pPr>
      <w:r>
        <w:t xml:space="preserve">As with the previous analysis, regression coefficients from each model’s validation folds were recorded to assess feature importance in predicting </w:t>
      </w:r>
      <w:del w:id="239" w:author="Anthony Barrows" w:date="2023-05-01T15:13:00Z">
        <w:r w:rsidDel="00911BE8">
          <w:delText>1-year CO values</w:delText>
        </w:r>
      </w:del>
      <w:ins w:id="240" w:author="Anthony Barrows" w:date="2023-05-01T15:13:00Z">
        <w:r w:rsidR="00911BE8">
          <w:t>smoking cessation</w:t>
        </w:r>
      </w:ins>
      <w:r>
        <w:t xml:space="preserve"> (see Figure</w:t>
      </w:r>
      <w:r w:rsidR="0055575F">
        <w:t xml:space="preserve"> 5</w:t>
      </w:r>
      <w:r>
        <w:t xml:space="preserve">). </w:t>
      </w:r>
      <w:ins w:id="241" w:author="Anthony Barrows" w:date="2023-05-01T15:25:00Z">
        <w:r w:rsidR="00CD31A3">
          <w:t>In the model using latent class as a predictor, p</w:t>
        </w:r>
      </w:ins>
      <w:ins w:id="242" w:author="Anthony Barrows" w:date="2023-05-01T15:23:00Z">
        <w:r w:rsidR="00B404A0">
          <w:t xml:space="preserve">articipants </w:t>
        </w:r>
      </w:ins>
      <w:ins w:id="243" w:author="Anthony Barrows" w:date="2023-05-01T15:24:00Z">
        <w:r w:rsidR="002D687E">
          <w:t>in Classes 2 and 3 were approximately 90% less likely to achieve smoking cessation 6 months following the trial (Class 2 OR = 0.111 ± 0.013, Class 3 OR = 0.070 ± 0.005).</w:t>
        </w:r>
        <w:r w:rsidR="00CD31A3">
          <w:t xml:space="preserve"> Participants who received active </w:t>
        </w:r>
      </w:ins>
      <w:ins w:id="244" w:author="Anthony Barrows" w:date="2023-05-01T15:25:00Z">
        <w:r w:rsidR="00CD31A3">
          <w:t>NRT were also more likely to quit smoking (OR = 1.90 ± 0.157). A large site effect was observed, with participants at sites in Denmark and Germany more likely to quit smoking than those at the USA site.</w:t>
        </w:r>
      </w:ins>
    </w:p>
    <w:p w14:paraId="299DD158" w14:textId="77777777" w:rsidR="001C55A8" w:rsidRDefault="001C55A8">
      <w:pPr>
        <w:rPr>
          <w:ins w:id="245" w:author="Gemma Taylor" w:date="2023-05-07T12:48:00Z"/>
        </w:rPr>
      </w:pPr>
      <w:ins w:id="246" w:author="Gemma Taylor" w:date="2023-05-07T12:48:00Z">
        <w:r>
          <w:br w:type="page"/>
        </w:r>
      </w:ins>
    </w:p>
    <w:p w14:paraId="20C783B9" w14:textId="44C3E10F" w:rsidR="00536694" w:rsidDel="001750C1" w:rsidRDefault="00536694" w:rsidP="00536694">
      <w:pPr>
        <w:rPr>
          <w:del w:id="247" w:author="Anthony Barrows" w:date="2023-05-01T16:25:00Z"/>
        </w:rPr>
      </w:pPr>
      <w:del w:id="248" w:author="Anthony Barrows" w:date="2023-05-01T16:25:00Z">
        <w:r w:rsidDel="001750C1">
          <w:lastRenderedPageBreak/>
          <w:delText>Membership to Classes 2 and 3 were associated with higher follow-up CO values relative to participants from Class 1. Notably, latent class predictors were weighted more heavily than baseline CPD or CO.</w:delText>
        </w:r>
      </w:del>
    </w:p>
    <w:p w14:paraId="66BF00C2" w14:textId="77777777" w:rsidR="00536694" w:rsidRPr="008F09E2" w:rsidDel="001C55A8" w:rsidRDefault="00536694" w:rsidP="008F09E2">
      <w:pPr>
        <w:rPr>
          <w:del w:id="249" w:author="Gemma Taylor" w:date="2023-05-07T12:48:00Z"/>
        </w:rPr>
      </w:pPr>
    </w:p>
    <w:p w14:paraId="76060E74" w14:textId="68D489FE" w:rsidR="00D946B1" w:rsidRDefault="00D41AEE" w:rsidP="00D946B1">
      <w:pPr>
        <w:pStyle w:val="Heading1"/>
      </w:pPr>
      <w:r>
        <w:t>DISCUSSION</w:t>
      </w:r>
    </w:p>
    <w:p w14:paraId="56682B70" w14:textId="77777777" w:rsidR="0018548F" w:rsidRDefault="0018548F" w:rsidP="0018548F"/>
    <w:p w14:paraId="6EC7FFD0" w14:textId="733677EE" w:rsidR="0018548F" w:rsidRDefault="0018548F" w:rsidP="0018548F">
      <w:r>
        <w:t>This study examined smoking patterns in a secondary analysis of five NRT trials and found three distinct repeated measures smoking trajectories</w:t>
      </w:r>
      <w:r w:rsidR="00925627">
        <w:t xml:space="preserve"> among participants who were not motivated to quit smoking at baseline</w:t>
      </w:r>
      <w:r>
        <w:t xml:space="preserve">. </w:t>
      </w:r>
      <w:r w:rsidR="00925627">
        <w:t>Approximately 10% of</w:t>
      </w:r>
      <w:r>
        <w:t xml:space="preserve"> </w:t>
      </w:r>
      <w:del w:id="250" w:author="Anthony Barrows" w:date="2023-04-18T13:48:00Z">
        <w:r w:rsidDel="000B51D9">
          <w:delText xml:space="preserve">smokers </w:delText>
        </w:r>
      </w:del>
      <w:ins w:id="251" w:author="Anthony Barrows" w:date="2023-04-18T13:48:00Z">
        <w:r w:rsidR="000B51D9">
          <w:t xml:space="preserve">participants </w:t>
        </w:r>
      </w:ins>
      <w:r>
        <w:t>initially reduced and nearly</w:t>
      </w:r>
      <w:r w:rsidR="00925627">
        <w:t xml:space="preserve"> </w:t>
      </w:r>
      <w:commentRangeStart w:id="252"/>
      <w:commentRangeStart w:id="253"/>
      <w:r w:rsidR="00925627">
        <w:t>or completely</w:t>
      </w:r>
      <w:r>
        <w:t xml:space="preserve"> </w:t>
      </w:r>
      <w:commentRangeEnd w:id="252"/>
      <w:r w:rsidR="00925627">
        <w:rPr>
          <w:rStyle w:val="CommentReference"/>
        </w:rPr>
        <w:commentReference w:id="252"/>
      </w:r>
      <w:commentRangeEnd w:id="253"/>
      <w:r w:rsidR="00125CFB">
        <w:rPr>
          <w:rStyle w:val="CommentReference"/>
        </w:rPr>
        <w:commentReference w:id="253"/>
      </w:r>
      <w:r>
        <w:t xml:space="preserve">eliminated their smoking (Class 1), </w:t>
      </w:r>
      <w:r w:rsidR="00925627">
        <w:t xml:space="preserve">45% </w:t>
      </w:r>
      <w:r>
        <w:t xml:space="preserve">reduced by approximately half </w:t>
      </w:r>
      <w:r w:rsidR="00925627">
        <w:t xml:space="preserve">of their baseline CPD </w:t>
      </w:r>
      <w:r>
        <w:t xml:space="preserve">and remained at that level throughout the trial (Class 2), and </w:t>
      </w:r>
      <w:r w:rsidR="00925627">
        <w:t xml:space="preserve">the remaining 45% </w:t>
      </w:r>
      <w:r>
        <w:t xml:space="preserve">reduced initially but reverted to cigarette use </w:t>
      </w:r>
      <w:proofErr w:type="gramStart"/>
      <w:r w:rsidR="00925627">
        <w:t>similar to</w:t>
      </w:r>
      <w:proofErr w:type="gramEnd"/>
      <w:r w:rsidR="00925627">
        <w:t xml:space="preserve"> </w:t>
      </w:r>
      <w:r>
        <w:t>their baseline levels (Class 3).</w:t>
      </w:r>
    </w:p>
    <w:p w14:paraId="36698882" w14:textId="77777777" w:rsidR="0018548F" w:rsidRDefault="0018548F" w:rsidP="0018548F"/>
    <w:p w14:paraId="3063996E" w14:textId="631CE2E4" w:rsidR="008C125B" w:rsidRDefault="0018548F" w:rsidP="0018548F">
      <w:pPr>
        <w:rPr>
          <w:ins w:id="254" w:author="Anthony Barrows" w:date="2023-05-01T16:28:00Z"/>
        </w:rPr>
      </w:pPr>
      <w:r>
        <w:t xml:space="preserve">Predictive modeling revealed that </w:t>
      </w:r>
      <w:del w:id="255" w:author="Anthony Barrows" w:date="2023-04-18T13:48:00Z">
        <w:r w:rsidDel="000B51D9">
          <w:delText xml:space="preserve">smokers </w:delText>
        </w:r>
      </w:del>
      <w:ins w:id="256" w:author="Anthony Barrows" w:date="2023-04-18T13:48:00Z">
        <w:r w:rsidR="000B51D9">
          <w:t xml:space="preserve">participants </w:t>
        </w:r>
      </w:ins>
      <w:r>
        <w:t xml:space="preserve">who reduced substantially tended to be older, have later smoking onset, and lower levels of anxiety and nicotine dependence. This trend was emphasized when comparing </w:t>
      </w:r>
      <w:del w:id="257" w:author="Anthony Barrows" w:date="2023-04-18T13:48:00Z">
        <w:r w:rsidDel="000B51D9">
          <w:delText xml:space="preserve">smokers </w:delText>
        </w:r>
      </w:del>
      <w:ins w:id="258" w:author="Anthony Barrows" w:date="2023-04-18T13:48:00Z">
        <w:r w:rsidR="000B51D9">
          <w:t xml:space="preserve">participants </w:t>
        </w:r>
      </w:ins>
      <w:r>
        <w:t xml:space="preserve">who reduced despite receiving placebo NRT versus those who failed to reduce substantially yet received active NRT. </w:t>
      </w:r>
      <w:ins w:id="259" w:author="Anthony Barrows" w:date="2023-05-01T16:28:00Z">
        <w:r w:rsidR="008C125B">
          <w:t xml:space="preserve">Additionally, regression models </w:t>
        </w:r>
        <w:r w:rsidR="00626A26">
          <w:t>which used baseline characteristics plus la</w:t>
        </w:r>
      </w:ins>
      <w:ins w:id="260" w:author="Anthony Barrows" w:date="2023-05-01T16:29:00Z">
        <w:r w:rsidR="00626A26">
          <w:t>tent class assignment to predict smoking cessation 6 months following the trial outperformed models which used baseline characteristics alone</w:t>
        </w:r>
        <w:r w:rsidR="00A565E5">
          <w:t xml:space="preserve">. </w:t>
        </w:r>
      </w:ins>
      <w:ins w:id="261" w:author="Anthony Barrows" w:date="2023-05-01T16:31:00Z">
        <w:r w:rsidR="009B1BDD">
          <w:t xml:space="preserve">This suggests </w:t>
        </w:r>
        <w:r w:rsidR="003C59CA">
          <w:t>that smoking trajectories, including initial patterns of reduction, may have implications for predicting smoking cessation outcomes.</w:t>
        </w:r>
      </w:ins>
      <w:ins w:id="262" w:author="Anthony Barrows" w:date="2023-05-01T16:30:00Z">
        <w:r w:rsidR="00DE2C51">
          <w:t xml:space="preserve"> </w:t>
        </w:r>
      </w:ins>
      <w:ins w:id="263" w:author="Anthony Barrows" w:date="2023-05-01T16:28:00Z">
        <w:r w:rsidR="008C125B">
          <w:t xml:space="preserve"> </w:t>
        </w:r>
      </w:ins>
    </w:p>
    <w:p w14:paraId="09ADC88D" w14:textId="1A078B19" w:rsidR="0018548F" w:rsidDel="003C59CA" w:rsidRDefault="0018548F" w:rsidP="0018548F">
      <w:pPr>
        <w:rPr>
          <w:del w:id="264" w:author="Anthony Barrows" w:date="2023-05-01T16:31:00Z"/>
        </w:rPr>
      </w:pPr>
      <w:commentRangeStart w:id="265"/>
      <w:commentRangeStart w:id="266"/>
      <w:del w:id="267" w:author="Anthony Barrows" w:date="2023-05-01T16:31:00Z">
        <w:r w:rsidDel="003C59CA">
          <w:delText>Additionally, regression models predicting CO values 6 months after the trial’s conclusion showed stronger performance incorporating latent class as a predictor versus using baseline characteristics alone, suggesting smoking trajectories may have implications for predicting smoking cessation. Those in Class 1 have lower 1-year CO values, while those in Classes 2 and 3 tended to have higher follow-up readings.</w:delText>
        </w:r>
        <w:commentRangeEnd w:id="265"/>
        <w:r w:rsidR="00F6005A" w:rsidDel="003C59CA">
          <w:rPr>
            <w:rStyle w:val="CommentReference"/>
          </w:rPr>
          <w:commentReference w:id="265"/>
        </w:r>
        <w:commentRangeEnd w:id="266"/>
        <w:r w:rsidR="00A565E5" w:rsidDel="003C59CA">
          <w:rPr>
            <w:rStyle w:val="CommentReference"/>
          </w:rPr>
          <w:commentReference w:id="266"/>
        </w:r>
      </w:del>
    </w:p>
    <w:p w14:paraId="5BC17195" w14:textId="77777777" w:rsidR="0018548F" w:rsidRDefault="0018548F" w:rsidP="0018548F"/>
    <w:p w14:paraId="6AF3719B" w14:textId="77777777" w:rsidR="0018548F" w:rsidRDefault="0018548F" w:rsidP="0018548F">
      <w:r>
        <w:t xml:space="preserve">Most importantly, despite random assignment to active or placebo NRT and consistent instructions to reduce smoking, cigarette use trajectories were not homogeneous. </w:t>
      </w:r>
      <w:proofErr w:type="gramStart"/>
      <w:r>
        <w:t>In particular, although</w:t>
      </w:r>
      <w:proofErr w:type="gramEnd"/>
      <w:r>
        <w:t xml:space="preserve"> those who received active NRT were more likely to reduce their smoking, many participants did not reduce. Lower levels of nicotine dependence and anxiety predicted reduction, even among those given placebo NRT.</w:t>
      </w:r>
    </w:p>
    <w:p w14:paraId="5969341A" w14:textId="77777777" w:rsidR="0018548F" w:rsidRDefault="0018548F" w:rsidP="0018548F"/>
    <w:p w14:paraId="185A43D8" w14:textId="2FE99C88" w:rsidR="0018548F" w:rsidRDefault="00F6005A" w:rsidP="0018548F">
      <w:r>
        <w:t xml:space="preserve">Consistent with prior </w:t>
      </w:r>
      <w:commentRangeStart w:id="268"/>
      <w:r>
        <w:t>research</w:t>
      </w:r>
      <w:commentRangeEnd w:id="268"/>
      <w:r>
        <w:rPr>
          <w:rStyle w:val="CommentReference"/>
        </w:rPr>
        <w:commentReference w:id="268"/>
      </w:r>
      <w:ins w:id="269" w:author="Anthony Barrows" w:date="2023-04-24T08:30:00Z">
        <w:r w:rsidR="006C642A">
          <w:t xml:space="preserve"> </w:t>
        </w:r>
      </w:ins>
      <w:r w:rsidR="00CB7405">
        <w:fldChar w:fldCharType="begin"/>
      </w:r>
      <w:r w:rsidR="005B7A8D">
        <w:instrText xml:space="preserve"> ADDIN ZOTERO_ITEM CSL_CITATION {"citationID":"pGvzck9v","properties":{"formattedCitation":"(36,37)","plainCitation":"(36,37)","noteIndex":0},"citationItems":[{"id":430,"uris":["http://zotero.org/users/10331382/items/IS3SGLUY"],"itemData":{"id":430,"type":"article-journal","container-title":"Addiction","DOI":"10.1111/add.13330","ISSN":"09652140","issue":"7","journalAbbreviation":"Addiction","language":"en","page":"1275-1282","source":"DOI.org (Crossref)","title":"Does cigarette reduction while using nicotine replacement therapy prior to a quit attempt predict abstinence following quit date?: Does cigarette reduction predict abstinence?","title-short":"Does cigarette reduction while using nicotine replacement therapy prior to a quit attempt predict abstinence following quit date?","volume":"111","author":[{"family":"Lindson-Hawley","given":"Nicola"},{"family":"Shinkins","given":"Bethany"},{"family":"West","given":"Robert"},{"family":"Michie","given":"Susan"},{"family":"Aveyard","given":"Paul"}],"issued":{"date-parts":[["2016",7]]},"citation-key":"Lindson-HawleyEtAl2016"}},{"id":432,"uris":["http://zotero.org/users/10331382/items/JGIKWI7E"],"itemData":{"id":432,"type":"article-journal","container-title":"Nicotine &amp; Tobacco Research","DOI":"10.1093/ntr/ntv058","ISSN":"1462-2203, 1469-994X","journalAbbreviation":"NICTOB","language":"en","page":"ntv058","source":"DOI.org (Crossref)","title":"Does the Magnitude of Reduction in Cigarettes Per Day Predict Smoking Cessation? A Qualitative Review","title-short":"Does the Magnitude of Reduction in Cigarettes Per Day Predict Smoking Cessation?","author":[{"family":"Klemperer","given":"Elias M."},{"family":"Hughes","given":"John R."}],"issued":{"date-parts":[["2015",3,5]]},"citation-key":"KlempererHughes2015"}}],"schema":"https://github.com/citation-style-language/schema/raw/master/csl-citation.json"} </w:instrText>
      </w:r>
      <w:r w:rsidR="00CB7405">
        <w:fldChar w:fldCharType="separate"/>
      </w:r>
      <w:r w:rsidR="005B7A8D">
        <w:rPr>
          <w:noProof/>
        </w:rPr>
        <w:t>(36,37)</w:t>
      </w:r>
      <w:r w:rsidR="00CB7405">
        <w:fldChar w:fldCharType="end"/>
      </w:r>
      <w:r w:rsidR="0018548F">
        <w:t>, those who failed to reduce their smoking during the trial or who only cut out a small number of cigarettes were less likely to have quit smoking following the trial. Although reduction and cessation patterns aligned with treatment assignment, baseline reports of anxiety, social functioning, and nicotine dependence were similarly important</w:t>
      </w:r>
      <w:ins w:id="270" w:author="Anthony Barrows" w:date="2023-05-01T16:33:00Z">
        <w:r w:rsidR="00F36963">
          <w:t xml:space="preserve">. Latent class assignment was approximately as strongly associated with follow-up smoking cessation as was random </w:t>
        </w:r>
        <w:del w:id="271" w:author="Gemma Taylor" w:date="2023-05-07T12:48:00Z">
          <w:r w:rsidR="00F36963" w:rsidDel="001C55A8">
            <w:delText>assignement</w:delText>
          </w:r>
        </w:del>
      </w:ins>
      <w:ins w:id="272" w:author="Gemma Taylor" w:date="2023-05-07T12:48:00Z">
        <w:r w:rsidR="001C55A8">
          <w:t>assignment</w:t>
        </w:r>
      </w:ins>
      <w:ins w:id="273" w:author="Anthony Barrows" w:date="2023-05-01T16:33:00Z">
        <w:r w:rsidR="00F36963">
          <w:t xml:space="preserve"> to active or placebo NRT</w:t>
        </w:r>
      </w:ins>
      <w:del w:id="274" w:author="Anthony Barrows" w:date="2023-05-01T16:33:00Z">
        <w:r w:rsidR="0018548F" w:rsidDel="00F36963">
          <w:delText>. Smoking</w:delText>
        </w:r>
      </w:del>
      <w:ins w:id="275" w:author="Anthony Barrows" w:date="2023-05-01T16:33:00Z">
        <w:r w:rsidR="00F36963">
          <w:t xml:space="preserve">, </w:t>
        </w:r>
      </w:ins>
      <w:del w:id="276" w:author="Anthony Barrows" w:date="2023-05-01T16:33:00Z">
        <w:r w:rsidR="0018548F" w:rsidDel="00F36963">
          <w:delText xml:space="preserve"> trajectories were </w:delText>
        </w:r>
      </w:del>
      <w:del w:id="277" w:author="Anthony Barrows" w:date="2023-05-01T16:32:00Z">
        <w:r w:rsidR="0018548F" w:rsidDel="00F36963">
          <w:delText>substantially more</w:delText>
        </w:r>
      </w:del>
      <w:del w:id="278" w:author="Anthony Barrows" w:date="2023-05-01T16:33:00Z">
        <w:r w:rsidR="0018548F" w:rsidDel="00F36963">
          <w:delText xml:space="preserve"> predictive of follow-up </w:delText>
        </w:r>
      </w:del>
      <w:del w:id="279" w:author="Anthony Barrows" w:date="2023-05-01T16:32:00Z">
        <w:r w:rsidR="0018548F" w:rsidDel="00F36963">
          <w:delText xml:space="preserve">CO than </w:delText>
        </w:r>
      </w:del>
      <w:del w:id="280" w:author="Anthony Barrows" w:date="2023-05-01T16:33:00Z">
        <w:r w:rsidR="0018548F" w:rsidDel="00F36963">
          <w:delText xml:space="preserve">assignment to NRT treatment group, </w:delText>
        </w:r>
      </w:del>
      <w:r w:rsidR="0018548F">
        <w:t xml:space="preserve">which suggests that a focus on initial smoking reduction (i.e., as few as two weeks following instructions to reduce) is important when considering who is likely to benefit from a recommendation to reduce smoking </w:t>
      </w:r>
      <w:r w:rsidR="0067320E">
        <w:t xml:space="preserve">among those not ready to quit </w:t>
      </w:r>
      <w:r w:rsidR="0018548F">
        <w:t>abruptly.</w:t>
      </w:r>
      <w:r w:rsidR="00CA2A55">
        <w:t xml:space="preserve"> </w:t>
      </w:r>
      <w:ins w:id="281" w:author="Klemperer, Elias" w:date="2023-04-05T15:28:00Z">
        <w:r w:rsidR="00300448">
          <w:t>Our findings also indicate that those with lower anxiety achieved greater reductions in CPD, suggesting interv</w:t>
        </w:r>
      </w:ins>
      <w:ins w:id="282" w:author="Klemperer, Elias" w:date="2023-04-05T15:29:00Z">
        <w:r w:rsidR="00300448">
          <w:t>entions that address anxiety could help to maximize smoking reduction.</w:t>
        </w:r>
      </w:ins>
    </w:p>
    <w:p w14:paraId="18F7C883" w14:textId="77777777" w:rsidR="0018548F" w:rsidRDefault="0018548F" w:rsidP="0018548F"/>
    <w:p w14:paraId="59E964BF" w14:textId="4F918D33" w:rsidR="0018548F" w:rsidRDefault="0018548F" w:rsidP="0018548F">
      <w:del w:id="283" w:author="Anthony Barrows" w:date="2023-05-01T16:34:00Z">
        <w:r w:rsidDel="00F36963">
          <w:delText>Recent literature recommends lower cutoffs for biochemically-verified smoking cessation, with CO values as low as 6ppm</w:delText>
        </w:r>
        <w:r w:rsidR="0047483C" w:rsidDel="00F36963">
          <w:delText xml:space="preserve"> </w:delText>
        </w:r>
        <w:r w:rsidR="0047483C" w:rsidDel="00F36963">
          <w:fldChar w:fldCharType="begin"/>
        </w:r>
        <w:r w:rsidR="005B7A8D" w:rsidDel="00F36963">
          <w:delInstrText xml:space="preserve"> ADDIN ZOTERO_ITEM CSL_CITATION {"citationID":"lq61T6lA","properties":{"formattedCitation":"(35)","plainCitation":"(35)","noteIndex":0},"citationItems":[{"id":84,"uris":["http://zotero.org/users/10331382/items/BIVSZBJ8"],"itemData":{"id":84,"type":"article-journal","abstract":"Abstract\n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delInstrText>
        </w:r>
        <w:r w:rsidR="0047483C" w:rsidDel="00F36963">
          <w:fldChar w:fldCharType="separate"/>
        </w:r>
        <w:r w:rsidR="005B7A8D" w:rsidDel="00F36963">
          <w:rPr>
            <w:noProof/>
          </w:rPr>
          <w:delText>(35)</w:delText>
        </w:r>
        <w:r w:rsidR="0047483C" w:rsidDel="00F36963">
          <w:fldChar w:fldCharType="end"/>
        </w:r>
        <w:r w:rsidDel="00F36963">
          <w:delText xml:space="preserve">, emphasizing the relevance of predictive modeling. </w:delText>
        </w:r>
        <w:commentRangeStart w:id="284"/>
        <w:r w:rsidDel="00F36963">
          <w:delText xml:space="preserve">However, particular smoking trajectories appear to improve prediction of CO values, and discerning between those trajectories occurred largely at two and four-week follow-up points. </w:delText>
        </w:r>
        <w:commentRangeEnd w:id="284"/>
        <w:r w:rsidR="0067320E" w:rsidDel="00F36963">
          <w:rPr>
            <w:rStyle w:val="CommentReference"/>
          </w:rPr>
          <w:commentReference w:id="284"/>
        </w:r>
      </w:del>
      <w:r>
        <w:t xml:space="preserve">When asked to reduce smoking, those with substantial reductions after two weeks may follow paths toward substantial reduction or quitting, while those with minimal initial reductions may revert to their usual smoking levels. These results align with a previous LCA </w:t>
      </w:r>
      <w:r w:rsidR="00214712">
        <w:fldChar w:fldCharType="begin"/>
      </w:r>
      <w:r w:rsidR="00380169">
        <w:instrText xml:space="preserve"> ADDIN ZOTERO_ITEM CSL_CITATION {"citationID":"DMWQOVjk","properties":{"formattedCitation":"(38)","plainCitation":"(38)","noteIndex":0},"citationItems":[{"id":110,"uris":["http://zotero.org/users/10331382/items/6D6YUF67"],"itemData":{"id":110,"type":"article-journal","container-title":"Health Psychology","DOI":"10.1037/hea0000561","ISSN":"1930-7810, 0278-6133","issue":"2","journalAbbreviation":"Health Psychology","language":"en","page":"179-187","source":"DOI.org (Crossref)","title":"Identification of three different types of smokers who are not motivated to quit: Results from a latent class analysis.","title-short":"Identification of three different types of smokers who are not motivated to quit","volume":"37","author":[{"family":"Borrelli","given":"Belinda"},{"family":"Gaynor","given":"Sheila"},{"family":"Tooley","given":"Erin"},{"family":"Armitage","given":"Christopher J."},{"family":"Wearden","given":"Alison"},{"family":"Bartlett","given":"Yvonne Kiera"}],"issued":{"date-parts":[["2018",2]]},"citation-key":"borrelliIdentificationThreeDifferent2018"}}],"schema":"https://github.com/citation-style-language/schema/raw/master/csl-citation.json"} </w:instrText>
      </w:r>
      <w:r w:rsidR="00214712">
        <w:fldChar w:fldCharType="separate"/>
      </w:r>
      <w:r w:rsidR="00380169">
        <w:rPr>
          <w:noProof/>
        </w:rPr>
        <w:t>(38)</w:t>
      </w:r>
      <w:r w:rsidR="00214712">
        <w:fldChar w:fldCharType="end"/>
      </w:r>
      <w:r>
        <w:t xml:space="preserve"> which concluded that </w:t>
      </w:r>
      <w:del w:id="285" w:author="Anthony Barrows" w:date="2023-04-18T13:48:00Z">
        <w:r w:rsidDel="009C2DAB">
          <w:delText xml:space="preserve">smokers </w:delText>
        </w:r>
      </w:del>
      <w:ins w:id="286" w:author="Anthony Barrows" w:date="2023-04-18T13:48:00Z">
        <w:r w:rsidR="009C2DAB">
          <w:t xml:space="preserve">people who smoked but </w:t>
        </w:r>
      </w:ins>
      <w:del w:id="287" w:author="Anthony Barrows" w:date="2023-04-18T13:49:00Z">
        <w:r w:rsidDel="009C2DAB">
          <w:delText xml:space="preserve">who </w:delText>
        </w:r>
      </w:del>
      <w:r>
        <w:t xml:space="preserve">are not looking to quit are </w:t>
      </w:r>
      <w:del w:id="288" w:author="Anthony Barrows" w:date="2023-04-18T13:49:00Z">
        <w:r w:rsidDel="009C2DAB">
          <w:delText>not homogeneous</w:delText>
        </w:r>
      </w:del>
      <w:ins w:id="289" w:author="Anthony Barrows" w:date="2023-04-18T13:49:00Z">
        <w:r w:rsidR="009C2DAB">
          <w:t>heterogeneous</w:t>
        </w:r>
      </w:ins>
      <w:r>
        <w:t>.</w:t>
      </w:r>
    </w:p>
    <w:p w14:paraId="32E0A288" w14:textId="77777777" w:rsidR="0018548F" w:rsidRPr="0018548F" w:rsidRDefault="0018548F" w:rsidP="0018548F"/>
    <w:p w14:paraId="654090CB" w14:textId="637377C6" w:rsidR="008F09E2" w:rsidRDefault="001C55A8" w:rsidP="008F09E2">
      <w:pPr>
        <w:pStyle w:val="Heading2"/>
      </w:pPr>
      <w:ins w:id="290" w:author="Gemma Taylor" w:date="2023-05-07T12:49:00Z">
        <w:r>
          <w:lastRenderedPageBreak/>
          <w:t>Strengths and l</w:t>
        </w:r>
      </w:ins>
      <w:del w:id="291" w:author="Gemma Taylor" w:date="2023-05-07T12:49:00Z">
        <w:r w:rsidR="008F09E2" w:rsidDel="001C55A8">
          <w:delText>L</w:delText>
        </w:r>
      </w:del>
      <w:r w:rsidR="008F09E2">
        <w:t>imitations</w:t>
      </w:r>
    </w:p>
    <w:p w14:paraId="61A92F33" w14:textId="77777777" w:rsidR="005A28FD" w:rsidRDefault="005A28FD" w:rsidP="005A28FD"/>
    <w:p w14:paraId="3DE072BF" w14:textId="5097A6B9" w:rsidR="005A28FD" w:rsidDel="00F939F3" w:rsidRDefault="00EC7E2D" w:rsidP="005A28FD">
      <w:pPr>
        <w:rPr>
          <w:del w:id="292" w:author="Klemperer, Elias" w:date="2023-04-05T15:19:00Z"/>
        </w:rPr>
      </w:pPr>
      <w:r>
        <w:t>Several</w:t>
      </w:r>
      <w:r w:rsidR="00741484">
        <w:t xml:space="preserve"> unmeasured variables</w:t>
      </w:r>
      <w:r w:rsidR="005A28FD">
        <w:t xml:space="preserve"> might confound the association</w:t>
      </w:r>
      <w:r w:rsidR="0051577C">
        <w:t>s</w:t>
      </w:r>
      <w:r w:rsidR="005A28FD">
        <w:t xml:space="preserve"> in question</w:t>
      </w:r>
      <w:r w:rsidR="00A55B9D">
        <w:t>,</w:t>
      </w:r>
      <w:r w:rsidR="0051577C">
        <w:t xml:space="preserve"> </w:t>
      </w:r>
      <w:r w:rsidR="005A28FD">
        <w:t xml:space="preserve">and </w:t>
      </w:r>
      <w:r w:rsidR="00A55B9D">
        <w:t xml:space="preserve">we </w:t>
      </w:r>
      <w:r w:rsidR="0051577C">
        <w:t>cannot</w:t>
      </w:r>
      <w:r w:rsidR="005A28FD">
        <w:t xml:space="preserve"> </w:t>
      </w:r>
      <w:r w:rsidR="00A55B9D">
        <w:t>evaluate</w:t>
      </w:r>
      <w:r w:rsidR="005A28FD">
        <w:t xml:space="preserve"> </w:t>
      </w:r>
      <w:r w:rsidR="00A55B9D">
        <w:t xml:space="preserve">the </w:t>
      </w:r>
      <w:r w:rsidR="005A28FD">
        <w:t>impact of residual confounding.</w:t>
      </w:r>
      <w:r w:rsidR="00A55B9D">
        <w:t xml:space="preserve"> </w:t>
      </w:r>
      <w:r w:rsidR="00F7568B">
        <w:t>For example, ethnicity, education, intention to reduce were either not measured, or not measured consistently across trials.</w:t>
      </w:r>
      <w:ins w:id="293" w:author="Klemperer, Elias" w:date="2023-04-05T15:19:00Z">
        <w:r w:rsidR="00F939F3">
          <w:t xml:space="preserve"> </w:t>
        </w:r>
      </w:ins>
    </w:p>
    <w:p w14:paraId="28DEC878" w14:textId="77777777" w:rsidR="00214712" w:rsidDel="00F939F3" w:rsidRDefault="00214712" w:rsidP="005A28FD">
      <w:pPr>
        <w:rPr>
          <w:del w:id="294" w:author="Klemperer, Elias" w:date="2023-04-05T15:19:00Z"/>
        </w:rPr>
      </w:pPr>
    </w:p>
    <w:p w14:paraId="669ED6B6" w14:textId="2F1170EC" w:rsidR="005A28FD" w:rsidRDefault="005A28FD" w:rsidP="005A28FD">
      <w:r>
        <w:t xml:space="preserve">Additionally, </w:t>
      </w:r>
      <w:r w:rsidR="00CD4E53">
        <w:t xml:space="preserve">the trials did not </w:t>
      </w:r>
      <w:r w:rsidR="00F7568B">
        <w:t>capture</w:t>
      </w:r>
      <w:r>
        <w:t xml:space="preserve"> short term changes in CPD that occurred temporarily between measurements, which could </w:t>
      </w:r>
      <w:r w:rsidR="00806592">
        <w:t xml:space="preserve">have </w:t>
      </w:r>
      <w:r>
        <w:t>affect</w:t>
      </w:r>
      <w:r w:rsidR="00806592">
        <w:t>ed</w:t>
      </w:r>
      <w:r>
        <w:t xml:space="preserve"> outcomes</w:t>
      </w:r>
      <w:r w:rsidR="00214712">
        <w:t xml:space="preserve"> </w:t>
      </w:r>
      <w:r w:rsidR="00214712">
        <w:fldChar w:fldCharType="begin"/>
      </w:r>
      <w:r w:rsidR="00380169">
        <w:instrText xml:space="preserve"> ADDIN ZOTERO_ITEM CSL_CITATION {"citationID":"9RmfP8Ql","properties":{"formattedCitation":"(39)","plainCitation":"(39)","noteIndex":0},"citationItems":[{"id":82,"uris":["http://zotero.org/users/10331382/items/FBP69AIC"],"itemData":{"id":82,"type":"article-journal","abstract":"Abstract\n            \n              Introduction\n              Most prospective studies of quit attempts (QAs) or abstinence measure the ability of variables to predict quitting many weeks or months later. This design ignores more proximal fluctuations in the predictor that may be more relevant. The present secondary analysis compares 6-week (distal) and daily (proximal) changes in cigarettes per day (CPD) as predictors of making a QA.\n            \n            \n              Methods\n              Daily smokers reported CPD and QAs nightly throughout a 12-week natural history study. We provided no treatment. In the distal analysis, we tested whether reduction in CPD between baseline and 6 weeks predicted making a QA during the following 6 weeks. In the proximal analysis, we identified episodes of one or more days of ≥10% reduction in CPD and tested whether reduction predicted making a QA on the day immediately after the reduction episode. We tested the following predictors: (1) reduction in CPD of ≥10% (yes/no), (2) percent reduction, (3) absolute magnitude of reduction, and (4) CPD at the end of reduction.\n            \n            \n              Results\n              In the distal analysis, reduction did not predict making a QA. In the proximal analysis, any reduction (OR = 3.0), greater percent reduction (OR = 1.6), greater absolute reduction (OR = 1.3), and fewer CPD on the final day of an episode (OR = 11.8) predicted making a QA the next day (all p &amp;lt; .001).\n            \n            \n              Discussion\n              Relying on distal measurements to identify causes of a behavior may produce false-negative results. Increased use of technological advances will make assessments of the more valid proximal measurements more feasible.\n            \n            \n              Implications\n              This secondary analysis tested distal and proximal predictors of making a quit attempt among the same participants and found that distal tests did not, but proximal tests did predict quit attempts. Relying on distal measurements may result in false negatives.","container-title":"Nicotine &amp; Tobacco Research","DOI":"10.1093/ntr/nty110","ISSN":"1462-2203, 1469-994X","issue":"12","language":"en","page":"1727-1730","source":"DOI.org (Crossref)","title":"Distal Measurements Can Produce False Negative Results: A Prospective Secondary Analysis of a Natural History Study","title-short":"Distal Measurements Can Produce False Negative Results","volume":"21","author":[{"family":"Klemperer","given":"Elias M"},{"family":"Hughes","given":"John R"},{"family":"Naud","given":"Shelly"}],"issued":{"date-parts":[["2019",11,19]]},"citation-key":"klempererDistalMeasurementsCan2019"}}],"schema":"https://github.com/citation-style-language/schema/raw/master/csl-citation.json"} </w:instrText>
      </w:r>
      <w:r w:rsidR="00214712">
        <w:fldChar w:fldCharType="separate"/>
      </w:r>
      <w:r w:rsidR="00380169">
        <w:rPr>
          <w:noProof/>
        </w:rPr>
        <w:t>(39)</w:t>
      </w:r>
      <w:r w:rsidR="00214712">
        <w:fldChar w:fldCharType="end"/>
      </w:r>
      <w:r>
        <w:t xml:space="preserve">. Latent classes were developed based on self-reported CPD. </w:t>
      </w:r>
      <w:r w:rsidR="00A61909">
        <w:t>It</w:t>
      </w:r>
      <w:r>
        <w:t xml:space="preserve"> is possible that participants inaccurately reported their CPD, </w:t>
      </w:r>
      <w:r w:rsidR="00A61909">
        <w:t>but it</w:t>
      </w:r>
      <w:r>
        <w:t xml:space="preserve"> </w:t>
      </w:r>
      <w:r w:rsidR="00A61909">
        <w:t>was</w:t>
      </w:r>
      <w:r>
        <w:t xml:space="preserve"> not possible to biochemically confirm CPD using CO. Although a person may reduce their CPD, they may also inhale their remaining cigarettes more deeply, which could mean that the CO reading does not decrease in-line with the reduction in </w:t>
      </w:r>
      <w:commentRangeStart w:id="295"/>
      <w:r>
        <w:t>CPD</w:t>
      </w:r>
      <w:ins w:id="296" w:author="Anthony Barrows" w:date="2023-04-24T08:31:00Z">
        <w:r w:rsidR="00FD0003">
          <w:t xml:space="preserve"> </w:t>
        </w:r>
      </w:ins>
      <w:r w:rsidR="00FD0003">
        <w:fldChar w:fldCharType="begin"/>
      </w:r>
      <w:r w:rsidR="00380169">
        <w:instrText xml:space="preserve"> ADDIN ZOTERO_ITEM CSL_CITATION {"citationID":"oV9tC9yu","properties":{"formattedCitation":"(40)","plainCitation":"(40)","noteIndex":0},"citationItems":[{"id":434,"uris":["http://zotero.org/users/10331382/items/8WHIKE6X"],"itemData":{"id":434,"type":"article-journal","container-title":"Addiction","DOI":"10.1111/j.1360-0443.2005.01174.x","ISSN":"09652140, 13600443","issue":"8","language":"en","page":"1074-1089","source":"DOI.org (Crossref)","title":"The feasibility of smoking reduction: an update","title-short":"The feasibility of smoking reduction","volume":"100","author":[{"family":"Hughes","given":"John R."},{"family":"Carpenter","given":"Matthew J."}],"issued":{"date-parts":[["2005",8]]},"citation-key":"HughesCarpenter2005"}}],"schema":"https://github.com/citation-style-language/schema/raw/master/csl-citation.json"} </w:instrText>
      </w:r>
      <w:r w:rsidR="00FD0003">
        <w:fldChar w:fldCharType="separate"/>
      </w:r>
      <w:r w:rsidR="00380169">
        <w:rPr>
          <w:noProof/>
        </w:rPr>
        <w:t>(40)</w:t>
      </w:r>
      <w:r w:rsidR="00FD0003">
        <w:fldChar w:fldCharType="end"/>
      </w:r>
      <w:r>
        <w:t xml:space="preserve">. </w:t>
      </w:r>
      <w:commentRangeEnd w:id="295"/>
      <w:r w:rsidR="00F939F3">
        <w:rPr>
          <w:rStyle w:val="CommentReference"/>
        </w:rPr>
        <w:commentReference w:id="295"/>
      </w:r>
      <w:r>
        <w:t>Furthermore, CO has a half-life of around 4 hours meaning that the magnitude of the measurement is affected by the recency of smoking</w:t>
      </w:r>
      <w:r w:rsidR="00926C96">
        <w:t xml:space="preserve"> </w:t>
      </w:r>
      <w:r w:rsidR="00926C96">
        <w:fldChar w:fldCharType="begin"/>
      </w:r>
      <w:r w:rsidR="005B7A8D">
        <w:instrText xml:space="preserve"> ADDIN ZOTERO_ITEM CSL_CITATION {"citationID":"HpLLsZmB","properties":{"formattedCitation":"(35)","plainCitation":"(35)","noteIndex":0},"citationItems":[{"id":84,"uris":["http://zotero.org/users/10331382/items/BIVSZBJ8"],"itemData":{"id":84,"type":"article-journal","abstract":"Abstract\n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rsidR="00926C96">
        <w:fldChar w:fldCharType="separate"/>
      </w:r>
      <w:r w:rsidR="005B7A8D">
        <w:rPr>
          <w:noProof/>
        </w:rPr>
        <w:t>(35)</w:t>
      </w:r>
      <w:r w:rsidR="00926C96">
        <w:fldChar w:fldCharType="end"/>
      </w:r>
      <w:r>
        <w:t xml:space="preserve">. Therefore, even if a person has reduced their daily CPD overall this would not be reflected in the CO measurement if they had smoked their remaining cigarettes just before the measure was </w:t>
      </w:r>
      <w:commentRangeStart w:id="297"/>
      <w:r>
        <w:t>taken</w:t>
      </w:r>
      <w:commentRangeEnd w:id="297"/>
      <w:r w:rsidR="00FE14F4">
        <w:rPr>
          <w:rStyle w:val="CommentReference"/>
        </w:rPr>
        <w:commentReference w:id="297"/>
      </w:r>
      <w:r>
        <w:t>.</w:t>
      </w:r>
    </w:p>
    <w:p w14:paraId="5E019602" w14:textId="77777777" w:rsidR="00926C96" w:rsidDel="00F939F3" w:rsidRDefault="00926C96" w:rsidP="005A28FD">
      <w:pPr>
        <w:rPr>
          <w:del w:id="298" w:author="Klemperer, Elias" w:date="2023-04-05T15:19:00Z"/>
        </w:rPr>
      </w:pPr>
    </w:p>
    <w:p w14:paraId="769FEF56" w14:textId="2EAA7AC5" w:rsidR="005A28FD" w:rsidDel="00F939F3" w:rsidRDefault="005A28FD" w:rsidP="005A28FD">
      <w:pPr>
        <w:rPr>
          <w:del w:id="299" w:author="Klemperer, Elias" w:date="2023-04-05T15:19:00Z"/>
        </w:rPr>
      </w:pPr>
      <w:commentRangeStart w:id="300"/>
      <w:del w:id="301" w:author="Klemperer, Elias" w:date="2023-04-05T15:19:00Z">
        <w:r w:rsidDel="00F939F3">
          <w:delText xml:space="preserve">The McNeil trials recruited participants </w:delText>
        </w:r>
        <w:r w:rsidR="003C2346" w:rsidDel="00F939F3">
          <w:delText>who</w:delText>
        </w:r>
        <w:r w:rsidDel="00F939F3">
          <w:delText xml:space="preserve"> wanted to reduce but not stop smoking and had smoked for at least 3 years. Therefore, our analyses may not generalize to participants</w:delText>
        </w:r>
        <w:r w:rsidR="00AD3F2A" w:rsidDel="00F939F3">
          <w:delText xml:space="preserve"> </w:delText>
        </w:r>
        <w:r w:rsidDel="00F939F3">
          <w:delText xml:space="preserve">consciously seeking to reduce smoking to quit, although many participants in these trials did quit smoking </w:delText>
        </w:r>
        <w:r w:rsidR="00FE137F" w:rsidDel="00F939F3">
          <w:delText>after</w:delText>
        </w:r>
        <w:r w:rsidDel="00F939F3">
          <w:delText xml:space="preserve"> smoking reduction intervention.</w:delText>
        </w:r>
        <w:commentRangeEnd w:id="300"/>
        <w:r w:rsidR="00F939F3" w:rsidDel="00F939F3">
          <w:rPr>
            <w:rStyle w:val="CommentReference"/>
          </w:rPr>
          <w:commentReference w:id="300"/>
        </w:r>
      </w:del>
    </w:p>
    <w:p w14:paraId="6BDE5D28" w14:textId="7ACAE2B7" w:rsidR="000311E6" w:rsidRDefault="000311E6" w:rsidP="000311E6">
      <w:pPr>
        <w:rPr>
          <w:ins w:id="302" w:author="Klemperer, Elias" w:date="2023-04-05T15:19:00Z"/>
        </w:rPr>
      </w:pPr>
    </w:p>
    <w:p w14:paraId="5468913F" w14:textId="14CD3114" w:rsidR="00F939F3" w:rsidRDefault="00F939F3" w:rsidP="000311E6">
      <w:pPr>
        <w:rPr>
          <w:ins w:id="303" w:author="Klemperer, Elias" w:date="2023-04-05T15:19:00Z"/>
        </w:rPr>
      </w:pPr>
      <w:commentRangeStart w:id="304"/>
      <w:ins w:id="305" w:author="Klemperer, Elias" w:date="2023-04-05T15:19:00Z">
        <w:r>
          <w:t>Conclusion</w:t>
        </w:r>
      </w:ins>
    </w:p>
    <w:p w14:paraId="1EE08178" w14:textId="77777777" w:rsidR="00F939F3" w:rsidRDefault="00F939F3" w:rsidP="000311E6"/>
    <w:p w14:paraId="3650742F" w14:textId="508886A0" w:rsidR="000311E6" w:rsidRDefault="00F939F3" w:rsidP="000311E6">
      <w:ins w:id="306" w:author="Klemperer, Elias" w:date="2023-04-05T15:18:00Z">
        <w:r>
          <w:t>Our e</w:t>
        </w:r>
      </w:ins>
      <w:del w:id="307" w:author="Klemperer, Elias" w:date="2023-04-05T15:18:00Z">
        <w:r w:rsidR="000311E6" w:rsidDel="00F939F3">
          <w:delText>E</w:delText>
        </w:r>
      </w:del>
      <w:r w:rsidR="000311E6">
        <w:t>xamin</w:t>
      </w:r>
      <w:del w:id="308" w:author="Klemperer, Elias" w:date="2023-04-05T15:18:00Z">
        <w:r w:rsidR="000311E6" w:rsidDel="00F939F3">
          <w:delText>in</w:delText>
        </w:r>
      </w:del>
      <w:ins w:id="309" w:author="Klemperer, Elias" w:date="2023-04-05T15:18:00Z">
        <w:r>
          <w:t>ation of</w:t>
        </w:r>
      </w:ins>
      <w:del w:id="310" w:author="Klemperer, Elias" w:date="2023-04-05T15:18:00Z">
        <w:r w:rsidR="000311E6" w:rsidDel="00F939F3">
          <w:delText>g</w:delText>
        </w:r>
      </w:del>
      <w:r w:rsidR="000311E6">
        <w:t xml:space="preserve"> latent trajectories in smoking behavior among a sample of </w:t>
      </w:r>
      <w:del w:id="311" w:author="Anthony Barrows" w:date="2023-04-18T13:49:00Z">
        <w:r w:rsidR="000311E6" w:rsidDel="003524B3">
          <w:delText xml:space="preserve">smokers </w:delText>
        </w:r>
      </w:del>
      <w:ins w:id="312" w:author="Anthony Barrows" w:date="2023-04-18T13:49:00Z">
        <w:r w:rsidR="003524B3">
          <w:t xml:space="preserve">people who were </w:t>
        </w:r>
      </w:ins>
      <w:r w:rsidR="000311E6">
        <w:t xml:space="preserve">not </w:t>
      </w:r>
      <w:commentRangeStart w:id="313"/>
      <w:del w:id="314" w:author="Klemperer, Elias" w:date="2023-04-05T15:19:00Z">
        <w:r w:rsidR="000311E6" w:rsidDel="00F939F3">
          <w:delText xml:space="preserve">looking </w:delText>
        </w:r>
      </w:del>
      <w:ins w:id="315" w:author="Klemperer, Elias" w:date="2023-04-05T15:19:00Z">
        <w:r>
          <w:t>motivated</w:t>
        </w:r>
      </w:ins>
      <w:commentRangeEnd w:id="313"/>
      <w:r w:rsidR="00820ACB">
        <w:rPr>
          <w:rStyle w:val="CommentReference"/>
        </w:rPr>
        <w:commentReference w:id="313"/>
      </w:r>
      <w:ins w:id="316" w:author="Klemperer, Elias" w:date="2023-04-05T15:19:00Z">
        <w:r>
          <w:t xml:space="preserve"> </w:t>
        </w:r>
      </w:ins>
      <w:r w:rsidR="000311E6">
        <w:t>to quit</w:t>
      </w:r>
      <w:ins w:id="317" w:author="Anthony Barrows" w:date="2023-04-18T13:49:00Z">
        <w:r w:rsidR="003524B3">
          <w:t xml:space="preserve"> </w:t>
        </w:r>
      </w:ins>
      <w:del w:id="318" w:author="Anthony Barrows" w:date="2023-04-18T13:49:00Z">
        <w:r w:rsidR="000311E6" w:rsidDel="003524B3">
          <w:delText xml:space="preserve"> </w:delText>
        </w:r>
      </w:del>
      <w:r w:rsidR="000311E6">
        <w:t>reveal</w:t>
      </w:r>
      <w:ins w:id="319" w:author="Klemperer, Elias" w:date="2023-04-05T15:19:00Z">
        <w:r>
          <w:t>ed</w:t>
        </w:r>
      </w:ins>
      <w:del w:id="320" w:author="Klemperer, Elias" w:date="2023-04-05T15:19:00Z">
        <w:r w:rsidR="000311E6" w:rsidDel="00F939F3">
          <w:delText>s</w:delText>
        </w:r>
      </w:del>
      <w:r w:rsidR="000311E6">
        <w:t xml:space="preserve"> heterogeneity in smoking patterns.</w:t>
      </w:r>
      <w:ins w:id="321" w:author="Klemperer, Elias" w:date="2023-04-05T15:21:00Z">
        <w:r>
          <w:t xml:space="preserve"> Specifically, three distinct smoking trajectories were identified,</w:t>
        </w:r>
      </w:ins>
      <w:ins w:id="322" w:author="Klemperer, Elias" w:date="2023-04-05T15:22:00Z">
        <w:r>
          <w:t xml:space="preserve"> each with implications for subsequent smoking or abstinence. </w:t>
        </w:r>
      </w:ins>
      <w:ins w:id="323" w:author="Klemperer, Elias" w:date="2023-04-05T15:34:00Z">
        <w:r w:rsidR="00300448">
          <w:t xml:space="preserve">These findings provide further evidence that </w:t>
        </w:r>
      </w:ins>
      <w:ins w:id="324" w:author="Klemperer, Elias" w:date="2023-04-05T15:36:00Z">
        <w:r w:rsidR="00300448">
          <w:t xml:space="preserve">a </w:t>
        </w:r>
      </w:ins>
      <w:ins w:id="325" w:author="Klemperer, Elias" w:date="2023-04-05T15:35:00Z">
        <w:r w:rsidR="00300448">
          <w:t xml:space="preserve">greater magnitude of reduction </w:t>
        </w:r>
      </w:ins>
      <w:ins w:id="326" w:author="Klemperer, Elias" w:date="2023-04-05T15:36:00Z">
        <w:r w:rsidR="00300448">
          <w:t>is</w:t>
        </w:r>
      </w:ins>
      <w:ins w:id="327" w:author="Klemperer, Elias" w:date="2023-04-05T15:35:00Z">
        <w:r w:rsidR="00300448">
          <w:t xml:space="preserve"> associated with</w:t>
        </w:r>
      </w:ins>
      <w:ins w:id="328" w:author="Klemperer, Elias" w:date="2023-04-05T15:36:00Z">
        <w:r w:rsidR="00300448">
          <w:t xml:space="preserve"> an</w:t>
        </w:r>
      </w:ins>
      <w:ins w:id="329" w:author="Klemperer, Elias" w:date="2023-04-05T15:35:00Z">
        <w:r w:rsidR="00300448">
          <w:t xml:space="preserve"> increased likelihood of smoking cessation among people who, at baseline, were not ready to quit and demonstrate the importance of reduction during the first two weeks after a smoking intervention. </w:t>
        </w:r>
      </w:ins>
      <w:del w:id="330" w:author="Klemperer, Elias" w:date="2023-04-05T15:35:00Z">
        <w:r w:rsidR="000311E6" w:rsidDel="00300448">
          <w:delText xml:space="preserve"> </w:delText>
        </w:r>
      </w:del>
      <w:del w:id="331" w:author="Klemperer, Elias" w:date="2023-04-05T15:22:00Z">
        <w:r w:rsidR="000311E6" w:rsidDel="00F939F3">
          <w:delText xml:space="preserve">Identifying </w:delText>
        </w:r>
      </w:del>
      <w:del w:id="332" w:author="Klemperer, Elias" w:date="2023-04-05T15:35:00Z">
        <w:r w:rsidR="000311E6" w:rsidDel="00300448">
          <w:delText>these subgroups may allow for targeted intervention with the goal of reducing cigarette use particularly among populations predisposed to tobacco use.</w:delText>
        </w:r>
      </w:del>
      <w:commentRangeEnd w:id="304"/>
      <w:r w:rsidR="00794022">
        <w:rPr>
          <w:rStyle w:val="CommentReference"/>
        </w:rPr>
        <w:commentReference w:id="304"/>
      </w:r>
    </w:p>
    <w:p w14:paraId="7D68BE10" w14:textId="77777777" w:rsidR="000311E6" w:rsidRPr="000311E6" w:rsidRDefault="000311E6" w:rsidP="000311E6"/>
    <w:p w14:paraId="3BB73649" w14:textId="24BF5389" w:rsidR="00B972A9" w:rsidRDefault="00D41AEE" w:rsidP="00D946B1">
      <w:pPr>
        <w:pStyle w:val="Heading1"/>
      </w:pPr>
      <w:r>
        <w:t>ACKNOWLEDGEMENTS</w:t>
      </w:r>
    </w:p>
    <w:p w14:paraId="043B57C6" w14:textId="77777777" w:rsidR="00D41AEE" w:rsidRDefault="00D41AEE" w:rsidP="00D41AEE"/>
    <w:p w14:paraId="5A281531" w14:textId="3CED9A06" w:rsidR="00DD5F3A" w:rsidRDefault="00DD5F3A" w:rsidP="00D41AEE">
      <w:pPr>
        <w:rPr>
          <w:ins w:id="333" w:author="Gemma Taylor" w:date="2023-05-07T12:51:00Z"/>
        </w:rPr>
      </w:pPr>
      <w:r>
        <w:t xml:space="preserve">This research was supported by </w:t>
      </w:r>
      <w:r w:rsidR="001C07D0">
        <w:t>NIH/NIDA</w:t>
      </w:r>
      <w:r w:rsidR="00EA6A8E">
        <w:t xml:space="preserve"> </w:t>
      </w:r>
      <w:del w:id="334" w:author="Anthony Barrows" w:date="2023-05-01T16:35:00Z">
        <w:r w:rsidR="00EA6A8E" w:rsidDel="00B8330D">
          <w:delText>under award number</w:delText>
        </w:r>
        <w:r w:rsidR="001C07D0" w:rsidDel="00B8330D">
          <w:delText xml:space="preserve"> </w:delText>
        </w:r>
      </w:del>
      <w:r w:rsidR="00804802">
        <w:t>T32DA043593</w:t>
      </w:r>
      <w:ins w:id="335" w:author="Anthony Barrows" w:date="2023-05-01T16:35:00Z">
        <w:r w:rsidR="00B8330D">
          <w:t xml:space="preserve"> and</w:t>
        </w:r>
        <w:r w:rsidR="001748DA">
          <w:t xml:space="preserve"> </w:t>
        </w:r>
        <w:r w:rsidR="001748DA" w:rsidRPr="00787835">
          <w:rPr>
            <w:rFonts w:cstheme="minorHAnsi"/>
            <w:color w:val="000000"/>
            <w:kern w:val="0"/>
            <w:sz w:val="26"/>
            <w:szCs w:val="26"/>
          </w:rPr>
          <w:t>NIH/NIGMS P20GM103644</w:t>
        </w:r>
      </w:ins>
      <w:r w:rsidR="00804802">
        <w:t xml:space="preserve">. </w:t>
      </w:r>
      <w:r w:rsidR="00EA6A8E">
        <w:t>The content is solely the responsibility of the authors and does not necessarily represent the official views of the National Institutes of Health.</w:t>
      </w:r>
    </w:p>
    <w:p w14:paraId="4C6E026F" w14:textId="387EB7F0" w:rsidR="00820ACB" w:rsidRDefault="00820ACB">
      <w:pPr>
        <w:rPr>
          <w:ins w:id="336" w:author="Gemma Taylor" w:date="2023-05-07T12:51:00Z"/>
        </w:rPr>
      </w:pPr>
      <w:ins w:id="337" w:author="Gemma Taylor" w:date="2023-05-07T12:51:00Z">
        <w:r>
          <w:br w:type="page"/>
        </w:r>
      </w:ins>
    </w:p>
    <w:p w14:paraId="7063328C" w14:textId="77777777" w:rsidR="00820ACB" w:rsidDel="00820ACB" w:rsidRDefault="00820ACB" w:rsidP="00D41AEE">
      <w:pPr>
        <w:rPr>
          <w:del w:id="338" w:author="Gemma Taylor" w:date="2023-05-07T12:51:00Z"/>
        </w:rPr>
      </w:pPr>
    </w:p>
    <w:p w14:paraId="50C03EAF" w14:textId="098BF78F" w:rsidR="00D41AEE" w:rsidRPr="00D41AEE" w:rsidRDefault="00D41AEE" w:rsidP="00D41AEE">
      <w:pPr>
        <w:pStyle w:val="Heading1"/>
      </w:pPr>
      <w:commentRangeStart w:id="339"/>
      <w:r>
        <w:t>REFERENCES</w:t>
      </w:r>
      <w:commentRangeEnd w:id="339"/>
      <w:r w:rsidR="00B12F46">
        <w:rPr>
          <w:rStyle w:val="CommentReference"/>
          <w:rFonts w:asciiTheme="minorHAnsi" w:eastAsiaTheme="minorHAnsi" w:hAnsiTheme="minorHAnsi" w:cstheme="minorBidi"/>
          <w:color w:val="auto"/>
        </w:rPr>
        <w:commentReference w:id="339"/>
      </w:r>
    </w:p>
    <w:p w14:paraId="057FA972" w14:textId="77777777" w:rsidR="00B972A9" w:rsidRDefault="00B972A9" w:rsidP="00B972A9"/>
    <w:p w14:paraId="2F2F3F82" w14:textId="77777777" w:rsidR="005B7A8D" w:rsidRPr="005B7A8D" w:rsidRDefault="00A12364" w:rsidP="005B7A8D">
      <w:pPr>
        <w:pStyle w:val="Bibliography"/>
        <w:rPr>
          <w:rFonts w:ascii="Calibri" w:cs="Calibri"/>
        </w:rPr>
      </w:pPr>
      <w:r>
        <w:fldChar w:fldCharType="begin"/>
      </w:r>
      <w:r>
        <w:instrText xml:space="preserve"> ADDIN ZOTERO_BIBL {"uncited":[],"omitted":[],"custom":[]} CSL_BIBLIOGRAPHY </w:instrText>
      </w:r>
      <w:r>
        <w:fldChar w:fldCharType="separate"/>
      </w:r>
      <w:r w:rsidR="005B7A8D" w:rsidRPr="005B7A8D">
        <w:rPr>
          <w:rFonts w:ascii="Calibri" w:cs="Calibri"/>
        </w:rPr>
        <w:t>1.</w:t>
      </w:r>
      <w:r w:rsidR="005B7A8D" w:rsidRPr="005B7A8D">
        <w:rPr>
          <w:rFonts w:ascii="Calibri" w:cs="Calibri"/>
        </w:rPr>
        <w:tab/>
        <w:t>World Health Organization. WHO report on the global tobacco epidemic, 2011: warning about the dangers of tobacco. 2011 [cited 2023 Jan 20]; Available from: https://apps.who.int/iris/handle/10665/44616</w:t>
      </w:r>
    </w:p>
    <w:p w14:paraId="42A42F26" w14:textId="77777777" w:rsidR="005B7A8D" w:rsidRPr="005B7A8D" w:rsidRDefault="005B7A8D" w:rsidP="005B7A8D">
      <w:pPr>
        <w:pStyle w:val="Bibliography"/>
        <w:rPr>
          <w:rFonts w:ascii="Calibri" w:cs="Calibri"/>
        </w:rPr>
      </w:pPr>
      <w:r w:rsidRPr="005B7A8D">
        <w:rPr>
          <w:rFonts w:ascii="Calibri" w:cs="Calibri"/>
        </w:rPr>
        <w:t>2.</w:t>
      </w:r>
      <w:r w:rsidRPr="005B7A8D">
        <w:rPr>
          <w:rFonts w:ascii="Calibri" w:cs="Calibri"/>
        </w:rPr>
        <w:tab/>
        <w:t xml:space="preserve">Goodchild M, Nargis N, Tursan d’Espaignet E. Global economic cost of smoking-attributable diseases. Tob Control. 2018 Jan;27(1):58–64. </w:t>
      </w:r>
    </w:p>
    <w:p w14:paraId="2FB1A53D" w14:textId="77777777" w:rsidR="005B7A8D" w:rsidRPr="005B7A8D" w:rsidRDefault="005B7A8D" w:rsidP="005B7A8D">
      <w:pPr>
        <w:pStyle w:val="Bibliography"/>
        <w:rPr>
          <w:rFonts w:ascii="Calibri" w:cs="Calibri"/>
        </w:rPr>
      </w:pPr>
      <w:r w:rsidRPr="005B7A8D">
        <w:rPr>
          <w:rFonts w:ascii="Calibri" w:cs="Calibri"/>
        </w:rPr>
        <w:t>3.</w:t>
      </w:r>
      <w:r w:rsidRPr="005B7A8D">
        <w:rPr>
          <w:rFonts w:ascii="Calibri" w:cs="Calibri"/>
        </w:rPr>
        <w:tab/>
        <w:t xml:space="preserve">Pirie K, Peto R, Reeves GK, Green J, Beral V. The 21st century hazards of smoking and benefits of stopping: a prospective study of one million women in the UK. The Lancet. 2013 Jan;381(9861):133–41. </w:t>
      </w:r>
    </w:p>
    <w:p w14:paraId="4D1CE63B" w14:textId="77777777" w:rsidR="005B7A8D" w:rsidRPr="005B7A8D" w:rsidRDefault="005B7A8D" w:rsidP="005B7A8D">
      <w:pPr>
        <w:pStyle w:val="Bibliography"/>
        <w:rPr>
          <w:rFonts w:ascii="Calibri" w:cs="Calibri"/>
        </w:rPr>
      </w:pPr>
      <w:r w:rsidRPr="005B7A8D">
        <w:rPr>
          <w:rFonts w:ascii="Calibri" w:cs="Calibri"/>
        </w:rPr>
        <w:t>4.</w:t>
      </w:r>
      <w:r w:rsidRPr="005B7A8D">
        <w:rPr>
          <w:rFonts w:ascii="Calibri" w:cs="Calibri"/>
        </w:rPr>
        <w:tab/>
        <w:t>NICE. National Institute for Clinical Excellence (NICE). Smoking: Harm reduction Public health guideline [PH45] [Internet] [Internet]. 2013. Available from: https://www.nice.org.uk/guidance/ph45</w:t>
      </w:r>
    </w:p>
    <w:p w14:paraId="68B953CD" w14:textId="77777777" w:rsidR="005B7A8D" w:rsidRPr="005B7A8D" w:rsidRDefault="005B7A8D" w:rsidP="005B7A8D">
      <w:pPr>
        <w:pStyle w:val="Bibliography"/>
        <w:rPr>
          <w:rFonts w:ascii="Calibri" w:cs="Calibri"/>
        </w:rPr>
      </w:pPr>
      <w:r w:rsidRPr="005B7A8D">
        <w:rPr>
          <w:rFonts w:ascii="Calibri" w:cs="Calibri"/>
        </w:rPr>
        <w:t>5.</w:t>
      </w:r>
      <w:r w:rsidRPr="005B7A8D">
        <w:rPr>
          <w:rFonts w:ascii="Calibri" w:cs="Calibri"/>
        </w:rPr>
        <w:tab/>
        <w:t xml:space="preserve">European Network for Smoking and Tobacco Prevention. Guidelines for treating tobacco dependence. 2018. </w:t>
      </w:r>
    </w:p>
    <w:p w14:paraId="28D0CEAB" w14:textId="77777777" w:rsidR="005B7A8D" w:rsidRPr="005B7A8D" w:rsidRDefault="005B7A8D" w:rsidP="005B7A8D">
      <w:pPr>
        <w:pStyle w:val="Bibliography"/>
        <w:rPr>
          <w:rFonts w:ascii="Calibri" w:cs="Calibri"/>
        </w:rPr>
      </w:pPr>
      <w:r w:rsidRPr="005B7A8D">
        <w:rPr>
          <w:rFonts w:ascii="Calibri" w:cs="Calibri"/>
        </w:rPr>
        <w:t>6.</w:t>
      </w:r>
      <w:r w:rsidRPr="005B7A8D">
        <w:rPr>
          <w:rFonts w:ascii="Calibri" w:cs="Calibri"/>
        </w:rPr>
        <w:tab/>
        <w:t xml:space="preserve">Medicine and Healthcare Products Regulatory Agency Committee. Report of the Committee on Safety of Medicines Working Group on Nicotine Replacement Therapy. London; 2005. </w:t>
      </w:r>
    </w:p>
    <w:p w14:paraId="6D953EE0" w14:textId="77777777" w:rsidR="005B7A8D" w:rsidRPr="005B7A8D" w:rsidRDefault="005B7A8D" w:rsidP="005B7A8D">
      <w:pPr>
        <w:pStyle w:val="Bibliography"/>
        <w:rPr>
          <w:rFonts w:ascii="Calibri" w:cs="Calibri"/>
        </w:rPr>
      </w:pPr>
      <w:r w:rsidRPr="005B7A8D">
        <w:rPr>
          <w:rFonts w:ascii="Calibri" w:cs="Calibri"/>
        </w:rPr>
        <w:t>7.</w:t>
      </w:r>
      <w:r w:rsidRPr="005B7A8D">
        <w:rPr>
          <w:rFonts w:ascii="Calibri" w:cs="Calibri"/>
        </w:rPr>
        <w:tab/>
        <w:t xml:space="preserve">Fucito LM, Bars MP, Forray A, Rojewski AM, Shiffman S, Selby P, et al. Addressing the Evidence for FDA Nicotine Replacement Therapy Label Changes: A Policy Statement of the Association for the Treatment of Tobacco Use and Dependence and the Society for Research on Nicotine and Tobacco. Nicotine Tob Res. 2014 Jul 1;16(7):909–14. </w:t>
      </w:r>
    </w:p>
    <w:p w14:paraId="1199FF87" w14:textId="77777777" w:rsidR="005B7A8D" w:rsidRPr="005B7A8D" w:rsidRDefault="005B7A8D" w:rsidP="005B7A8D">
      <w:pPr>
        <w:pStyle w:val="Bibliography"/>
        <w:rPr>
          <w:rFonts w:ascii="Calibri" w:cs="Calibri"/>
        </w:rPr>
      </w:pPr>
      <w:r w:rsidRPr="005B7A8D">
        <w:rPr>
          <w:rFonts w:ascii="Calibri" w:cs="Calibri"/>
        </w:rPr>
        <w:t>8.</w:t>
      </w:r>
      <w:r w:rsidRPr="005B7A8D">
        <w:rPr>
          <w:rFonts w:ascii="Calibri" w:cs="Calibri"/>
        </w:rPr>
        <w:tab/>
        <w:t xml:space="preserve">Pisinger C, Godtfredsen NS. Is there a health benefit of reduced tobacco consumption? A systematic review. Nicotine Tob Res. 2007 Jun;9(6):631–46. </w:t>
      </w:r>
    </w:p>
    <w:p w14:paraId="5BECA419" w14:textId="77777777" w:rsidR="005B7A8D" w:rsidRPr="005B7A8D" w:rsidRDefault="005B7A8D" w:rsidP="005B7A8D">
      <w:pPr>
        <w:pStyle w:val="Bibliography"/>
        <w:rPr>
          <w:rFonts w:ascii="Calibri" w:cs="Calibri"/>
        </w:rPr>
      </w:pPr>
      <w:r w:rsidRPr="005B7A8D">
        <w:rPr>
          <w:rFonts w:ascii="Calibri" w:cs="Calibri"/>
        </w:rPr>
        <w:t>9.</w:t>
      </w:r>
      <w:r w:rsidRPr="005B7A8D">
        <w:rPr>
          <w:rFonts w:ascii="Calibri" w:cs="Calibri"/>
        </w:rPr>
        <w:tab/>
        <w:t>Lindson N, Klemperer E, Hong B, Ordóñez-Mena JM, Aveyard P. Smoking reduction interventions for smoking cessation. Cochrane Tobacco Addiction Group, editor. Cochrane Database Syst Rev [Internet]. 2019 Sep 30 [cited 2022 Dec 7];2019(9). Available from: http://doi.wiley.com/10.1002/14651858.CD013183.pub2</w:t>
      </w:r>
    </w:p>
    <w:p w14:paraId="20604CEB" w14:textId="77777777" w:rsidR="005B7A8D" w:rsidRPr="005B7A8D" w:rsidRDefault="005B7A8D" w:rsidP="005B7A8D">
      <w:pPr>
        <w:pStyle w:val="Bibliography"/>
        <w:rPr>
          <w:rFonts w:ascii="Calibri" w:cs="Calibri"/>
        </w:rPr>
      </w:pPr>
      <w:r w:rsidRPr="005B7A8D">
        <w:rPr>
          <w:rFonts w:ascii="Calibri" w:cs="Calibri"/>
        </w:rPr>
        <w:t>10.</w:t>
      </w:r>
      <w:r w:rsidRPr="005B7A8D">
        <w:rPr>
          <w:rFonts w:ascii="Calibri" w:cs="Calibri"/>
        </w:rPr>
        <w:tab/>
        <w:t xml:space="preserve">Beard E, Vangeli E, Michie S, West R. The Use of Nicotine Replacement Therapy for Smoking Reduction and Temporary Abstinence: An Interview Study. Nicotine Tob Res. 2012 Jul;14(7):849–56. </w:t>
      </w:r>
    </w:p>
    <w:p w14:paraId="29739430" w14:textId="77777777" w:rsidR="005B7A8D" w:rsidRPr="005B7A8D" w:rsidRDefault="005B7A8D" w:rsidP="005B7A8D">
      <w:pPr>
        <w:pStyle w:val="Bibliography"/>
        <w:rPr>
          <w:rFonts w:ascii="Calibri" w:cs="Calibri"/>
        </w:rPr>
      </w:pPr>
      <w:r w:rsidRPr="005B7A8D">
        <w:rPr>
          <w:rFonts w:ascii="Calibri" w:cs="Calibri"/>
        </w:rPr>
        <w:t>11.</w:t>
      </w:r>
      <w:r w:rsidRPr="005B7A8D">
        <w:rPr>
          <w:rFonts w:ascii="Calibri" w:cs="Calibri"/>
        </w:rPr>
        <w:tab/>
        <w:t xml:space="preserve">Shiffman S, Hughes J, Ferguson S, Pillitteri J, Gitchell J, Burton S. Smokers’ interest in using nicotine replacement to aid smoking reduction. Nicotine Tob Res. 2007 Nov;9(11):1177–82. </w:t>
      </w:r>
    </w:p>
    <w:p w14:paraId="5208AD7C" w14:textId="77777777" w:rsidR="005B7A8D" w:rsidRPr="005B7A8D" w:rsidRDefault="005B7A8D" w:rsidP="005B7A8D">
      <w:pPr>
        <w:pStyle w:val="Bibliography"/>
        <w:rPr>
          <w:rFonts w:ascii="Calibri" w:cs="Calibri"/>
        </w:rPr>
      </w:pPr>
      <w:r w:rsidRPr="005B7A8D">
        <w:rPr>
          <w:rFonts w:ascii="Calibri" w:cs="Calibri"/>
        </w:rPr>
        <w:lastRenderedPageBreak/>
        <w:t>12.</w:t>
      </w:r>
      <w:r w:rsidRPr="005B7A8D">
        <w:rPr>
          <w:rFonts w:ascii="Calibri" w:cs="Calibri"/>
        </w:rPr>
        <w:tab/>
        <w:t xml:space="preserve">Schmidt L, Reidmohr A, Harwell TS, Helgerson SD. Prevalence and Reasons for Initiating Use of Electronic Cigarettes Among Adults in Montana, 2013. Prev Chronic Dis. 2014 Nov 20;11:140283. </w:t>
      </w:r>
    </w:p>
    <w:p w14:paraId="31F442CB" w14:textId="77777777" w:rsidR="005B7A8D" w:rsidRPr="005B7A8D" w:rsidRDefault="005B7A8D" w:rsidP="005B7A8D">
      <w:pPr>
        <w:pStyle w:val="Bibliography"/>
        <w:rPr>
          <w:rFonts w:ascii="Calibri" w:cs="Calibri"/>
        </w:rPr>
      </w:pPr>
      <w:r w:rsidRPr="005B7A8D">
        <w:rPr>
          <w:rFonts w:ascii="Calibri" w:cs="Calibri"/>
        </w:rPr>
        <w:t>13.</w:t>
      </w:r>
      <w:r w:rsidRPr="005B7A8D">
        <w:rPr>
          <w:rFonts w:ascii="Calibri" w:cs="Calibri"/>
        </w:rPr>
        <w:tab/>
        <w:t xml:space="preserve">Hughes J R. Smokers who choose to quit gradually versus abruptly. Addiction. 2007 Aug;102(8):1326–7. </w:t>
      </w:r>
    </w:p>
    <w:p w14:paraId="02B329EF" w14:textId="77777777" w:rsidR="005B7A8D" w:rsidRPr="005B7A8D" w:rsidRDefault="005B7A8D" w:rsidP="005B7A8D">
      <w:pPr>
        <w:pStyle w:val="Bibliography"/>
        <w:rPr>
          <w:rFonts w:ascii="Calibri" w:cs="Calibri"/>
        </w:rPr>
      </w:pPr>
      <w:r w:rsidRPr="005B7A8D">
        <w:rPr>
          <w:rFonts w:ascii="Calibri" w:cs="Calibri"/>
        </w:rPr>
        <w:t>14.</w:t>
      </w:r>
      <w:r w:rsidRPr="005B7A8D">
        <w:rPr>
          <w:rFonts w:ascii="Calibri" w:cs="Calibri"/>
        </w:rPr>
        <w:tab/>
        <w:t xml:space="preserve">Lindson N, Michie S, Aveyard P. Exploratory Analyses of the Popularity and Efficacy of Four Behavioral Methods of Gradual Smoking Cessation. Nicotine Tob Res. 2020 Dec 12;22(12):2257–61. </w:t>
      </w:r>
    </w:p>
    <w:p w14:paraId="2E5C748A" w14:textId="77777777" w:rsidR="005B7A8D" w:rsidRPr="005B7A8D" w:rsidRDefault="005B7A8D" w:rsidP="005B7A8D">
      <w:pPr>
        <w:pStyle w:val="Bibliography"/>
        <w:rPr>
          <w:rFonts w:ascii="Calibri" w:cs="Calibri"/>
        </w:rPr>
      </w:pPr>
      <w:r w:rsidRPr="005B7A8D">
        <w:rPr>
          <w:rFonts w:ascii="Calibri" w:cs="Calibri"/>
        </w:rPr>
        <w:t>15.</w:t>
      </w:r>
      <w:r w:rsidRPr="005B7A8D">
        <w:rPr>
          <w:rFonts w:ascii="Calibri" w:cs="Calibri"/>
        </w:rPr>
        <w:tab/>
        <w:t xml:space="preserve">Cinciripini PM, Lapitsky L, Seay S, Wallfisch A, Kitchens K, Van Vunakis H. The effects of smoking schedules on cessation outcome: Can we improve on common methods of gradual and abrupt nicotine withdrawal? J Consult Clin Psychol. 1995;63(3):388–99. </w:t>
      </w:r>
    </w:p>
    <w:p w14:paraId="2BEFAD40" w14:textId="77777777" w:rsidR="005B7A8D" w:rsidRPr="005B7A8D" w:rsidRDefault="005B7A8D" w:rsidP="005B7A8D">
      <w:pPr>
        <w:pStyle w:val="Bibliography"/>
        <w:rPr>
          <w:rFonts w:ascii="Calibri" w:cs="Calibri"/>
        </w:rPr>
      </w:pPr>
      <w:r w:rsidRPr="005B7A8D">
        <w:rPr>
          <w:rFonts w:ascii="Calibri" w:cs="Calibri"/>
        </w:rPr>
        <w:t>16.</w:t>
      </w:r>
      <w:r w:rsidRPr="005B7A8D">
        <w:rPr>
          <w:rFonts w:ascii="Calibri" w:cs="Calibri"/>
        </w:rPr>
        <w:tab/>
        <w:t xml:space="preserve">Brockway BS, Kleinmann G, Edleson J, Gruenewald K. Non-aversive procedures and their effect on cigarette smoking. Addict Behav. 1977 Jan;2(2–3):121–8. </w:t>
      </w:r>
    </w:p>
    <w:p w14:paraId="24D635EF" w14:textId="77777777" w:rsidR="005B7A8D" w:rsidRPr="005B7A8D" w:rsidRDefault="005B7A8D" w:rsidP="005B7A8D">
      <w:pPr>
        <w:pStyle w:val="Bibliography"/>
        <w:rPr>
          <w:rFonts w:ascii="Calibri" w:cs="Calibri"/>
        </w:rPr>
      </w:pPr>
      <w:r w:rsidRPr="005B7A8D">
        <w:rPr>
          <w:rFonts w:ascii="Calibri" w:cs="Calibri"/>
        </w:rPr>
        <w:t>17.</w:t>
      </w:r>
      <w:r w:rsidRPr="005B7A8D">
        <w:rPr>
          <w:rFonts w:ascii="Calibri" w:cs="Calibri"/>
        </w:rPr>
        <w:tab/>
        <w:t xml:space="preserve">Haustein K. A double-blind, randomized, placebo-controlled multicentre trial of a nicotine chewing gum in smoking reduction. Study ID 980-CHC-9021-0013 Unpubl Data. 2001; </w:t>
      </w:r>
    </w:p>
    <w:p w14:paraId="48DFE8D1" w14:textId="77777777" w:rsidR="005B7A8D" w:rsidRPr="005B7A8D" w:rsidRDefault="005B7A8D" w:rsidP="005B7A8D">
      <w:pPr>
        <w:pStyle w:val="Bibliography"/>
        <w:rPr>
          <w:rFonts w:ascii="Calibri" w:cs="Calibri"/>
        </w:rPr>
      </w:pPr>
      <w:r w:rsidRPr="005B7A8D">
        <w:rPr>
          <w:rFonts w:ascii="Calibri" w:cs="Calibri"/>
        </w:rPr>
        <w:t>18.</w:t>
      </w:r>
      <w:r w:rsidRPr="005B7A8D">
        <w:rPr>
          <w:rFonts w:ascii="Calibri" w:cs="Calibri"/>
        </w:rPr>
        <w:tab/>
        <w:t xml:space="preserve">Batra A, Klingler K, Landfeldt B, Friederich H, Westin A, Danielsson T. Smoking reduction treatment with 4-mg nicotine gum: A double-blind, randomized, placebo-controlled study. Clin Pharmacol Ther. 2005 Dec;78(6):689–96. </w:t>
      </w:r>
    </w:p>
    <w:p w14:paraId="50F36F58" w14:textId="77777777" w:rsidR="005B7A8D" w:rsidRPr="005B7A8D" w:rsidRDefault="005B7A8D" w:rsidP="005B7A8D">
      <w:pPr>
        <w:pStyle w:val="Bibliography"/>
        <w:rPr>
          <w:rFonts w:ascii="Calibri" w:cs="Calibri"/>
        </w:rPr>
      </w:pPr>
      <w:r w:rsidRPr="005B7A8D">
        <w:rPr>
          <w:rFonts w:ascii="Calibri" w:cs="Calibri"/>
        </w:rPr>
        <w:t>19.</w:t>
      </w:r>
      <w:r w:rsidRPr="005B7A8D">
        <w:rPr>
          <w:rFonts w:ascii="Calibri" w:cs="Calibri"/>
        </w:rPr>
        <w:tab/>
        <w:t xml:space="preserve">Bolliger CT. Smoking reduction with oral nicotine inhalers: double blind, randomised clinical trial of efficacy and safety. BMJ. 2000 Aug 5;321(7257):329–33. </w:t>
      </w:r>
    </w:p>
    <w:p w14:paraId="26035F82" w14:textId="77777777" w:rsidR="005B7A8D" w:rsidRPr="005B7A8D" w:rsidRDefault="005B7A8D" w:rsidP="005B7A8D">
      <w:pPr>
        <w:pStyle w:val="Bibliography"/>
        <w:rPr>
          <w:rFonts w:ascii="Calibri" w:cs="Calibri"/>
        </w:rPr>
      </w:pPr>
      <w:r w:rsidRPr="005B7A8D">
        <w:rPr>
          <w:rFonts w:ascii="Calibri" w:cs="Calibri"/>
        </w:rPr>
        <w:t>20.</w:t>
      </w:r>
      <w:r w:rsidRPr="005B7A8D">
        <w:rPr>
          <w:rFonts w:ascii="Calibri" w:cs="Calibri"/>
        </w:rPr>
        <w:tab/>
        <w:t xml:space="preserve">Rennard S, Glover E, Leischow S, Daughton D, Glover P, Muramoto M, et al. Efficacy of the nicotine inhaler in smoking reduction: A double-blind, randomized trial. Nicotine Tob Res. 2006 Aug 1;8(4):555–64. </w:t>
      </w:r>
    </w:p>
    <w:p w14:paraId="6A73BE37" w14:textId="77777777" w:rsidR="005B7A8D" w:rsidRPr="005B7A8D" w:rsidRDefault="005B7A8D" w:rsidP="005B7A8D">
      <w:pPr>
        <w:pStyle w:val="Bibliography"/>
        <w:rPr>
          <w:rFonts w:ascii="Calibri" w:cs="Calibri"/>
        </w:rPr>
      </w:pPr>
      <w:r w:rsidRPr="005B7A8D">
        <w:rPr>
          <w:rFonts w:ascii="Calibri" w:cs="Calibri"/>
        </w:rPr>
        <w:t>21.</w:t>
      </w:r>
      <w:r w:rsidRPr="005B7A8D">
        <w:rPr>
          <w:rFonts w:ascii="Calibri" w:cs="Calibri"/>
        </w:rPr>
        <w:tab/>
        <w:t xml:space="preserve">Wennike P, Danielsson T, Landfeldt B, Westin Å, Tønnesen P. Smoking reduction promotes smoking cessation: results from a double blind, randomized, placebo-controlled trial of nicotine gum with 2-year follow-up: Smoking reduction with nicotine gum. Addiction. 2003 Oct;98(10):1395–402. </w:t>
      </w:r>
    </w:p>
    <w:p w14:paraId="75552276" w14:textId="77777777" w:rsidR="005B7A8D" w:rsidRPr="005B7A8D" w:rsidRDefault="005B7A8D" w:rsidP="005B7A8D">
      <w:pPr>
        <w:pStyle w:val="Bibliography"/>
        <w:rPr>
          <w:rFonts w:ascii="Calibri" w:cs="Calibri"/>
        </w:rPr>
      </w:pPr>
      <w:r w:rsidRPr="005B7A8D">
        <w:rPr>
          <w:rFonts w:ascii="Calibri" w:cs="Calibri"/>
        </w:rPr>
        <w:t>22.</w:t>
      </w:r>
      <w:r w:rsidRPr="005B7A8D">
        <w:rPr>
          <w:rFonts w:ascii="Calibri" w:cs="Calibri"/>
        </w:rPr>
        <w:tab/>
        <w:t>Weyenberg G, Lindson N, Klemperer E, Taylor G. Smoking reduction trajectories, and their association with smoking cessation: A secondary analysis of longitudinal RCT data. 2022 Aug 30 [cited 2023 Apr 24]; Available from: https://osf.io/qh378/</w:t>
      </w:r>
    </w:p>
    <w:p w14:paraId="5E180AF1" w14:textId="77777777" w:rsidR="005B7A8D" w:rsidRPr="005B7A8D" w:rsidRDefault="005B7A8D" w:rsidP="005B7A8D">
      <w:pPr>
        <w:pStyle w:val="Bibliography"/>
        <w:rPr>
          <w:rFonts w:ascii="Calibri" w:cs="Calibri"/>
        </w:rPr>
      </w:pPr>
      <w:r w:rsidRPr="005B7A8D">
        <w:rPr>
          <w:rFonts w:ascii="Calibri" w:cs="Calibri"/>
        </w:rPr>
        <w:t>23.</w:t>
      </w:r>
      <w:r w:rsidRPr="005B7A8D">
        <w:rPr>
          <w:rFonts w:ascii="Calibri" w:cs="Calibri"/>
        </w:rPr>
        <w:tab/>
        <w:t>Barrows A. mcneil-lca [Internet]. 2023 [cited 2023 Apr 24]. Available from: https://github.com/ajbarrows/mcneil-lca</w:t>
      </w:r>
    </w:p>
    <w:p w14:paraId="5B68A5FA" w14:textId="77777777" w:rsidR="005B7A8D" w:rsidRPr="005B7A8D" w:rsidRDefault="005B7A8D" w:rsidP="005B7A8D">
      <w:pPr>
        <w:pStyle w:val="Bibliography"/>
        <w:rPr>
          <w:rFonts w:ascii="Calibri" w:cs="Calibri"/>
        </w:rPr>
      </w:pPr>
      <w:r w:rsidRPr="005B7A8D">
        <w:rPr>
          <w:rFonts w:ascii="Calibri" w:cs="Calibri"/>
        </w:rPr>
        <w:t>24.</w:t>
      </w:r>
      <w:r w:rsidRPr="005B7A8D">
        <w:rPr>
          <w:rFonts w:ascii="Calibri" w:cs="Calibri"/>
        </w:rPr>
        <w:tab/>
        <w:t xml:space="preserve">Fagerstrom KO, Heatherton TF, Kozlowski LT. Nicotine addiction and its assessment. Ear Nose Throat J. 1990 Nov;69(11):763–5. </w:t>
      </w:r>
    </w:p>
    <w:p w14:paraId="58B44D46" w14:textId="77777777" w:rsidR="005B7A8D" w:rsidRPr="005B7A8D" w:rsidRDefault="005B7A8D" w:rsidP="005B7A8D">
      <w:pPr>
        <w:pStyle w:val="Bibliography"/>
        <w:rPr>
          <w:rFonts w:ascii="Calibri" w:cs="Calibri"/>
        </w:rPr>
      </w:pPr>
      <w:r w:rsidRPr="005B7A8D">
        <w:rPr>
          <w:rFonts w:ascii="Calibri" w:cs="Calibri"/>
        </w:rPr>
        <w:lastRenderedPageBreak/>
        <w:t>25.</w:t>
      </w:r>
      <w:r w:rsidRPr="005B7A8D">
        <w:rPr>
          <w:rFonts w:ascii="Calibri" w:cs="Calibri"/>
        </w:rPr>
        <w:tab/>
        <w:t xml:space="preserve">Hays RD, Morales LS. The RAND-36 measure of health-related quality of life. Ann Med. 2001 Jan;33(5):350–7. </w:t>
      </w:r>
    </w:p>
    <w:p w14:paraId="18054E06" w14:textId="77777777" w:rsidR="005B7A8D" w:rsidRPr="005B7A8D" w:rsidRDefault="005B7A8D" w:rsidP="005B7A8D">
      <w:pPr>
        <w:pStyle w:val="Bibliography"/>
        <w:rPr>
          <w:rFonts w:ascii="Calibri" w:cs="Calibri"/>
        </w:rPr>
      </w:pPr>
      <w:r w:rsidRPr="005B7A8D">
        <w:rPr>
          <w:rFonts w:ascii="Calibri" w:cs="Calibri"/>
        </w:rPr>
        <w:t>26.</w:t>
      </w:r>
      <w:r w:rsidRPr="005B7A8D">
        <w:rPr>
          <w:rFonts w:ascii="Calibri" w:cs="Calibri"/>
        </w:rPr>
        <w:tab/>
        <w:t xml:space="preserve">Hays RD, Sherbourne CD, Mazel RM. The rand 36-item health survey 1.0. Health Econ. 1993 Oct;2(3):217–27. </w:t>
      </w:r>
    </w:p>
    <w:p w14:paraId="1E8EFC9F" w14:textId="77777777" w:rsidR="005B7A8D" w:rsidRPr="005B7A8D" w:rsidRDefault="005B7A8D" w:rsidP="005B7A8D">
      <w:pPr>
        <w:pStyle w:val="Bibliography"/>
        <w:rPr>
          <w:rFonts w:ascii="Calibri" w:cs="Calibri"/>
        </w:rPr>
      </w:pPr>
      <w:r w:rsidRPr="005B7A8D">
        <w:rPr>
          <w:rFonts w:ascii="Calibri" w:cs="Calibri"/>
        </w:rPr>
        <w:t>27.</w:t>
      </w:r>
      <w:r w:rsidRPr="005B7A8D">
        <w:rPr>
          <w:rFonts w:ascii="Calibri" w:cs="Calibri"/>
        </w:rPr>
        <w:tab/>
        <w:t xml:space="preserve">Hays RD, Prince-Embury S, Chen H. RAND-36 health status inventory. Psychological Corporation San Antonio, TX; 1998. </w:t>
      </w:r>
    </w:p>
    <w:p w14:paraId="6E7E1B54" w14:textId="77777777" w:rsidR="005B7A8D" w:rsidRPr="005B7A8D" w:rsidRDefault="005B7A8D" w:rsidP="005B7A8D">
      <w:pPr>
        <w:pStyle w:val="Bibliography"/>
        <w:rPr>
          <w:rFonts w:ascii="Calibri" w:cs="Calibri"/>
        </w:rPr>
      </w:pPr>
      <w:r w:rsidRPr="005B7A8D">
        <w:rPr>
          <w:rFonts w:ascii="Calibri" w:cs="Calibri"/>
        </w:rPr>
        <w:t>28.</w:t>
      </w:r>
      <w:r w:rsidRPr="005B7A8D">
        <w:rPr>
          <w:rFonts w:ascii="Calibri" w:cs="Calibri"/>
        </w:rPr>
        <w:tab/>
        <w:t xml:space="preserve">Proust-Lima C, Philipps V, Liquet B. Estimation of Extended Mixed Models Using Latent Classes and Latent Processes: The </w:t>
      </w:r>
      <w:r w:rsidRPr="005B7A8D">
        <w:rPr>
          <w:rFonts w:ascii="Calibri" w:cs="Calibri"/>
          <w:i/>
          <w:iCs/>
        </w:rPr>
        <w:t>R</w:t>
      </w:r>
      <w:r w:rsidRPr="005B7A8D">
        <w:rPr>
          <w:rFonts w:ascii="Calibri" w:cs="Calibri"/>
        </w:rPr>
        <w:t xml:space="preserve"> Package </w:t>
      </w:r>
      <w:r w:rsidRPr="005B7A8D">
        <w:rPr>
          <w:rFonts w:ascii="Calibri" w:cs="Calibri"/>
          <w:b/>
          <w:bCs/>
        </w:rPr>
        <w:t>lcmm</w:t>
      </w:r>
      <w:r w:rsidRPr="005B7A8D">
        <w:rPr>
          <w:rFonts w:ascii="Calibri" w:cs="Calibri"/>
        </w:rPr>
        <w:t>. J Stat Softw [Internet]. 2017 [cited 2022 Nov 14];78(2). Available from: http://www.jstatsoft.org/v78/i02/</w:t>
      </w:r>
    </w:p>
    <w:p w14:paraId="76EB4EDD" w14:textId="77777777" w:rsidR="005B7A8D" w:rsidRPr="005B7A8D" w:rsidRDefault="005B7A8D" w:rsidP="005B7A8D">
      <w:pPr>
        <w:pStyle w:val="Bibliography"/>
        <w:rPr>
          <w:rFonts w:ascii="Calibri" w:cs="Calibri"/>
        </w:rPr>
      </w:pPr>
      <w:r w:rsidRPr="005B7A8D">
        <w:rPr>
          <w:rFonts w:ascii="Calibri" w:cs="Calibri"/>
        </w:rPr>
        <w:t>29.</w:t>
      </w:r>
      <w:r w:rsidRPr="005B7A8D">
        <w:rPr>
          <w:rFonts w:ascii="Calibri" w:cs="Calibri"/>
        </w:rPr>
        <w:tab/>
        <w:t>Proust-Lima C, Philipps V, Diakite A, Liquet B. lcmm: Extended Mixed Models Using Latent Classes and Latent Processes [Internet]. 2022. Available from: https://cran.r-project.org/package=lcmm</w:t>
      </w:r>
    </w:p>
    <w:p w14:paraId="3C3D5D1C" w14:textId="77777777" w:rsidR="005B7A8D" w:rsidRPr="005B7A8D" w:rsidRDefault="005B7A8D" w:rsidP="005B7A8D">
      <w:pPr>
        <w:pStyle w:val="Bibliography"/>
        <w:rPr>
          <w:rFonts w:ascii="Calibri" w:cs="Calibri"/>
        </w:rPr>
      </w:pPr>
      <w:r w:rsidRPr="005B7A8D">
        <w:rPr>
          <w:rFonts w:ascii="Calibri" w:cs="Calibri"/>
        </w:rPr>
        <w:t>30.</w:t>
      </w:r>
      <w:r w:rsidRPr="005B7A8D">
        <w:rPr>
          <w:rFonts w:ascii="Calibri" w:cs="Calibri"/>
        </w:rPr>
        <w:tab/>
        <w:t xml:space="preserve">Hagenaars JA, McCutcheon AL, editors. Applied latent class analysis. Cambridge ; New York: Cambridge University Press; 2002. 454 p. </w:t>
      </w:r>
    </w:p>
    <w:p w14:paraId="1929D982" w14:textId="77777777" w:rsidR="005B7A8D" w:rsidRPr="005B7A8D" w:rsidRDefault="005B7A8D" w:rsidP="005B7A8D">
      <w:pPr>
        <w:pStyle w:val="Bibliography"/>
        <w:rPr>
          <w:rFonts w:ascii="Calibri" w:cs="Calibri"/>
        </w:rPr>
      </w:pPr>
      <w:r w:rsidRPr="005B7A8D">
        <w:rPr>
          <w:rFonts w:ascii="Calibri" w:cs="Calibri"/>
        </w:rPr>
        <w:t>31.</w:t>
      </w:r>
      <w:r w:rsidRPr="005B7A8D">
        <w:rPr>
          <w:rFonts w:ascii="Calibri" w:cs="Calibri"/>
        </w:rPr>
        <w:tab/>
        <w:t xml:space="preserve">Friedman J, Hastie T, Tibshirani R. Regularization Paths for Generalized Linear Models via Coordinate Descent. J Stat Softw. 2010;33(1):1–22. </w:t>
      </w:r>
    </w:p>
    <w:p w14:paraId="758A1E00" w14:textId="77777777" w:rsidR="005B7A8D" w:rsidRPr="005B7A8D" w:rsidRDefault="005B7A8D" w:rsidP="005B7A8D">
      <w:pPr>
        <w:pStyle w:val="Bibliography"/>
        <w:rPr>
          <w:rFonts w:ascii="Calibri" w:cs="Calibri"/>
        </w:rPr>
      </w:pPr>
      <w:r w:rsidRPr="005B7A8D">
        <w:rPr>
          <w:rFonts w:ascii="Calibri" w:cs="Calibri"/>
        </w:rPr>
        <w:t>32.</w:t>
      </w:r>
      <w:r w:rsidRPr="005B7A8D">
        <w:rPr>
          <w:rFonts w:ascii="Calibri" w:cs="Calibri"/>
        </w:rPr>
        <w:tab/>
        <w:t xml:space="preserve">Simon N, Friedman J, Hastie T, Tibshirani R. Regularization Paths for Cox’s Proportional Hazards Model via Coordinate Descent. J Stat Softw. 2011;39(5):1–13. </w:t>
      </w:r>
    </w:p>
    <w:p w14:paraId="4EADD4AB" w14:textId="77777777" w:rsidR="005B7A8D" w:rsidRPr="005B7A8D" w:rsidRDefault="005B7A8D" w:rsidP="005B7A8D">
      <w:pPr>
        <w:pStyle w:val="Bibliography"/>
        <w:rPr>
          <w:rFonts w:ascii="Calibri" w:cs="Calibri"/>
        </w:rPr>
      </w:pPr>
      <w:r w:rsidRPr="005B7A8D">
        <w:rPr>
          <w:rFonts w:ascii="Calibri" w:cs="Calibri"/>
        </w:rPr>
        <w:t>33.</w:t>
      </w:r>
      <w:r w:rsidRPr="005B7A8D">
        <w:rPr>
          <w:rFonts w:ascii="Calibri" w:cs="Calibri"/>
        </w:rPr>
        <w:tab/>
        <w:t>Breiman L, Friedman JH, Olshen RA, Stone CJ. Classification And Regression Trees [Internet]. 1st ed. Routledge; 2017 [cited 2022 Nov 23]. Available from: https://www.taylorfrancis.com/books/9781351460491</w:t>
      </w:r>
    </w:p>
    <w:p w14:paraId="7DC488E5" w14:textId="77777777" w:rsidR="005B7A8D" w:rsidRPr="005B7A8D" w:rsidRDefault="005B7A8D" w:rsidP="005B7A8D">
      <w:pPr>
        <w:pStyle w:val="Bibliography"/>
        <w:rPr>
          <w:rFonts w:ascii="Calibri" w:cs="Calibri"/>
        </w:rPr>
      </w:pPr>
      <w:r w:rsidRPr="005B7A8D">
        <w:rPr>
          <w:rFonts w:ascii="Calibri" w:cs="Calibri"/>
        </w:rPr>
        <w:t>34.</w:t>
      </w:r>
      <w:r w:rsidRPr="005B7A8D">
        <w:rPr>
          <w:rFonts w:ascii="Calibri" w:cs="Calibri"/>
        </w:rPr>
        <w:tab/>
        <w:t xml:space="preserve">Mason SJ, Graham NE. Areas beneath the relative operating characteristics (ROC) and relative operating levels (ROL) curves: Statistical significance and interpretation. Q J R Meteorol Soc. 2002 Jul 15;128(584):2145–66. </w:t>
      </w:r>
    </w:p>
    <w:p w14:paraId="77C4C528" w14:textId="77777777" w:rsidR="005B7A8D" w:rsidRPr="005B7A8D" w:rsidRDefault="005B7A8D" w:rsidP="005B7A8D">
      <w:pPr>
        <w:pStyle w:val="Bibliography"/>
        <w:rPr>
          <w:rFonts w:ascii="Calibri" w:cs="Calibri"/>
        </w:rPr>
      </w:pPr>
      <w:r w:rsidRPr="005B7A8D">
        <w:rPr>
          <w:rFonts w:ascii="Calibri" w:cs="Calibri"/>
        </w:rPr>
        <w:t>35.</w:t>
      </w:r>
      <w:r w:rsidRPr="005B7A8D">
        <w:rPr>
          <w:rFonts w:ascii="Calibri" w:cs="Calibri"/>
        </w:rPr>
        <w:tab/>
        <w:t xml:space="preserve">Benowitz NL, Bernert JT, Foulds J, Hecht SS, Jacob P, Jarvis MJ, et al. Biochemical Verification of Tobacco Use and Abstinence: 2019 Update. Nicotine Tob Res. 2020 Jun 12;22(7):1086–97. </w:t>
      </w:r>
    </w:p>
    <w:p w14:paraId="52CC750F" w14:textId="77777777" w:rsidR="005B7A8D" w:rsidRPr="005B7A8D" w:rsidRDefault="005B7A8D" w:rsidP="005B7A8D">
      <w:pPr>
        <w:pStyle w:val="Bibliography"/>
        <w:rPr>
          <w:rFonts w:ascii="Calibri" w:cs="Calibri"/>
        </w:rPr>
      </w:pPr>
      <w:r w:rsidRPr="005B7A8D">
        <w:rPr>
          <w:rFonts w:ascii="Calibri" w:cs="Calibri"/>
        </w:rPr>
        <w:t>36.</w:t>
      </w:r>
      <w:r w:rsidRPr="005B7A8D">
        <w:rPr>
          <w:rFonts w:ascii="Calibri" w:cs="Calibri"/>
        </w:rPr>
        <w:tab/>
        <w:t xml:space="preserve">Lindson-Hawley N, Shinkins B, West R, Michie S, Aveyard P. Does cigarette reduction while using nicotine replacement therapy prior to a quit attempt predict abstinence following quit date?: Does cigarette reduction predict abstinence? Addiction. 2016 Jul;111(7):1275–82. </w:t>
      </w:r>
    </w:p>
    <w:p w14:paraId="08B39F16" w14:textId="77777777" w:rsidR="005B7A8D" w:rsidRPr="005B7A8D" w:rsidRDefault="005B7A8D" w:rsidP="005B7A8D">
      <w:pPr>
        <w:pStyle w:val="Bibliography"/>
        <w:rPr>
          <w:rFonts w:ascii="Calibri" w:cs="Calibri"/>
        </w:rPr>
      </w:pPr>
      <w:r w:rsidRPr="005B7A8D">
        <w:rPr>
          <w:rFonts w:ascii="Calibri" w:cs="Calibri"/>
        </w:rPr>
        <w:t>37.</w:t>
      </w:r>
      <w:r w:rsidRPr="005B7A8D">
        <w:rPr>
          <w:rFonts w:ascii="Calibri" w:cs="Calibri"/>
        </w:rPr>
        <w:tab/>
        <w:t xml:space="preserve">Klemperer EM, Hughes JR. Does the Magnitude of Reduction in Cigarettes Per Day Predict Smoking Cessation? A Qualitative Review. Nicotine Tob Res. 2015 Mar 5;ntv058. </w:t>
      </w:r>
    </w:p>
    <w:p w14:paraId="6DEAD246" w14:textId="77777777" w:rsidR="005B7A8D" w:rsidRPr="005B7A8D" w:rsidRDefault="005B7A8D" w:rsidP="005B7A8D">
      <w:pPr>
        <w:pStyle w:val="Bibliography"/>
        <w:rPr>
          <w:rFonts w:ascii="Calibri" w:cs="Calibri"/>
        </w:rPr>
      </w:pPr>
      <w:r w:rsidRPr="005B7A8D">
        <w:rPr>
          <w:rFonts w:ascii="Calibri" w:cs="Calibri"/>
        </w:rPr>
        <w:lastRenderedPageBreak/>
        <w:t>38.</w:t>
      </w:r>
      <w:r w:rsidRPr="005B7A8D">
        <w:rPr>
          <w:rFonts w:ascii="Calibri" w:cs="Calibri"/>
        </w:rPr>
        <w:tab/>
        <w:t xml:space="preserve">Borrelli B, Gaynor S, Tooley E, Armitage CJ, Wearden A, Bartlett YK. Identification of three different types of smokers who are not motivated to quit: Results from a latent class analysis. Health Psychol. 2018 Feb;37(2):179–87. </w:t>
      </w:r>
    </w:p>
    <w:p w14:paraId="6491CBFA" w14:textId="77777777" w:rsidR="005B7A8D" w:rsidRPr="005B7A8D" w:rsidRDefault="005B7A8D" w:rsidP="005B7A8D">
      <w:pPr>
        <w:pStyle w:val="Bibliography"/>
        <w:rPr>
          <w:rFonts w:ascii="Calibri" w:cs="Calibri"/>
        </w:rPr>
      </w:pPr>
      <w:r w:rsidRPr="005B7A8D">
        <w:rPr>
          <w:rFonts w:ascii="Calibri" w:cs="Calibri"/>
        </w:rPr>
        <w:t>39.</w:t>
      </w:r>
      <w:r w:rsidRPr="005B7A8D">
        <w:rPr>
          <w:rFonts w:ascii="Calibri" w:cs="Calibri"/>
        </w:rPr>
        <w:tab/>
        <w:t xml:space="preserve">Klemperer EM, Hughes JR, Naud S. Distal Measurements Can Produce False Negative Results: A Prospective Secondary Analysis of a Natural History Study. Nicotine Tob Res. 2019 Nov 19;21(12):1727–30. </w:t>
      </w:r>
    </w:p>
    <w:p w14:paraId="484B1C19" w14:textId="77777777" w:rsidR="005B7A8D" w:rsidRPr="005B7A8D" w:rsidRDefault="005B7A8D" w:rsidP="005B7A8D">
      <w:pPr>
        <w:pStyle w:val="Bibliography"/>
        <w:rPr>
          <w:rFonts w:ascii="Calibri" w:cs="Calibri"/>
        </w:rPr>
      </w:pPr>
      <w:r w:rsidRPr="005B7A8D">
        <w:rPr>
          <w:rFonts w:ascii="Calibri" w:cs="Calibri"/>
        </w:rPr>
        <w:t>40.</w:t>
      </w:r>
      <w:r w:rsidRPr="005B7A8D">
        <w:rPr>
          <w:rFonts w:ascii="Calibri" w:cs="Calibri"/>
        </w:rPr>
        <w:tab/>
        <w:t xml:space="preserve">Hughes JR, Carpenter MJ. The feasibility of smoking reduction: an update. Addiction. 2005 Aug;100(8):1074–89. </w:t>
      </w:r>
    </w:p>
    <w:p w14:paraId="447B4CD8" w14:textId="021C6B62" w:rsidR="00A12364" w:rsidRPr="006A4A32" w:rsidRDefault="00A12364" w:rsidP="00B972A9">
      <w:pPr>
        <w:rPr>
          <w:vertAlign w:val="subscript"/>
        </w:rPr>
      </w:pPr>
      <w:r>
        <w:fldChar w:fldCharType="end"/>
      </w:r>
    </w:p>
    <w:p w14:paraId="06782F1C" w14:textId="77777777" w:rsidR="00B972A9" w:rsidRDefault="00B972A9" w:rsidP="00B972A9"/>
    <w:p w14:paraId="53D238E8" w14:textId="77777777" w:rsidR="00B972A9" w:rsidRDefault="00B972A9" w:rsidP="00B972A9"/>
    <w:p w14:paraId="571E219B" w14:textId="77777777" w:rsidR="00B972A9" w:rsidRDefault="00B972A9" w:rsidP="00B972A9"/>
    <w:p w14:paraId="19218E56" w14:textId="77777777" w:rsidR="00B972A9" w:rsidRDefault="00B972A9" w:rsidP="00B972A9"/>
    <w:p w14:paraId="3683F6E0" w14:textId="77777777" w:rsidR="00B972A9" w:rsidRDefault="00B972A9" w:rsidP="00B972A9"/>
    <w:p w14:paraId="13FB046C" w14:textId="77777777" w:rsidR="003D620A" w:rsidRDefault="003D620A" w:rsidP="00B972A9"/>
    <w:p w14:paraId="3B2E21F2" w14:textId="77777777" w:rsidR="003D620A" w:rsidRDefault="003D620A" w:rsidP="00B972A9"/>
    <w:p w14:paraId="6B62AA18" w14:textId="77777777" w:rsidR="003D620A" w:rsidRDefault="003D620A" w:rsidP="00B972A9"/>
    <w:p w14:paraId="6088121B" w14:textId="77777777" w:rsidR="003D620A" w:rsidRDefault="003D620A" w:rsidP="00B972A9"/>
    <w:p w14:paraId="65F780D5" w14:textId="77777777" w:rsidR="00B50F5E" w:rsidRPr="00B972A9" w:rsidRDefault="00B50F5E" w:rsidP="00B972A9"/>
    <w:p w14:paraId="0E61EDBC" w14:textId="6D3D73B5" w:rsidR="00D946B1" w:rsidRDefault="0021506F" w:rsidP="00D946B1">
      <w:pPr>
        <w:pStyle w:val="Heading1"/>
      </w:pPr>
      <w:r>
        <w:t>Tables</w:t>
      </w:r>
    </w:p>
    <w:p w14:paraId="63E06549" w14:textId="77777777" w:rsidR="00ED79EE" w:rsidRPr="00ED79EE" w:rsidRDefault="00ED79EE" w:rsidP="00ED79EE"/>
    <w:p w14:paraId="54680001" w14:textId="668131F3" w:rsidR="00B972A9" w:rsidRDefault="00B972A9" w:rsidP="00B972A9">
      <w:pPr>
        <w:pStyle w:val="Caption"/>
        <w:keepNext/>
      </w:pPr>
      <w:r>
        <w:t>Participant characteristics by assigned latent class.</w:t>
      </w:r>
    </w:p>
    <w:tbl>
      <w:tblPr>
        <w:tblW w:w="5000" w:type="pct"/>
        <w:tblBorders>
          <w:top w:val="single" w:sz="4" w:space="0" w:color="auto"/>
          <w:bottom w:val="single" w:sz="4" w:space="0" w:color="auto"/>
        </w:tblBorders>
        <w:shd w:val="clear" w:color="auto" w:fill="CED7E7"/>
        <w:tblLook w:val="04A0" w:firstRow="1" w:lastRow="0" w:firstColumn="1" w:lastColumn="0" w:noHBand="0" w:noVBand="1"/>
      </w:tblPr>
      <w:tblGrid>
        <w:gridCol w:w="1560"/>
        <w:gridCol w:w="1560"/>
        <w:gridCol w:w="1560"/>
        <w:gridCol w:w="1560"/>
        <w:gridCol w:w="1560"/>
        <w:gridCol w:w="1560"/>
      </w:tblGrid>
      <w:tr w:rsidR="009976C4" w:rsidRPr="00502708" w14:paraId="47DC4BB2" w14:textId="77777777" w:rsidTr="00A6659A">
        <w:trPr>
          <w:trHeight w:val="144"/>
        </w:trPr>
        <w:tc>
          <w:tcPr>
            <w:tcW w:w="833" w:type="pct"/>
            <w:tcBorders>
              <w:top w:val="single" w:sz="4" w:space="0" w:color="auto"/>
              <w:bottom w:val="nil"/>
            </w:tcBorders>
            <w:shd w:val="clear" w:color="auto" w:fill="auto"/>
            <w:tcMar>
              <w:top w:w="80" w:type="dxa"/>
              <w:left w:w="80" w:type="dxa"/>
              <w:bottom w:w="80" w:type="dxa"/>
              <w:right w:w="80" w:type="dxa"/>
            </w:tcMar>
          </w:tcPr>
          <w:p w14:paraId="7523019C" w14:textId="77777777" w:rsidR="00502708" w:rsidRPr="00665D6F" w:rsidRDefault="00502708" w:rsidP="009976C4">
            <w:pPr>
              <w:rPr>
                <w:rFonts w:cstheme="minorHAnsi"/>
                <w:sz w:val="20"/>
                <w:szCs w:val="20"/>
              </w:rPr>
            </w:pPr>
          </w:p>
        </w:tc>
        <w:tc>
          <w:tcPr>
            <w:tcW w:w="833" w:type="pct"/>
            <w:tcBorders>
              <w:top w:val="single" w:sz="4" w:space="0" w:color="auto"/>
              <w:bottom w:val="nil"/>
            </w:tcBorders>
            <w:shd w:val="clear" w:color="auto" w:fill="auto"/>
            <w:tcMar>
              <w:top w:w="80" w:type="dxa"/>
              <w:left w:w="80" w:type="dxa"/>
              <w:bottom w:w="80" w:type="dxa"/>
              <w:right w:w="80" w:type="dxa"/>
            </w:tcMar>
          </w:tcPr>
          <w:p w14:paraId="5B01C36B"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Full Cohort</w:t>
            </w:r>
          </w:p>
        </w:tc>
        <w:tc>
          <w:tcPr>
            <w:tcW w:w="833" w:type="pct"/>
            <w:tcBorders>
              <w:top w:val="single" w:sz="4" w:space="0" w:color="auto"/>
              <w:bottom w:val="nil"/>
            </w:tcBorders>
            <w:shd w:val="clear" w:color="auto" w:fill="auto"/>
            <w:tcMar>
              <w:top w:w="80" w:type="dxa"/>
              <w:left w:w="80" w:type="dxa"/>
              <w:bottom w:w="80" w:type="dxa"/>
              <w:right w:w="80" w:type="dxa"/>
            </w:tcMar>
          </w:tcPr>
          <w:p w14:paraId="6DB2C28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Analysis Sample</w:t>
            </w:r>
          </w:p>
        </w:tc>
        <w:tc>
          <w:tcPr>
            <w:tcW w:w="833" w:type="pct"/>
            <w:tcBorders>
              <w:top w:val="single" w:sz="4" w:space="0" w:color="auto"/>
              <w:bottom w:val="nil"/>
            </w:tcBorders>
            <w:shd w:val="clear" w:color="auto" w:fill="auto"/>
            <w:tcMar>
              <w:top w:w="80" w:type="dxa"/>
              <w:left w:w="80" w:type="dxa"/>
              <w:bottom w:w="80" w:type="dxa"/>
              <w:right w:w="80" w:type="dxa"/>
            </w:tcMar>
          </w:tcPr>
          <w:p w14:paraId="7DDE7D8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1</w:t>
            </w:r>
          </w:p>
        </w:tc>
        <w:tc>
          <w:tcPr>
            <w:tcW w:w="833" w:type="pct"/>
            <w:tcBorders>
              <w:top w:val="single" w:sz="4" w:space="0" w:color="auto"/>
              <w:bottom w:val="nil"/>
            </w:tcBorders>
            <w:shd w:val="clear" w:color="auto" w:fill="auto"/>
            <w:tcMar>
              <w:top w:w="80" w:type="dxa"/>
              <w:left w:w="80" w:type="dxa"/>
              <w:bottom w:w="80" w:type="dxa"/>
              <w:right w:w="80" w:type="dxa"/>
            </w:tcMar>
          </w:tcPr>
          <w:p w14:paraId="5B8289D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2</w:t>
            </w:r>
          </w:p>
        </w:tc>
        <w:tc>
          <w:tcPr>
            <w:tcW w:w="833" w:type="pct"/>
            <w:tcBorders>
              <w:top w:val="single" w:sz="4" w:space="0" w:color="auto"/>
              <w:bottom w:val="nil"/>
            </w:tcBorders>
            <w:shd w:val="clear" w:color="auto" w:fill="auto"/>
            <w:tcMar>
              <w:top w:w="80" w:type="dxa"/>
              <w:left w:w="80" w:type="dxa"/>
              <w:bottom w:w="80" w:type="dxa"/>
              <w:right w:w="80" w:type="dxa"/>
            </w:tcMar>
          </w:tcPr>
          <w:p w14:paraId="39F0042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3</w:t>
            </w:r>
          </w:p>
        </w:tc>
      </w:tr>
      <w:tr w:rsidR="009976C4" w:rsidRPr="00502708" w14:paraId="7D86ADE3" w14:textId="77777777" w:rsidTr="00A6659A">
        <w:trPr>
          <w:trHeight w:val="144"/>
        </w:trPr>
        <w:tc>
          <w:tcPr>
            <w:tcW w:w="833" w:type="pct"/>
            <w:tcBorders>
              <w:top w:val="nil"/>
              <w:bottom w:val="single" w:sz="4" w:space="0" w:color="auto"/>
            </w:tcBorders>
            <w:shd w:val="clear" w:color="auto" w:fill="auto"/>
            <w:tcMar>
              <w:top w:w="80" w:type="dxa"/>
              <w:left w:w="80" w:type="dxa"/>
              <w:bottom w:w="80" w:type="dxa"/>
              <w:right w:w="80" w:type="dxa"/>
            </w:tcMar>
          </w:tcPr>
          <w:p w14:paraId="6950CB5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N (%)</w:t>
            </w:r>
          </w:p>
        </w:tc>
        <w:tc>
          <w:tcPr>
            <w:tcW w:w="833" w:type="pct"/>
            <w:tcBorders>
              <w:top w:val="nil"/>
              <w:bottom w:val="single" w:sz="4" w:space="0" w:color="auto"/>
            </w:tcBorders>
            <w:shd w:val="clear" w:color="auto" w:fill="auto"/>
            <w:tcMar>
              <w:top w:w="80" w:type="dxa"/>
              <w:left w:w="80" w:type="dxa"/>
              <w:bottom w:w="80" w:type="dxa"/>
              <w:right w:w="80" w:type="dxa"/>
            </w:tcMar>
          </w:tcPr>
          <w:p w14:paraId="5B95ED7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2066</w:t>
            </w:r>
          </w:p>
        </w:tc>
        <w:tc>
          <w:tcPr>
            <w:tcW w:w="833" w:type="pct"/>
            <w:tcBorders>
              <w:top w:val="nil"/>
              <w:bottom w:val="single" w:sz="4" w:space="0" w:color="auto"/>
            </w:tcBorders>
            <w:shd w:val="clear" w:color="auto" w:fill="auto"/>
            <w:tcMar>
              <w:top w:w="80" w:type="dxa"/>
              <w:left w:w="80" w:type="dxa"/>
              <w:bottom w:w="80" w:type="dxa"/>
              <w:right w:w="80" w:type="dxa"/>
            </w:tcMar>
          </w:tcPr>
          <w:p w14:paraId="21C31FA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1783 (100)</w:t>
            </w:r>
          </w:p>
        </w:tc>
        <w:tc>
          <w:tcPr>
            <w:tcW w:w="833" w:type="pct"/>
            <w:tcBorders>
              <w:top w:val="nil"/>
              <w:bottom w:val="single" w:sz="4" w:space="0" w:color="auto"/>
            </w:tcBorders>
            <w:shd w:val="clear" w:color="auto" w:fill="auto"/>
            <w:tcMar>
              <w:top w:w="80" w:type="dxa"/>
              <w:left w:w="80" w:type="dxa"/>
              <w:bottom w:w="80" w:type="dxa"/>
              <w:right w:w="80" w:type="dxa"/>
            </w:tcMar>
          </w:tcPr>
          <w:p w14:paraId="55A14EE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186 (10.4)</w:t>
            </w:r>
          </w:p>
        </w:tc>
        <w:tc>
          <w:tcPr>
            <w:tcW w:w="833" w:type="pct"/>
            <w:tcBorders>
              <w:top w:val="nil"/>
              <w:bottom w:val="single" w:sz="4" w:space="0" w:color="auto"/>
            </w:tcBorders>
            <w:shd w:val="clear" w:color="auto" w:fill="auto"/>
            <w:tcMar>
              <w:top w:w="80" w:type="dxa"/>
              <w:left w:w="80" w:type="dxa"/>
              <w:bottom w:w="80" w:type="dxa"/>
              <w:right w:w="80" w:type="dxa"/>
            </w:tcMar>
          </w:tcPr>
          <w:p w14:paraId="285E12C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803 (45.0)</w:t>
            </w:r>
          </w:p>
        </w:tc>
        <w:tc>
          <w:tcPr>
            <w:tcW w:w="833" w:type="pct"/>
            <w:tcBorders>
              <w:top w:val="nil"/>
              <w:bottom w:val="single" w:sz="4" w:space="0" w:color="auto"/>
            </w:tcBorders>
            <w:shd w:val="clear" w:color="auto" w:fill="auto"/>
            <w:tcMar>
              <w:top w:w="80" w:type="dxa"/>
              <w:left w:w="80" w:type="dxa"/>
              <w:bottom w:w="80" w:type="dxa"/>
              <w:right w:w="80" w:type="dxa"/>
            </w:tcMar>
          </w:tcPr>
          <w:p w14:paraId="3C03EC2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794 (44.5)</w:t>
            </w:r>
          </w:p>
        </w:tc>
      </w:tr>
      <w:tr w:rsidR="009976C4" w:rsidRPr="00502708" w14:paraId="0BCB688D" w14:textId="77777777" w:rsidTr="00A6659A">
        <w:trPr>
          <w:trHeight w:val="144"/>
        </w:trPr>
        <w:tc>
          <w:tcPr>
            <w:tcW w:w="833" w:type="pct"/>
            <w:tcBorders>
              <w:top w:val="single" w:sz="4" w:space="0" w:color="auto"/>
            </w:tcBorders>
            <w:shd w:val="clear" w:color="auto" w:fill="auto"/>
            <w:tcMar>
              <w:top w:w="80" w:type="dxa"/>
              <w:left w:w="80" w:type="dxa"/>
              <w:bottom w:w="80" w:type="dxa"/>
              <w:right w:w="80" w:type="dxa"/>
            </w:tcMar>
          </w:tcPr>
          <w:p w14:paraId="32C9DFF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Study Site (%)</w:t>
            </w:r>
          </w:p>
        </w:tc>
        <w:tc>
          <w:tcPr>
            <w:tcW w:w="833" w:type="pct"/>
            <w:tcBorders>
              <w:top w:val="single" w:sz="4" w:space="0" w:color="auto"/>
            </w:tcBorders>
            <w:shd w:val="clear" w:color="auto" w:fill="auto"/>
            <w:tcMar>
              <w:top w:w="80" w:type="dxa"/>
              <w:left w:w="80" w:type="dxa"/>
              <w:bottom w:w="80" w:type="dxa"/>
              <w:right w:w="80" w:type="dxa"/>
            </w:tcMar>
          </w:tcPr>
          <w:p w14:paraId="05A2D6F0"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531C697D"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0407B203"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3644C926"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07E58928" w14:textId="77777777" w:rsidR="00502708" w:rsidRPr="00665D6F" w:rsidRDefault="00502708" w:rsidP="009976C4">
            <w:pPr>
              <w:rPr>
                <w:rFonts w:cstheme="minorHAnsi"/>
                <w:sz w:val="20"/>
                <w:szCs w:val="20"/>
              </w:rPr>
            </w:pPr>
          </w:p>
        </w:tc>
      </w:tr>
      <w:tr w:rsidR="009976C4" w:rsidRPr="00502708" w14:paraId="3F9E79AF" w14:textId="77777777" w:rsidTr="00A6659A">
        <w:trPr>
          <w:trHeight w:val="144"/>
        </w:trPr>
        <w:tc>
          <w:tcPr>
            <w:tcW w:w="833" w:type="pct"/>
            <w:shd w:val="clear" w:color="auto" w:fill="auto"/>
            <w:tcMar>
              <w:top w:w="80" w:type="dxa"/>
              <w:left w:w="80" w:type="dxa"/>
              <w:bottom w:w="80" w:type="dxa"/>
              <w:right w:w="80" w:type="dxa"/>
            </w:tcMar>
            <w:vAlign w:val="center"/>
          </w:tcPr>
          <w:p w14:paraId="1576925C" w14:textId="4416E720"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Australia</w:t>
            </w:r>
          </w:p>
        </w:tc>
        <w:tc>
          <w:tcPr>
            <w:tcW w:w="833" w:type="pct"/>
            <w:shd w:val="clear" w:color="auto" w:fill="auto"/>
            <w:tcMar>
              <w:top w:w="80" w:type="dxa"/>
              <w:left w:w="80" w:type="dxa"/>
              <w:bottom w:w="80" w:type="dxa"/>
              <w:right w:w="80" w:type="dxa"/>
            </w:tcMar>
          </w:tcPr>
          <w:p w14:paraId="00D9A28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436 (21.1)</w:t>
            </w:r>
          </w:p>
        </w:tc>
        <w:tc>
          <w:tcPr>
            <w:tcW w:w="833" w:type="pct"/>
            <w:shd w:val="clear" w:color="auto" w:fill="auto"/>
            <w:tcMar>
              <w:top w:w="80" w:type="dxa"/>
              <w:left w:w="80" w:type="dxa"/>
              <w:bottom w:w="80" w:type="dxa"/>
              <w:right w:w="80" w:type="dxa"/>
            </w:tcMar>
          </w:tcPr>
          <w:p w14:paraId="383DA78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360 (20.2)</w:t>
            </w:r>
          </w:p>
        </w:tc>
        <w:tc>
          <w:tcPr>
            <w:tcW w:w="833" w:type="pct"/>
            <w:shd w:val="clear" w:color="auto" w:fill="auto"/>
            <w:tcMar>
              <w:top w:w="80" w:type="dxa"/>
              <w:left w:w="80" w:type="dxa"/>
              <w:bottom w:w="80" w:type="dxa"/>
              <w:right w:w="80" w:type="dxa"/>
            </w:tcMar>
          </w:tcPr>
          <w:p w14:paraId="304FE71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32 (17.2)</w:t>
            </w:r>
          </w:p>
        </w:tc>
        <w:tc>
          <w:tcPr>
            <w:tcW w:w="833" w:type="pct"/>
            <w:shd w:val="clear" w:color="auto" w:fill="auto"/>
            <w:tcMar>
              <w:top w:w="80" w:type="dxa"/>
              <w:left w:w="80" w:type="dxa"/>
              <w:bottom w:w="80" w:type="dxa"/>
              <w:right w:w="80" w:type="dxa"/>
            </w:tcMar>
          </w:tcPr>
          <w:p w14:paraId="0462346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159 (19.8)</w:t>
            </w:r>
          </w:p>
        </w:tc>
        <w:tc>
          <w:tcPr>
            <w:tcW w:w="833" w:type="pct"/>
            <w:shd w:val="clear" w:color="auto" w:fill="auto"/>
            <w:tcMar>
              <w:top w:w="80" w:type="dxa"/>
              <w:left w:w="80" w:type="dxa"/>
              <w:bottom w:w="80" w:type="dxa"/>
              <w:right w:w="80" w:type="dxa"/>
            </w:tcMar>
          </w:tcPr>
          <w:p w14:paraId="468035D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169 (21.3)</w:t>
            </w:r>
          </w:p>
        </w:tc>
      </w:tr>
      <w:tr w:rsidR="009976C4" w:rsidRPr="00502708" w14:paraId="427A32B4" w14:textId="77777777" w:rsidTr="00A6659A">
        <w:trPr>
          <w:trHeight w:val="144"/>
        </w:trPr>
        <w:tc>
          <w:tcPr>
            <w:tcW w:w="833" w:type="pct"/>
            <w:shd w:val="clear" w:color="auto" w:fill="auto"/>
            <w:tcMar>
              <w:top w:w="80" w:type="dxa"/>
              <w:left w:w="80" w:type="dxa"/>
              <w:bottom w:w="80" w:type="dxa"/>
              <w:right w:w="80" w:type="dxa"/>
            </w:tcMar>
            <w:vAlign w:val="center"/>
          </w:tcPr>
          <w:p w14:paraId="3DAEFCBA" w14:textId="2FC0BC36"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Denmark</w:t>
            </w:r>
          </w:p>
        </w:tc>
        <w:tc>
          <w:tcPr>
            <w:tcW w:w="833" w:type="pct"/>
            <w:shd w:val="clear" w:color="auto" w:fill="auto"/>
            <w:tcMar>
              <w:top w:w="80" w:type="dxa"/>
              <w:left w:w="80" w:type="dxa"/>
              <w:bottom w:w="80" w:type="dxa"/>
              <w:right w:w="80" w:type="dxa"/>
            </w:tcMar>
          </w:tcPr>
          <w:p w14:paraId="7D22305A"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411 (19.9)</w:t>
            </w:r>
          </w:p>
        </w:tc>
        <w:tc>
          <w:tcPr>
            <w:tcW w:w="833" w:type="pct"/>
            <w:shd w:val="clear" w:color="auto" w:fill="auto"/>
            <w:tcMar>
              <w:top w:w="80" w:type="dxa"/>
              <w:left w:w="80" w:type="dxa"/>
              <w:bottom w:w="80" w:type="dxa"/>
              <w:right w:w="80" w:type="dxa"/>
            </w:tcMar>
          </w:tcPr>
          <w:p w14:paraId="23A5E32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340 (19.1)</w:t>
            </w:r>
          </w:p>
        </w:tc>
        <w:tc>
          <w:tcPr>
            <w:tcW w:w="833" w:type="pct"/>
            <w:shd w:val="clear" w:color="auto" w:fill="auto"/>
            <w:tcMar>
              <w:top w:w="80" w:type="dxa"/>
              <w:left w:w="80" w:type="dxa"/>
              <w:bottom w:w="80" w:type="dxa"/>
              <w:right w:w="80" w:type="dxa"/>
            </w:tcMar>
          </w:tcPr>
          <w:p w14:paraId="2E08561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 (18.8)</w:t>
            </w:r>
          </w:p>
        </w:tc>
        <w:tc>
          <w:tcPr>
            <w:tcW w:w="833" w:type="pct"/>
            <w:shd w:val="clear" w:color="auto" w:fill="auto"/>
            <w:tcMar>
              <w:top w:w="80" w:type="dxa"/>
              <w:left w:w="80" w:type="dxa"/>
              <w:bottom w:w="80" w:type="dxa"/>
              <w:right w:w="80" w:type="dxa"/>
            </w:tcMar>
          </w:tcPr>
          <w:p w14:paraId="10DC758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175 (21.8)</w:t>
            </w:r>
          </w:p>
        </w:tc>
        <w:tc>
          <w:tcPr>
            <w:tcW w:w="833" w:type="pct"/>
            <w:shd w:val="clear" w:color="auto" w:fill="auto"/>
            <w:tcMar>
              <w:top w:w="80" w:type="dxa"/>
              <w:left w:w="80" w:type="dxa"/>
              <w:bottom w:w="80" w:type="dxa"/>
              <w:right w:w="80" w:type="dxa"/>
            </w:tcMar>
          </w:tcPr>
          <w:p w14:paraId="74963B9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130 (16.4)</w:t>
            </w:r>
          </w:p>
        </w:tc>
      </w:tr>
      <w:tr w:rsidR="009976C4" w:rsidRPr="00502708" w14:paraId="6901E7AA" w14:textId="77777777" w:rsidTr="00A6659A">
        <w:trPr>
          <w:trHeight w:val="144"/>
        </w:trPr>
        <w:tc>
          <w:tcPr>
            <w:tcW w:w="833" w:type="pct"/>
            <w:shd w:val="clear" w:color="auto" w:fill="auto"/>
            <w:tcMar>
              <w:top w:w="80" w:type="dxa"/>
              <w:left w:w="80" w:type="dxa"/>
              <w:bottom w:w="80" w:type="dxa"/>
              <w:right w:w="80" w:type="dxa"/>
            </w:tcMar>
            <w:vAlign w:val="center"/>
          </w:tcPr>
          <w:p w14:paraId="64F80B9D" w14:textId="5A27B0C8"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Germany</w:t>
            </w:r>
          </w:p>
        </w:tc>
        <w:tc>
          <w:tcPr>
            <w:tcW w:w="833" w:type="pct"/>
            <w:shd w:val="clear" w:color="auto" w:fill="auto"/>
            <w:tcMar>
              <w:top w:w="80" w:type="dxa"/>
              <w:left w:w="80" w:type="dxa"/>
              <w:bottom w:w="80" w:type="dxa"/>
              <w:right w:w="80" w:type="dxa"/>
            </w:tcMar>
          </w:tcPr>
          <w:p w14:paraId="1AE2794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385 (18.6)</w:t>
            </w:r>
          </w:p>
        </w:tc>
        <w:tc>
          <w:tcPr>
            <w:tcW w:w="833" w:type="pct"/>
            <w:shd w:val="clear" w:color="auto" w:fill="auto"/>
            <w:tcMar>
              <w:top w:w="80" w:type="dxa"/>
              <w:left w:w="80" w:type="dxa"/>
              <w:bottom w:w="80" w:type="dxa"/>
              <w:right w:w="80" w:type="dxa"/>
            </w:tcMar>
          </w:tcPr>
          <w:p w14:paraId="7D535A3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353 (19.8)</w:t>
            </w:r>
          </w:p>
        </w:tc>
        <w:tc>
          <w:tcPr>
            <w:tcW w:w="833" w:type="pct"/>
            <w:shd w:val="clear" w:color="auto" w:fill="auto"/>
            <w:tcMar>
              <w:top w:w="80" w:type="dxa"/>
              <w:left w:w="80" w:type="dxa"/>
              <w:bottom w:w="80" w:type="dxa"/>
              <w:right w:w="80" w:type="dxa"/>
            </w:tcMar>
          </w:tcPr>
          <w:p w14:paraId="01B86CB0"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60 (32.3)</w:t>
            </w:r>
          </w:p>
        </w:tc>
        <w:tc>
          <w:tcPr>
            <w:tcW w:w="833" w:type="pct"/>
            <w:shd w:val="clear" w:color="auto" w:fill="auto"/>
            <w:tcMar>
              <w:top w:w="80" w:type="dxa"/>
              <w:left w:w="80" w:type="dxa"/>
              <w:bottom w:w="80" w:type="dxa"/>
              <w:right w:w="80" w:type="dxa"/>
            </w:tcMar>
          </w:tcPr>
          <w:p w14:paraId="1B2E4FB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153 (19.1)</w:t>
            </w:r>
          </w:p>
        </w:tc>
        <w:tc>
          <w:tcPr>
            <w:tcW w:w="833" w:type="pct"/>
            <w:shd w:val="clear" w:color="auto" w:fill="auto"/>
            <w:tcMar>
              <w:top w:w="80" w:type="dxa"/>
              <w:left w:w="80" w:type="dxa"/>
              <w:bottom w:w="80" w:type="dxa"/>
              <w:right w:w="80" w:type="dxa"/>
            </w:tcMar>
          </w:tcPr>
          <w:p w14:paraId="5AB4E6AA"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140 (17.6)</w:t>
            </w:r>
          </w:p>
        </w:tc>
      </w:tr>
      <w:tr w:rsidR="009976C4" w:rsidRPr="00502708" w14:paraId="192B9CBB" w14:textId="77777777" w:rsidTr="00A6659A">
        <w:trPr>
          <w:trHeight w:val="144"/>
        </w:trPr>
        <w:tc>
          <w:tcPr>
            <w:tcW w:w="833" w:type="pct"/>
            <w:shd w:val="clear" w:color="auto" w:fill="auto"/>
            <w:tcMar>
              <w:top w:w="80" w:type="dxa"/>
              <w:left w:w="80" w:type="dxa"/>
              <w:bottom w:w="80" w:type="dxa"/>
              <w:right w:w="80" w:type="dxa"/>
            </w:tcMar>
            <w:vAlign w:val="center"/>
          </w:tcPr>
          <w:p w14:paraId="092151C8" w14:textId="75E9FBA7"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Switzerland</w:t>
            </w:r>
          </w:p>
        </w:tc>
        <w:tc>
          <w:tcPr>
            <w:tcW w:w="833" w:type="pct"/>
            <w:shd w:val="clear" w:color="auto" w:fill="auto"/>
            <w:tcMar>
              <w:top w:w="80" w:type="dxa"/>
              <w:left w:w="80" w:type="dxa"/>
              <w:bottom w:w="80" w:type="dxa"/>
              <w:right w:w="80" w:type="dxa"/>
            </w:tcMar>
          </w:tcPr>
          <w:p w14:paraId="5E4B242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400 (19.4)</w:t>
            </w:r>
          </w:p>
        </w:tc>
        <w:tc>
          <w:tcPr>
            <w:tcW w:w="833" w:type="pct"/>
            <w:shd w:val="clear" w:color="auto" w:fill="auto"/>
            <w:tcMar>
              <w:top w:w="80" w:type="dxa"/>
              <w:left w:w="80" w:type="dxa"/>
              <w:bottom w:w="80" w:type="dxa"/>
              <w:right w:w="80" w:type="dxa"/>
            </w:tcMar>
          </w:tcPr>
          <w:p w14:paraId="03B68C0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301 (16.9)</w:t>
            </w:r>
          </w:p>
        </w:tc>
        <w:tc>
          <w:tcPr>
            <w:tcW w:w="833" w:type="pct"/>
            <w:shd w:val="clear" w:color="auto" w:fill="auto"/>
            <w:tcMar>
              <w:top w:w="80" w:type="dxa"/>
              <w:left w:w="80" w:type="dxa"/>
              <w:bottom w:w="80" w:type="dxa"/>
              <w:right w:w="80" w:type="dxa"/>
            </w:tcMar>
          </w:tcPr>
          <w:p w14:paraId="0D263080"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29 (15.6)</w:t>
            </w:r>
          </w:p>
        </w:tc>
        <w:tc>
          <w:tcPr>
            <w:tcW w:w="833" w:type="pct"/>
            <w:shd w:val="clear" w:color="auto" w:fill="auto"/>
            <w:tcMar>
              <w:top w:w="80" w:type="dxa"/>
              <w:left w:w="80" w:type="dxa"/>
              <w:bottom w:w="80" w:type="dxa"/>
              <w:right w:w="80" w:type="dxa"/>
            </w:tcMar>
          </w:tcPr>
          <w:p w14:paraId="0D1F571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139 (17.3)</w:t>
            </w:r>
          </w:p>
        </w:tc>
        <w:tc>
          <w:tcPr>
            <w:tcW w:w="833" w:type="pct"/>
            <w:shd w:val="clear" w:color="auto" w:fill="auto"/>
            <w:tcMar>
              <w:top w:w="80" w:type="dxa"/>
              <w:left w:w="80" w:type="dxa"/>
              <w:bottom w:w="80" w:type="dxa"/>
              <w:right w:w="80" w:type="dxa"/>
            </w:tcMar>
          </w:tcPr>
          <w:p w14:paraId="065C2CB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133 (16.8)</w:t>
            </w:r>
          </w:p>
        </w:tc>
      </w:tr>
      <w:tr w:rsidR="009976C4" w:rsidRPr="00502708" w14:paraId="4EFC85F7" w14:textId="77777777" w:rsidTr="00A6659A">
        <w:trPr>
          <w:trHeight w:val="144"/>
        </w:trPr>
        <w:tc>
          <w:tcPr>
            <w:tcW w:w="833" w:type="pct"/>
            <w:shd w:val="clear" w:color="auto" w:fill="auto"/>
            <w:tcMar>
              <w:top w:w="80" w:type="dxa"/>
              <w:left w:w="80" w:type="dxa"/>
              <w:bottom w:w="80" w:type="dxa"/>
              <w:right w:w="80" w:type="dxa"/>
            </w:tcMar>
            <w:vAlign w:val="center"/>
          </w:tcPr>
          <w:p w14:paraId="39287346" w14:textId="766D295C"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USA</w:t>
            </w:r>
          </w:p>
        </w:tc>
        <w:tc>
          <w:tcPr>
            <w:tcW w:w="833" w:type="pct"/>
            <w:shd w:val="clear" w:color="auto" w:fill="auto"/>
            <w:tcMar>
              <w:top w:w="80" w:type="dxa"/>
              <w:left w:w="80" w:type="dxa"/>
              <w:bottom w:w="80" w:type="dxa"/>
              <w:right w:w="80" w:type="dxa"/>
            </w:tcMar>
          </w:tcPr>
          <w:p w14:paraId="5FDB06E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434 (21.0)</w:t>
            </w:r>
          </w:p>
        </w:tc>
        <w:tc>
          <w:tcPr>
            <w:tcW w:w="833" w:type="pct"/>
            <w:shd w:val="clear" w:color="auto" w:fill="auto"/>
            <w:tcMar>
              <w:top w:w="80" w:type="dxa"/>
              <w:left w:w="80" w:type="dxa"/>
              <w:bottom w:w="80" w:type="dxa"/>
              <w:right w:w="80" w:type="dxa"/>
            </w:tcMar>
          </w:tcPr>
          <w:p w14:paraId="70A4371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429 (24.1)</w:t>
            </w:r>
          </w:p>
        </w:tc>
        <w:tc>
          <w:tcPr>
            <w:tcW w:w="833" w:type="pct"/>
            <w:shd w:val="clear" w:color="auto" w:fill="auto"/>
            <w:tcMar>
              <w:top w:w="80" w:type="dxa"/>
              <w:left w:w="80" w:type="dxa"/>
              <w:bottom w:w="80" w:type="dxa"/>
              <w:right w:w="80" w:type="dxa"/>
            </w:tcMar>
          </w:tcPr>
          <w:p w14:paraId="66E2342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30 (16.1)</w:t>
            </w:r>
          </w:p>
        </w:tc>
        <w:tc>
          <w:tcPr>
            <w:tcW w:w="833" w:type="pct"/>
            <w:shd w:val="clear" w:color="auto" w:fill="auto"/>
            <w:tcMar>
              <w:top w:w="80" w:type="dxa"/>
              <w:left w:w="80" w:type="dxa"/>
              <w:bottom w:w="80" w:type="dxa"/>
              <w:right w:w="80" w:type="dxa"/>
            </w:tcMar>
          </w:tcPr>
          <w:p w14:paraId="0EF7FBC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177 (22.0)</w:t>
            </w:r>
          </w:p>
        </w:tc>
        <w:tc>
          <w:tcPr>
            <w:tcW w:w="833" w:type="pct"/>
            <w:shd w:val="clear" w:color="auto" w:fill="auto"/>
            <w:tcMar>
              <w:top w:w="80" w:type="dxa"/>
              <w:left w:w="80" w:type="dxa"/>
              <w:bottom w:w="80" w:type="dxa"/>
              <w:right w:w="80" w:type="dxa"/>
            </w:tcMar>
          </w:tcPr>
          <w:p w14:paraId="5A822CC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222 (28.0)</w:t>
            </w:r>
          </w:p>
        </w:tc>
      </w:tr>
      <w:tr w:rsidR="009976C4" w:rsidRPr="00502708" w14:paraId="1BA07156" w14:textId="77777777" w:rsidTr="00A6659A">
        <w:trPr>
          <w:trHeight w:val="144"/>
        </w:trPr>
        <w:tc>
          <w:tcPr>
            <w:tcW w:w="833" w:type="pct"/>
            <w:shd w:val="clear" w:color="auto" w:fill="auto"/>
            <w:tcMar>
              <w:top w:w="80" w:type="dxa"/>
              <w:left w:w="80" w:type="dxa"/>
              <w:bottom w:w="80" w:type="dxa"/>
              <w:right w:w="80" w:type="dxa"/>
            </w:tcMar>
          </w:tcPr>
          <w:p w14:paraId="48AC2CF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 xml:space="preserve">Study </w:t>
            </w:r>
            <w:proofErr w:type="spellStart"/>
            <w:r w:rsidRPr="00665D6F">
              <w:rPr>
                <w:rFonts w:asciiTheme="minorHAnsi" w:hAnsiTheme="minorHAnsi" w:cstheme="minorHAnsi"/>
                <w:sz w:val="20"/>
                <w:szCs w:val="20"/>
              </w:rPr>
              <w:t>Trt</w:t>
            </w:r>
            <w:proofErr w:type="spellEnd"/>
            <w:r w:rsidRPr="00665D6F">
              <w:rPr>
                <w:rFonts w:asciiTheme="minorHAnsi" w:hAnsiTheme="minorHAnsi" w:cstheme="minorHAnsi"/>
                <w:sz w:val="20"/>
                <w:szCs w:val="20"/>
              </w:rPr>
              <w:t>. Group = active (%)</w:t>
            </w:r>
          </w:p>
        </w:tc>
        <w:tc>
          <w:tcPr>
            <w:tcW w:w="833" w:type="pct"/>
            <w:shd w:val="clear" w:color="auto" w:fill="auto"/>
            <w:tcMar>
              <w:top w:w="80" w:type="dxa"/>
              <w:left w:w="80" w:type="dxa"/>
              <w:bottom w:w="80" w:type="dxa"/>
              <w:right w:w="80" w:type="dxa"/>
            </w:tcMar>
          </w:tcPr>
          <w:p w14:paraId="10470B6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1032 (50.0)</w:t>
            </w:r>
          </w:p>
        </w:tc>
        <w:tc>
          <w:tcPr>
            <w:tcW w:w="833" w:type="pct"/>
            <w:shd w:val="clear" w:color="auto" w:fill="auto"/>
            <w:tcMar>
              <w:top w:w="80" w:type="dxa"/>
              <w:left w:w="80" w:type="dxa"/>
              <w:bottom w:w="80" w:type="dxa"/>
              <w:right w:w="80" w:type="dxa"/>
            </w:tcMar>
          </w:tcPr>
          <w:p w14:paraId="108E37C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900 (50.5)</w:t>
            </w:r>
          </w:p>
        </w:tc>
        <w:tc>
          <w:tcPr>
            <w:tcW w:w="833" w:type="pct"/>
            <w:shd w:val="clear" w:color="auto" w:fill="auto"/>
            <w:tcMar>
              <w:top w:w="80" w:type="dxa"/>
              <w:left w:w="80" w:type="dxa"/>
              <w:bottom w:w="80" w:type="dxa"/>
              <w:right w:w="80" w:type="dxa"/>
            </w:tcMar>
          </w:tcPr>
          <w:p w14:paraId="3AFFA03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125 (67.2)</w:t>
            </w:r>
          </w:p>
        </w:tc>
        <w:tc>
          <w:tcPr>
            <w:tcW w:w="833" w:type="pct"/>
            <w:shd w:val="clear" w:color="auto" w:fill="auto"/>
            <w:tcMar>
              <w:top w:w="80" w:type="dxa"/>
              <w:left w:w="80" w:type="dxa"/>
              <w:bottom w:w="80" w:type="dxa"/>
              <w:right w:w="80" w:type="dxa"/>
            </w:tcMar>
          </w:tcPr>
          <w:p w14:paraId="7BB1672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413 (51.4)</w:t>
            </w:r>
          </w:p>
        </w:tc>
        <w:tc>
          <w:tcPr>
            <w:tcW w:w="833" w:type="pct"/>
            <w:shd w:val="clear" w:color="auto" w:fill="auto"/>
            <w:tcMar>
              <w:top w:w="80" w:type="dxa"/>
              <w:left w:w="80" w:type="dxa"/>
              <w:bottom w:w="80" w:type="dxa"/>
              <w:right w:w="80" w:type="dxa"/>
            </w:tcMar>
          </w:tcPr>
          <w:p w14:paraId="5FCECD2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362 (45.6)</w:t>
            </w:r>
          </w:p>
        </w:tc>
      </w:tr>
      <w:tr w:rsidR="009976C4" w:rsidRPr="00502708" w14:paraId="2256325D" w14:textId="77777777" w:rsidTr="00A6659A">
        <w:trPr>
          <w:trHeight w:val="144"/>
        </w:trPr>
        <w:tc>
          <w:tcPr>
            <w:tcW w:w="833" w:type="pct"/>
            <w:shd w:val="clear" w:color="auto" w:fill="auto"/>
            <w:tcMar>
              <w:top w:w="80" w:type="dxa"/>
              <w:left w:w="80" w:type="dxa"/>
              <w:bottom w:w="80" w:type="dxa"/>
              <w:right w:w="80" w:type="dxa"/>
            </w:tcMar>
          </w:tcPr>
          <w:p w14:paraId="7528BDD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Sex = Male (%)</w:t>
            </w:r>
          </w:p>
        </w:tc>
        <w:tc>
          <w:tcPr>
            <w:tcW w:w="833" w:type="pct"/>
            <w:shd w:val="clear" w:color="auto" w:fill="auto"/>
            <w:tcMar>
              <w:top w:w="80" w:type="dxa"/>
              <w:left w:w="80" w:type="dxa"/>
              <w:bottom w:w="80" w:type="dxa"/>
              <w:right w:w="80" w:type="dxa"/>
            </w:tcMar>
          </w:tcPr>
          <w:p w14:paraId="3708CE6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931 (45.1)</w:t>
            </w:r>
          </w:p>
        </w:tc>
        <w:tc>
          <w:tcPr>
            <w:tcW w:w="833" w:type="pct"/>
            <w:shd w:val="clear" w:color="auto" w:fill="auto"/>
            <w:tcMar>
              <w:top w:w="80" w:type="dxa"/>
              <w:left w:w="80" w:type="dxa"/>
              <w:bottom w:w="80" w:type="dxa"/>
              <w:right w:w="80" w:type="dxa"/>
            </w:tcMar>
          </w:tcPr>
          <w:p w14:paraId="67E24C4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798 (44.8)</w:t>
            </w:r>
          </w:p>
        </w:tc>
        <w:tc>
          <w:tcPr>
            <w:tcW w:w="833" w:type="pct"/>
            <w:shd w:val="clear" w:color="auto" w:fill="auto"/>
            <w:tcMar>
              <w:top w:w="80" w:type="dxa"/>
              <w:left w:w="80" w:type="dxa"/>
              <w:bottom w:w="80" w:type="dxa"/>
              <w:right w:w="80" w:type="dxa"/>
            </w:tcMar>
          </w:tcPr>
          <w:p w14:paraId="6F9464D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96 (51.6)</w:t>
            </w:r>
          </w:p>
        </w:tc>
        <w:tc>
          <w:tcPr>
            <w:tcW w:w="833" w:type="pct"/>
            <w:shd w:val="clear" w:color="auto" w:fill="auto"/>
            <w:tcMar>
              <w:top w:w="80" w:type="dxa"/>
              <w:left w:w="80" w:type="dxa"/>
              <w:bottom w:w="80" w:type="dxa"/>
              <w:right w:w="80" w:type="dxa"/>
            </w:tcMar>
          </w:tcPr>
          <w:p w14:paraId="2AED059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357 (44.5)</w:t>
            </w:r>
          </w:p>
        </w:tc>
        <w:tc>
          <w:tcPr>
            <w:tcW w:w="833" w:type="pct"/>
            <w:shd w:val="clear" w:color="auto" w:fill="auto"/>
            <w:tcMar>
              <w:top w:w="80" w:type="dxa"/>
              <w:left w:w="80" w:type="dxa"/>
              <w:bottom w:w="80" w:type="dxa"/>
              <w:right w:w="80" w:type="dxa"/>
            </w:tcMar>
          </w:tcPr>
          <w:p w14:paraId="61FC2CF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345 (43.5)</w:t>
            </w:r>
          </w:p>
        </w:tc>
      </w:tr>
      <w:tr w:rsidR="009976C4" w:rsidRPr="00502708" w14:paraId="47AE8642" w14:textId="77777777" w:rsidTr="00A6659A">
        <w:trPr>
          <w:trHeight w:val="144"/>
        </w:trPr>
        <w:tc>
          <w:tcPr>
            <w:tcW w:w="833" w:type="pct"/>
            <w:shd w:val="clear" w:color="auto" w:fill="auto"/>
            <w:tcMar>
              <w:top w:w="80" w:type="dxa"/>
              <w:left w:w="80" w:type="dxa"/>
              <w:bottom w:w="80" w:type="dxa"/>
              <w:right w:w="80" w:type="dxa"/>
            </w:tcMar>
          </w:tcPr>
          <w:p w14:paraId="5FD6CE7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lastRenderedPageBreak/>
              <w:t>Age (mean (SD))</w:t>
            </w:r>
          </w:p>
        </w:tc>
        <w:tc>
          <w:tcPr>
            <w:tcW w:w="833" w:type="pct"/>
            <w:shd w:val="clear" w:color="auto" w:fill="auto"/>
            <w:tcMar>
              <w:top w:w="80" w:type="dxa"/>
              <w:left w:w="80" w:type="dxa"/>
              <w:bottom w:w="80" w:type="dxa"/>
              <w:right w:w="80" w:type="dxa"/>
            </w:tcMar>
          </w:tcPr>
          <w:p w14:paraId="4EBB52F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43.98 (10.82)</w:t>
            </w:r>
          </w:p>
        </w:tc>
        <w:tc>
          <w:tcPr>
            <w:tcW w:w="833" w:type="pct"/>
            <w:shd w:val="clear" w:color="auto" w:fill="auto"/>
            <w:tcMar>
              <w:top w:w="80" w:type="dxa"/>
              <w:left w:w="80" w:type="dxa"/>
              <w:bottom w:w="80" w:type="dxa"/>
              <w:right w:w="80" w:type="dxa"/>
            </w:tcMar>
          </w:tcPr>
          <w:p w14:paraId="0369CBB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44.10(10.72)</w:t>
            </w:r>
          </w:p>
        </w:tc>
        <w:tc>
          <w:tcPr>
            <w:tcW w:w="833" w:type="pct"/>
            <w:shd w:val="clear" w:color="auto" w:fill="auto"/>
            <w:tcMar>
              <w:top w:w="80" w:type="dxa"/>
              <w:left w:w="80" w:type="dxa"/>
              <w:bottom w:w="80" w:type="dxa"/>
              <w:right w:w="80" w:type="dxa"/>
            </w:tcMar>
          </w:tcPr>
          <w:p w14:paraId="0CB9992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45.79 (11.41)</w:t>
            </w:r>
          </w:p>
        </w:tc>
        <w:tc>
          <w:tcPr>
            <w:tcW w:w="833" w:type="pct"/>
            <w:shd w:val="clear" w:color="auto" w:fill="auto"/>
            <w:tcMar>
              <w:top w:w="80" w:type="dxa"/>
              <w:left w:w="80" w:type="dxa"/>
              <w:bottom w:w="80" w:type="dxa"/>
              <w:right w:w="80" w:type="dxa"/>
            </w:tcMar>
          </w:tcPr>
          <w:p w14:paraId="47354D4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44.26 (10.52)</w:t>
            </w:r>
          </w:p>
        </w:tc>
        <w:tc>
          <w:tcPr>
            <w:tcW w:w="833" w:type="pct"/>
            <w:shd w:val="clear" w:color="auto" w:fill="auto"/>
            <w:tcMar>
              <w:top w:w="80" w:type="dxa"/>
              <w:left w:w="80" w:type="dxa"/>
              <w:bottom w:w="80" w:type="dxa"/>
              <w:right w:w="80" w:type="dxa"/>
            </w:tcMar>
          </w:tcPr>
          <w:p w14:paraId="62E35E8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43.53 (10.73)</w:t>
            </w:r>
          </w:p>
        </w:tc>
      </w:tr>
      <w:tr w:rsidR="009976C4" w:rsidRPr="00502708" w14:paraId="0EDF52E3" w14:textId="77777777" w:rsidTr="00A6659A">
        <w:trPr>
          <w:trHeight w:val="144"/>
        </w:trPr>
        <w:tc>
          <w:tcPr>
            <w:tcW w:w="833" w:type="pct"/>
            <w:shd w:val="clear" w:color="auto" w:fill="auto"/>
            <w:tcMar>
              <w:top w:w="80" w:type="dxa"/>
              <w:left w:w="80" w:type="dxa"/>
              <w:bottom w:w="80" w:type="dxa"/>
              <w:right w:w="80" w:type="dxa"/>
            </w:tcMar>
          </w:tcPr>
          <w:p w14:paraId="0D617FA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Baseline FTND (mean (SD))</w:t>
            </w:r>
          </w:p>
        </w:tc>
        <w:tc>
          <w:tcPr>
            <w:tcW w:w="833" w:type="pct"/>
            <w:shd w:val="clear" w:color="auto" w:fill="auto"/>
            <w:tcMar>
              <w:top w:w="80" w:type="dxa"/>
              <w:left w:w="80" w:type="dxa"/>
              <w:bottom w:w="80" w:type="dxa"/>
              <w:right w:w="80" w:type="dxa"/>
            </w:tcMar>
          </w:tcPr>
          <w:p w14:paraId="706BC05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6.12 (2.00)</w:t>
            </w:r>
          </w:p>
        </w:tc>
        <w:tc>
          <w:tcPr>
            <w:tcW w:w="833" w:type="pct"/>
            <w:shd w:val="clear" w:color="auto" w:fill="auto"/>
            <w:tcMar>
              <w:top w:w="80" w:type="dxa"/>
              <w:left w:w="80" w:type="dxa"/>
              <w:bottom w:w="80" w:type="dxa"/>
              <w:right w:w="80" w:type="dxa"/>
            </w:tcMar>
          </w:tcPr>
          <w:p w14:paraId="70BE1DF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6.14 (2.00)</w:t>
            </w:r>
          </w:p>
        </w:tc>
        <w:tc>
          <w:tcPr>
            <w:tcW w:w="833" w:type="pct"/>
            <w:shd w:val="clear" w:color="auto" w:fill="auto"/>
            <w:tcMar>
              <w:top w:w="80" w:type="dxa"/>
              <w:left w:w="80" w:type="dxa"/>
              <w:bottom w:w="80" w:type="dxa"/>
              <w:right w:w="80" w:type="dxa"/>
            </w:tcMar>
          </w:tcPr>
          <w:p w14:paraId="4891A49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5.60 (2.13)</w:t>
            </w:r>
          </w:p>
        </w:tc>
        <w:tc>
          <w:tcPr>
            <w:tcW w:w="833" w:type="pct"/>
            <w:shd w:val="clear" w:color="auto" w:fill="auto"/>
            <w:tcMar>
              <w:top w:w="80" w:type="dxa"/>
              <w:left w:w="80" w:type="dxa"/>
              <w:bottom w:w="80" w:type="dxa"/>
              <w:right w:w="80" w:type="dxa"/>
            </w:tcMar>
          </w:tcPr>
          <w:p w14:paraId="16631BE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6.11 (2.01)</w:t>
            </w:r>
          </w:p>
        </w:tc>
        <w:tc>
          <w:tcPr>
            <w:tcW w:w="833" w:type="pct"/>
            <w:shd w:val="clear" w:color="auto" w:fill="auto"/>
            <w:tcMar>
              <w:top w:w="80" w:type="dxa"/>
              <w:left w:w="80" w:type="dxa"/>
              <w:bottom w:w="80" w:type="dxa"/>
              <w:right w:w="80" w:type="dxa"/>
            </w:tcMar>
          </w:tcPr>
          <w:p w14:paraId="7333375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6.30 (1.94)</w:t>
            </w:r>
          </w:p>
        </w:tc>
      </w:tr>
      <w:tr w:rsidR="009976C4" w:rsidRPr="00502708" w14:paraId="741A0D69" w14:textId="77777777" w:rsidTr="00A6659A">
        <w:trPr>
          <w:trHeight w:val="144"/>
        </w:trPr>
        <w:tc>
          <w:tcPr>
            <w:tcW w:w="833" w:type="pct"/>
            <w:shd w:val="clear" w:color="auto" w:fill="auto"/>
            <w:tcMar>
              <w:top w:w="80" w:type="dxa"/>
              <w:left w:w="80" w:type="dxa"/>
              <w:bottom w:w="80" w:type="dxa"/>
              <w:right w:w="80" w:type="dxa"/>
            </w:tcMar>
          </w:tcPr>
          <w:p w14:paraId="287B843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Baseline CPD (mean (SD))</w:t>
            </w:r>
          </w:p>
        </w:tc>
        <w:tc>
          <w:tcPr>
            <w:tcW w:w="833" w:type="pct"/>
            <w:shd w:val="clear" w:color="auto" w:fill="auto"/>
            <w:tcMar>
              <w:top w:w="80" w:type="dxa"/>
              <w:left w:w="80" w:type="dxa"/>
              <w:bottom w:w="80" w:type="dxa"/>
              <w:right w:w="80" w:type="dxa"/>
            </w:tcMar>
          </w:tcPr>
          <w:p w14:paraId="258B085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27.26 (9.74)</w:t>
            </w:r>
          </w:p>
        </w:tc>
        <w:tc>
          <w:tcPr>
            <w:tcW w:w="833" w:type="pct"/>
            <w:shd w:val="clear" w:color="auto" w:fill="auto"/>
            <w:tcMar>
              <w:top w:w="80" w:type="dxa"/>
              <w:left w:w="80" w:type="dxa"/>
              <w:bottom w:w="80" w:type="dxa"/>
              <w:right w:w="80" w:type="dxa"/>
            </w:tcMar>
          </w:tcPr>
          <w:p w14:paraId="61CBE8D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27.32 (9.73)</w:t>
            </w:r>
          </w:p>
        </w:tc>
        <w:tc>
          <w:tcPr>
            <w:tcW w:w="833" w:type="pct"/>
            <w:shd w:val="clear" w:color="auto" w:fill="auto"/>
            <w:tcMar>
              <w:top w:w="80" w:type="dxa"/>
              <w:left w:w="80" w:type="dxa"/>
              <w:bottom w:w="80" w:type="dxa"/>
              <w:right w:w="80" w:type="dxa"/>
            </w:tcMar>
          </w:tcPr>
          <w:p w14:paraId="66AF736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25.65 (10.37)</w:t>
            </w:r>
          </w:p>
        </w:tc>
        <w:tc>
          <w:tcPr>
            <w:tcW w:w="833" w:type="pct"/>
            <w:shd w:val="clear" w:color="auto" w:fill="auto"/>
            <w:tcMar>
              <w:top w:w="80" w:type="dxa"/>
              <w:left w:w="80" w:type="dxa"/>
              <w:bottom w:w="80" w:type="dxa"/>
              <w:right w:w="80" w:type="dxa"/>
            </w:tcMar>
          </w:tcPr>
          <w:p w14:paraId="73EA988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27.42 (9.78)</w:t>
            </w:r>
          </w:p>
        </w:tc>
        <w:tc>
          <w:tcPr>
            <w:tcW w:w="833" w:type="pct"/>
            <w:shd w:val="clear" w:color="auto" w:fill="auto"/>
            <w:tcMar>
              <w:top w:w="80" w:type="dxa"/>
              <w:left w:w="80" w:type="dxa"/>
              <w:bottom w:w="80" w:type="dxa"/>
              <w:right w:w="80" w:type="dxa"/>
            </w:tcMar>
          </w:tcPr>
          <w:p w14:paraId="09EA145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27.62 (9.50)</w:t>
            </w:r>
          </w:p>
        </w:tc>
      </w:tr>
    </w:tbl>
    <w:p w14:paraId="1136FC85" w14:textId="77777777" w:rsidR="0021506F" w:rsidRDefault="0021506F" w:rsidP="0021506F"/>
    <w:p w14:paraId="7FEF7F5F" w14:textId="4D824B8E" w:rsidR="0012587A" w:rsidRDefault="0012587A" w:rsidP="0012587A">
      <w:pPr>
        <w:pStyle w:val="Caption"/>
        <w:keepNext/>
      </w:pPr>
      <w:r>
        <w:t xml:space="preserve">Table </w:t>
      </w:r>
      <w:fldSimple w:instr=" SEQ Table \* ARABIC ">
        <w:r w:rsidR="00DA1A50">
          <w:rPr>
            <w:noProof/>
          </w:rPr>
          <w:t>2</w:t>
        </w:r>
      </w:fldSimple>
      <w:r>
        <w:t xml:space="preserve"> Latent class model fit comparison (n = 1783). *Selected model. BIC = Bayesian Information Criterion, AIC = Akaike Information Criterion.</w:t>
      </w:r>
    </w:p>
    <w:tbl>
      <w:tblPr>
        <w:tblW w:w="5000" w:type="pct"/>
        <w:tblBorders>
          <w:top w:val="single" w:sz="4" w:space="0" w:color="auto"/>
          <w:bottom w:val="single" w:sz="4" w:space="0" w:color="auto"/>
        </w:tblBorders>
        <w:shd w:val="clear" w:color="auto" w:fill="4F81BD"/>
        <w:tblLook w:val="04A0" w:firstRow="1" w:lastRow="0" w:firstColumn="1" w:lastColumn="0" w:noHBand="0" w:noVBand="1"/>
      </w:tblPr>
      <w:tblGrid>
        <w:gridCol w:w="2340"/>
        <w:gridCol w:w="2340"/>
        <w:gridCol w:w="2340"/>
        <w:gridCol w:w="2340"/>
      </w:tblGrid>
      <w:tr w:rsidR="00E92E3F" w14:paraId="12295967" w14:textId="77777777" w:rsidTr="0029525E">
        <w:trPr>
          <w:trHeight w:val="20"/>
          <w:tblHeader/>
        </w:trPr>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42C96871"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Number of Classes</w:t>
            </w:r>
          </w:p>
        </w:tc>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43B89A42"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BIC</w:t>
            </w:r>
          </w:p>
        </w:tc>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1C029C56"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AIC</w:t>
            </w:r>
          </w:p>
        </w:tc>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2B345839"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Maximum Log-Likelihood</w:t>
            </w:r>
          </w:p>
        </w:tc>
      </w:tr>
      <w:tr w:rsidR="00E92E3F" w14:paraId="1FFE788C" w14:textId="77777777" w:rsidTr="0029525E">
        <w:tblPrEx>
          <w:shd w:val="clear" w:color="auto" w:fill="CED7E7"/>
        </w:tblPrEx>
        <w:trPr>
          <w:trHeight w:val="20"/>
        </w:trPr>
        <w:tc>
          <w:tcPr>
            <w:tcW w:w="1250" w:type="pct"/>
            <w:tcBorders>
              <w:top w:val="single" w:sz="4" w:space="0" w:color="auto"/>
            </w:tcBorders>
            <w:shd w:val="clear" w:color="auto" w:fill="auto"/>
            <w:tcMar>
              <w:top w:w="80" w:type="dxa"/>
              <w:left w:w="80" w:type="dxa"/>
              <w:bottom w:w="80" w:type="dxa"/>
              <w:right w:w="80" w:type="dxa"/>
            </w:tcMar>
          </w:tcPr>
          <w:p w14:paraId="57577DF6"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w:t>
            </w:r>
          </w:p>
        </w:tc>
        <w:tc>
          <w:tcPr>
            <w:tcW w:w="1250" w:type="pct"/>
            <w:tcBorders>
              <w:top w:val="single" w:sz="4" w:space="0" w:color="auto"/>
            </w:tcBorders>
            <w:shd w:val="clear" w:color="auto" w:fill="auto"/>
            <w:tcMar>
              <w:top w:w="80" w:type="dxa"/>
              <w:left w:w="80" w:type="dxa"/>
              <w:bottom w:w="80" w:type="dxa"/>
              <w:right w:w="80" w:type="dxa"/>
            </w:tcMar>
          </w:tcPr>
          <w:p w14:paraId="52883363"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2102.42</w:t>
            </w:r>
          </w:p>
        </w:tc>
        <w:tc>
          <w:tcPr>
            <w:tcW w:w="1250" w:type="pct"/>
            <w:tcBorders>
              <w:top w:val="single" w:sz="4" w:space="0" w:color="auto"/>
            </w:tcBorders>
            <w:shd w:val="clear" w:color="auto" w:fill="auto"/>
            <w:tcMar>
              <w:top w:w="80" w:type="dxa"/>
              <w:left w:w="80" w:type="dxa"/>
              <w:bottom w:w="80" w:type="dxa"/>
              <w:right w:w="80" w:type="dxa"/>
            </w:tcMar>
          </w:tcPr>
          <w:p w14:paraId="4E2841D1"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2085.97</w:t>
            </w:r>
          </w:p>
        </w:tc>
        <w:tc>
          <w:tcPr>
            <w:tcW w:w="1250" w:type="pct"/>
            <w:tcBorders>
              <w:top w:val="single" w:sz="4" w:space="0" w:color="auto"/>
            </w:tcBorders>
            <w:shd w:val="clear" w:color="auto" w:fill="auto"/>
            <w:tcMar>
              <w:top w:w="80" w:type="dxa"/>
              <w:left w:w="80" w:type="dxa"/>
              <w:bottom w:w="80" w:type="dxa"/>
              <w:right w:w="80" w:type="dxa"/>
            </w:tcMar>
          </w:tcPr>
          <w:p w14:paraId="7971DB7E"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-1039.98</w:t>
            </w:r>
          </w:p>
        </w:tc>
      </w:tr>
      <w:tr w:rsidR="00E92E3F" w14:paraId="2D51510B"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00634B6F"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2</w:t>
            </w:r>
          </w:p>
        </w:tc>
        <w:tc>
          <w:tcPr>
            <w:tcW w:w="1250" w:type="pct"/>
            <w:shd w:val="clear" w:color="auto" w:fill="auto"/>
            <w:tcMar>
              <w:top w:w="80" w:type="dxa"/>
              <w:left w:w="80" w:type="dxa"/>
              <w:bottom w:w="80" w:type="dxa"/>
              <w:right w:w="80" w:type="dxa"/>
            </w:tcMar>
          </w:tcPr>
          <w:p w14:paraId="7C519A1E"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577.95</w:t>
            </w:r>
          </w:p>
        </w:tc>
        <w:tc>
          <w:tcPr>
            <w:tcW w:w="1250" w:type="pct"/>
            <w:shd w:val="clear" w:color="auto" w:fill="auto"/>
            <w:tcMar>
              <w:top w:w="80" w:type="dxa"/>
              <w:left w:w="80" w:type="dxa"/>
              <w:bottom w:w="80" w:type="dxa"/>
              <w:right w:w="80" w:type="dxa"/>
            </w:tcMar>
          </w:tcPr>
          <w:p w14:paraId="619264F6"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545.04</w:t>
            </w:r>
          </w:p>
        </w:tc>
        <w:tc>
          <w:tcPr>
            <w:tcW w:w="1250" w:type="pct"/>
            <w:shd w:val="clear" w:color="auto" w:fill="auto"/>
            <w:tcMar>
              <w:top w:w="80" w:type="dxa"/>
              <w:left w:w="80" w:type="dxa"/>
              <w:bottom w:w="80" w:type="dxa"/>
              <w:right w:w="80" w:type="dxa"/>
            </w:tcMar>
          </w:tcPr>
          <w:p w14:paraId="48382787"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-266.52</w:t>
            </w:r>
          </w:p>
        </w:tc>
      </w:tr>
      <w:tr w:rsidR="00E92E3F" w14:paraId="0D93EACF"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239ED529"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3*</w:t>
            </w:r>
          </w:p>
        </w:tc>
        <w:tc>
          <w:tcPr>
            <w:tcW w:w="1250" w:type="pct"/>
            <w:shd w:val="clear" w:color="auto" w:fill="auto"/>
            <w:tcMar>
              <w:top w:w="80" w:type="dxa"/>
              <w:left w:w="80" w:type="dxa"/>
              <w:bottom w:w="80" w:type="dxa"/>
              <w:right w:w="80" w:type="dxa"/>
            </w:tcMar>
          </w:tcPr>
          <w:p w14:paraId="1F644849"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43.75</w:t>
            </w:r>
          </w:p>
        </w:tc>
        <w:tc>
          <w:tcPr>
            <w:tcW w:w="1250" w:type="pct"/>
            <w:shd w:val="clear" w:color="auto" w:fill="auto"/>
            <w:tcMar>
              <w:top w:w="80" w:type="dxa"/>
              <w:left w:w="80" w:type="dxa"/>
              <w:bottom w:w="80" w:type="dxa"/>
              <w:right w:w="80" w:type="dxa"/>
            </w:tcMar>
          </w:tcPr>
          <w:p w14:paraId="6535C972"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-5.62</w:t>
            </w:r>
          </w:p>
        </w:tc>
        <w:tc>
          <w:tcPr>
            <w:tcW w:w="1250" w:type="pct"/>
            <w:shd w:val="clear" w:color="auto" w:fill="auto"/>
            <w:tcMar>
              <w:top w:w="80" w:type="dxa"/>
              <w:left w:w="80" w:type="dxa"/>
              <w:bottom w:w="80" w:type="dxa"/>
              <w:right w:w="80" w:type="dxa"/>
            </w:tcMar>
          </w:tcPr>
          <w:p w14:paraId="5B7E0BB4"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11.81</w:t>
            </w:r>
          </w:p>
        </w:tc>
      </w:tr>
      <w:tr w:rsidR="00E92E3F" w14:paraId="0E01ECB4"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7EA3C8AF"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4</w:t>
            </w:r>
          </w:p>
        </w:tc>
        <w:tc>
          <w:tcPr>
            <w:tcW w:w="1250" w:type="pct"/>
            <w:shd w:val="clear" w:color="auto" w:fill="auto"/>
            <w:tcMar>
              <w:top w:w="80" w:type="dxa"/>
              <w:left w:w="80" w:type="dxa"/>
              <w:bottom w:w="80" w:type="dxa"/>
              <w:right w:w="80" w:type="dxa"/>
            </w:tcMar>
          </w:tcPr>
          <w:p w14:paraId="6C56D855"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-36.02</w:t>
            </w:r>
          </w:p>
        </w:tc>
        <w:tc>
          <w:tcPr>
            <w:tcW w:w="1250" w:type="pct"/>
            <w:shd w:val="clear" w:color="auto" w:fill="auto"/>
            <w:tcMar>
              <w:top w:w="80" w:type="dxa"/>
              <w:left w:w="80" w:type="dxa"/>
              <w:bottom w:w="80" w:type="dxa"/>
              <w:right w:w="80" w:type="dxa"/>
            </w:tcMar>
          </w:tcPr>
          <w:p w14:paraId="5AB63155"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-101.85</w:t>
            </w:r>
          </w:p>
        </w:tc>
        <w:tc>
          <w:tcPr>
            <w:tcW w:w="1250" w:type="pct"/>
            <w:shd w:val="clear" w:color="auto" w:fill="auto"/>
            <w:tcMar>
              <w:top w:w="80" w:type="dxa"/>
              <w:left w:w="80" w:type="dxa"/>
              <w:bottom w:w="80" w:type="dxa"/>
              <w:right w:w="80" w:type="dxa"/>
            </w:tcMar>
          </w:tcPr>
          <w:p w14:paraId="1A8F7ED8"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62.92</w:t>
            </w:r>
          </w:p>
        </w:tc>
      </w:tr>
      <w:tr w:rsidR="00E92E3F" w14:paraId="1B55D110"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7AE26CC2"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5</w:t>
            </w:r>
          </w:p>
        </w:tc>
        <w:tc>
          <w:tcPr>
            <w:tcW w:w="1250" w:type="pct"/>
            <w:shd w:val="clear" w:color="auto" w:fill="auto"/>
            <w:tcMar>
              <w:top w:w="80" w:type="dxa"/>
              <w:left w:w="80" w:type="dxa"/>
              <w:bottom w:w="80" w:type="dxa"/>
              <w:right w:w="80" w:type="dxa"/>
            </w:tcMar>
          </w:tcPr>
          <w:p w14:paraId="5B735798"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-87.61</w:t>
            </w:r>
          </w:p>
        </w:tc>
        <w:tc>
          <w:tcPr>
            <w:tcW w:w="1250" w:type="pct"/>
            <w:shd w:val="clear" w:color="auto" w:fill="auto"/>
            <w:tcMar>
              <w:top w:w="80" w:type="dxa"/>
              <w:left w:w="80" w:type="dxa"/>
              <w:bottom w:w="80" w:type="dxa"/>
              <w:right w:w="80" w:type="dxa"/>
            </w:tcMar>
          </w:tcPr>
          <w:p w14:paraId="72F44BA4"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-169.90</w:t>
            </w:r>
          </w:p>
        </w:tc>
        <w:tc>
          <w:tcPr>
            <w:tcW w:w="1250" w:type="pct"/>
            <w:shd w:val="clear" w:color="auto" w:fill="auto"/>
            <w:tcMar>
              <w:top w:w="80" w:type="dxa"/>
              <w:left w:w="80" w:type="dxa"/>
              <w:bottom w:w="80" w:type="dxa"/>
              <w:right w:w="80" w:type="dxa"/>
            </w:tcMar>
          </w:tcPr>
          <w:p w14:paraId="2106C239"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99.95</w:t>
            </w:r>
          </w:p>
        </w:tc>
      </w:tr>
      <w:tr w:rsidR="00E92E3F" w14:paraId="228AC175"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464209CF"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6</w:t>
            </w:r>
          </w:p>
        </w:tc>
        <w:tc>
          <w:tcPr>
            <w:tcW w:w="1250" w:type="pct"/>
            <w:shd w:val="clear" w:color="auto" w:fill="auto"/>
            <w:tcMar>
              <w:top w:w="80" w:type="dxa"/>
              <w:left w:w="80" w:type="dxa"/>
              <w:bottom w:w="80" w:type="dxa"/>
              <w:right w:w="80" w:type="dxa"/>
            </w:tcMar>
          </w:tcPr>
          <w:p w14:paraId="6E7F3079"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-116.79</w:t>
            </w:r>
          </w:p>
        </w:tc>
        <w:tc>
          <w:tcPr>
            <w:tcW w:w="1250" w:type="pct"/>
            <w:shd w:val="clear" w:color="auto" w:fill="auto"/>
            <w:tcMar>
              <w:top w:w="80" w:type="dxa"/>
              <w:left w:w="80" w:type="dxa"/>
              <w:bottom w:w="80" w:type="dxa"/>
              <w:right w:w="80" w:type="dxa"/>
            </w:tcMar>
          </w:tcPr>
          <w:p w14:paraId="20738FD7"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-215.54</w:t>
            </w:r>
          </w:p>
        </w:tc>
        <w:tc>
          <w:tcPr>
            <w:tcW w:w="1250" w:type="pct"/>
            <w:shd w:val="clear" w:color="auto" w:fill="auto"/>
            <w:tcMar>
              <w:top w:w="80" w:type="dxa"/>
              <w:left w:w="80" w:type="dxa"/>
              <w:bottom w:w="80" w:type="dxa"/>
              <w:right w:w="80" w:type="dxa"/>
            </w:tcMar>
          </w:tcPr>
          <w:p w14:paraId="0C61E494"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125.77</w:t>
            </w:r>
          </w:p>
        </w:tc>
      </w:tr>
    </w:tbl>
    <w:p w14:paraId="71844D1C" w14:textId="77777777" w:rsidR="001220A6" w:rsidRPr="00874072" w:rsidRDefault="00C428F8" w:rsidP="00C428F8">
      <w:pPr>
        <w:pStyle w:val="Heading1"/>
        <w:tabs>
          <w:tab w:val="left" w:pos="1839"/>
        </w:tabs>
        <w:rPr>
          <w:rFonts w:asciiTheme="minorHAnsi" w:hAnsiTheme="minorHAnsi" w:cstheme="minorHAnsi"/>
          <w:sz w:val="20"/>
          <w:szCs w:val="20"/>
        </w:rPr>
      </w:pPr>
      <w:r w:rsidRPr="00874072">
        <w:rPr>
          <w:rFonts w:asciiTheme="minorHAnsi" w:hAnsiTheme="minorHAnsi" w:cstheme="minorHAnsi"/>
          <w:sz w:val="20"/>
          <w:szCs w:val="20"/>
        </w:rPr>
        <w:tab/>
      </w:r>
    </w:p>
    <w:p w14:paraId="61AC0F0D" w14:textId="17F1FB0B" w:rsidR="00DA1A50" w:rsidRPr="00362544" w:rsidRDefault="00DA1A50" w:rsidP="00DA1A50">
      <w:pPr>
        <w:pStyle w:val="Caption"/>
        <w:keepNext/>
      </w:pPr>
      <w:r>
        <w:t xml:space="preserve">Table </w:t>
      </w:r>
      <w:fldSimple w:instr=" SEQ Table \* ARABIC ">
        <w:r>
          <w:rPr>
            <w:noProof/>
          </w:rPr>
          <w:t>3</w:t>
        </w:r>
      </w:fldSimple>
      <w:r>
        <w:t xml:space="preserve"> *Average AUC across five-fold cross-validation </w:t>
      </w:r>
      <m:oMath>
        <m:r>
          <m:rPr>
            <m:nor/>
          </m:rPr>
          <w:rPr>
            <w:rFonts w:cstheme="minorHAnsi"/>
            <w:sz w:val="20"/>
            <w:szCs w:val="20"/>
          </w:rPr>
          <m:t>±</m:t>
        </m:r>
      </m:oMath>
      <w:r>
        <w:rPr>
          <w:rFonts w:eastAsiaTheme="minorEastAsia"/>
          <w:sz w:val="20"/>
          <w:szCs w:val="20"/>
        </w:rPr>
        <w:t xml:space="preserve"> SEM. **AUC using unseen data. </w:t>
      </w:r>
      <w:r w:rsidR="00362544">
        <w:rPr>
          <w:rFonts w:eastAsiaTheme="minorEastAsia"/>
          <w:i w:val="0"/>
          <w:iCs w:val="0"/>
          <w:sz w:val="20"/>
          <w:szCs w:val="20"/>
        </w:rPr>
        <w:t xml:space="preserve">p </w:t>
      </w:r>
      <w:r w:rsidR="00362544">
        <w:rPr>
          <w:rFonts w:eastAsiaTheme="minorEastAsia"/>
          <w:sz w:val="20"/>
          <w:szCs w:val="20"/>
        </w:rPr>
        <w:t>values represent the probability that the test AUC value is greater than the average computed null AUC value for the test data.</w:t>
      </w:r>
    </w:p>
    <w:tbl>
      <w:tblPr>
        <w:tblW w:w="5000" w:type="pct"/>
        <w:tblBorders>
          <w:top w:val="single" w:sz="4" w:space="0" w:color="auto"/>
          <w:bottom w:val="single" w:sz="4" w:space="0" w:color="auto"/>
        </w:tblBorders>
        <w:shd w:val="clear" w:color="auto" w:fill="4F81BD"/>
        <w:tblLook w:val="04A0" w:firstRow="1" w:lastRow="0" w:firstColumn="1" w:lastColumn="0" w:noHBand="0" w:noVBand="1"/>
      </w:tblPr>
      <w:tblGrid>
        <w:gridCol w:w="4547"/>
        <w:gridCol w:w="2158"/>
        <w:gridCol w:w="1702"/>
        <w:gridCol w:w="953"/>
      </w:tblGrid>
      <w:tr w:rsidR="001220A6" w:rsidRPr="00874072" w14:paraId="4FEC0863" w14:textId="77777777" w:rsidTr="00F45EB3">
        <w:trPr>
          <w:trHeight w:val="294"/>
          <w:tblHeader/>
        </w:trPr>
        <w:tc>
          <w:tcPr>
            <w:tcW w:w="2429" w:type="pct"/>
            <w:tcBorders>
              <w:top w:val="single" w:sz="4" w:space="0" w:color="auto"/>
              <w:bottom w:val="single" w:sz="4" w:space="0" w:color="auto"/>
            </w:tcBorders>
            <w:shd w:val="clear" w:color="auto" w:fill="auto"/>
            <w:tcMar>
              <w:top w:w="80" w:type="dxa"/>
              <w:left w:w="80" w:type="dxa"/>
              <w:bottom w:w="80" w:type="dxa"/>
              <w:right w:w="80" w:type="dxa"/>
            </w:tcMar>
          </w:tcPr>
          <w:p w14:paraId="7B8F2035" w14:textId="77777777" w:rsidR="001220A6" w:rsidRPr="00874072" w:rsidRDefault="001220A6" w:rsidP="00B51134">
            <w:pPr>
              <w:rPr>
                <w:rFonts w:cstheme="minorHAnsi"/>
                <w:sz w:val="20"/>
                <w:szCs w:val="20"/>
              </w:rPr>
            </w:pPr>
          </w:p>
        </w:tc>
        <w:tc>
          <w:tcPr>
            <w:tcW w:w="1153" w:type="pct"/>
            <w:tcBorders>
              <w:top w:val="single" w:sz="4" w:space="0" w:color="auto"/>
              <w:bottom w:val="single" w:sz="4" w:space="0" w:color="auto"/>
            </w:tcBorders>
            <w:shd w:val="clear" w:color="auto" w:fill="auto"/>
            <w:tcMar>
              <w:top w:w="80" w:type="dxa"/>
              <w:left w:w="80" w:type="dxa"/>
              <w:bottom w:w="80" w:type="dxa"/>
              <w:right w:w="80" w:type="dxa"/>
            </w:tcMar>
            <w:vAlign w:val="center"/>
          </w:tcPr>
          <w:p w14:paraId="3CD386F7" w14:textId="77777777" w:rsidR="001220A6" w:rsidRPr="00874072" w:rsidRDefault="001220A6" w:rsidP="00F45EB3">
            <w:pPr>
              <w:pStyle w:val="Compact"/>
              <w:rPr>
                <w:rFonts w:asciiTheme="minorHAnsi" w:hAnsiTheme="minorHAnsi" w:cstheme="minorHAnsi"/>
                <w:sz w:val="20"/>
                <w:szCs w:val="20"/>
              </w:rPr>
            </w:pPr>
            <w:r w:rsidRPr="00874072">
              <w:rPr>
                <w:rFonts w:asciiTheme="minorHAnsi" w:hAnsiTheme="minorHAnsi" w:cstheme="minorHAnsi"/>
                <w:sz w:val="20"/>
                <w:szCs w:val="20"/>
              </w:rPr>
              <w:t>Mean CV AUC*</w:t>
            </w:r>
          </w:p>
        </w:tc>
        <w:tc>
          <w:tcPr>
            <w:tcW w:w="909" w:type="pct"/>
            <w:tcBorders>
              <w:top w:val="single" w:sz="4" w:space="0" w:color="auto"/>
              <w:bottom w:val="single" w:sz="4" w:space="0" w:color="auto"/>
            </w:tcBorders>
            <w:shd w:val="clear" w:color="auto" w:fill="auto"/>
            <w:tcMar>
              <w:top w:w="80" w:type="dxa"/>
              <w:left w:w="80" w:type="dxa"/>
              <w:bottom w:w="80" w:type="dxa"/>
              <w:right w:w="80" w:type="dxa"/>
            </w:tcMar>
          </w:tcPr>
          <w:p w14:paraId="19ED995C"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Test AUC**</w:t>
            </w:r>
          </w:p>
        </w:tc>
        <w:tc>
          <w:tcPr>
            <w:tcW w:w="509" w:type="pct"/>
            <w:tcBorders>
              <w:top w:val="single" w:sz="4" w:space="0" w:color="auto"/>
              <w:bottom w:val="single" w:sz="4" w:space="0" w:color="auto"/>
            </w:tcBorders>
            <w:shd w:val="clear" w:color="auto" w:fill="auto"/>
            <w:tcMar>
              <w:top w:w="80" w:type="dxa"/>
              <w:left w:w="80" w:type="dxa"/>
              <w:bottom w:w="80" w:type="dxa"/>
              <w:right w:w="80" w:type="dxa"/>
            </w:tcMar>
          </w:tcPr>
          <w:p w14:paraId="4B2119EA" w14:textId="408536D4" w:rsidR="001220A6" w:rsidRPr="0029525E" w:rsidRDefault="00874072" w:rsidP="00B51134">
            <w:pPr>
              <w:pStyle w:val="Compact"/>
              <w:jc w:val="center"/>
              <w:rPr>
                <w:rFonts w:asciiTheme="minorHAnsi" w:hAnsiTheme="minorHAnsi" w:cstheme="minorHAnsi"/>
                <w:i/>
                <w:iCs/>
                <w:sz w:val="20"/>
                <w:szCs w:val="20"/>
              </w:rPr>
            </w:pPr>
            <m:oMathPara>
              <m:oMathParaPr>
                <m:jc m:val="center"/>
              </m:oMathParaPr>
              <m:oMath>
                <m:r>
                  <m:rPr>
                    <m:nor/>
                  </m:rPr>
                  <w:rPr>
                    <w:rFonts w:asciiTheme="minorHAnsi" w:hAnsiTheme="minorHAnsi" w:cstheme="minorHAnsi"/>
                    <w:i/>
                    <w:iCs/>
                    <w:sz w:val="20"/>
                    <w:szCs w:val="20"/>
                  </w:rPr>
                  <m:t>p</m:t>
                </m:r>
              </m:oMath>
            </m:oMathPara>
          </w:p>
        </w:tc>
      </w:tr>
      <w:tr w:rsidR="001220A6" w:rsidRPr="00874072" w14:paraId="66C2F83B" w14:textId="77777777" w:rsidTr="00F45EB3">
        <w:tblPrEx>
          <w:shd w:val="clear" w:color="auto" w:fill="CED7E7"/>
        </w:tblPrEx>
        <w:trPr>
          <w:trHeight w:val="294"/>
        </w:trPr>
        <w:tc>
          <w:tcPr>
            <w:tcW w:w="2429" w:type="pct"/>
            <w:tcBorders>
              <w:top w:val="single" w:sz="4" w:space="0" w:color="auto"/>
            </w:tcBorders>
            <w:shd w:val="clear" w:color="auto" w:fill="auto"/>
            <w:tcMar>
              <w:top w:w="80" w:type="dxa"/>
              <w:left w:w="80" w:type="dxa"/>
              <w:bottom w:w="80" w:type="dxa"/>
              <w:right w:w="80" w:type="dxa"/>
            </w:tcMar>
          </w:tcPr>
          <w:p w14:paraId="2D0AAAC3"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Class 1 vs. All</w:t>
            </w:r>
          </w:p>
        </w:tc>
        <w:tc>
          <w:tcPr>
            <w:tcW w:w="1153" w:type="pct"/>
            <w:tcBorders>
              <w:top w:val="single" w:sz="4" w:space="0" w:color="auto"/>
            </w:tcBorders>
            <w:shd w:val="clear" w:color="auto" w:fill="auto"/>
            <w:tcMar>
              <w:top w:w="80" w:type="dxa"/>
              <w:left w:w="80" w:type="dxa"/>
              <w:bottom w:w="80" w:type="dxa"/>
              <w:right w:w="80" w:type="dxa"/>
            </w:tcMar>
            <w:vAlign w:val="center"/>
          </w:tcPr>
          <w:p w14:paraId="0D45CACB" w14:textId="3361D4E9"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0.6</m:t>
                </m:r>
                <m:r>
                  <m:rPr>
                    <m:nor/>
                  </m:rPr>
                  <w:rPr>
                    <w:rFonts w:ascii="Cambria Math" w:hAnsiTheme="minorHAnsi" w:cstheme="minorHAnsi"/>
                    <w:sz w:val="20"/>
                    <w:szCs w:val="20"/>
                  </w:rPr>
                  <m:t>57</m:t>
                </m:r>
                <m:r>
                  <m:rPr>
                    <m:nor/>
                  </m:rPr>
                  <w:rPr>
                    <w:rFonts w:asciiTheme="minorHAnsi" w:hAnsiTheme="minorHAnsi" w:cstheme="minorHAnsi"/>
                    <w:sz w:val="20"/>
                    <w:szCs w:val="20"/>
                  </w:rPr>
                  <m:t>±0.0</m:t>
                </m:r>
                <m:r>
                  <m:rPr>
                    <m:nor/>
                  </m:rPr>
                  <w:rPr>
                    <w:rFonts w:ascii="Cambria Math" w:hAnsiTheme="minorHAnsi" w:cstheme="minorHAnsi"/>
                    <w:sz w:val="20"/>
                    <w:szCs w:val="20"/>
                  </w:rPr>
                  <m:t>27</m:t>
                </m:r>
              </m:oMath>
            </m:oMathPara>
          </w:p>
        </w:tc>
        <w:tc>
          <w:tcPr>
            <w:tcW w:w="909" w:type="pct"/>
            <w:tcBorders>
              <w:top w:val="single" w:sz="4" w:space="0" w:color="auto"/>
            </w:tcBorders>
            <w:shd w:val="clear" w:color="auto" w:fill="auto"/>
            <w:tcMar>
              <w:top w:w="80" w:type="dxa"/>
              <w:left w:w="80" w:type="dxa"/>
              <w:bottom w:w="80" w:type="dxa"/>
              <w:right w:w="80" w:type="dxa"/>
            </w:tcMar>
          </w:tcPr>
          <w:p w14:paraId="498179F4" w14:textId="2A00B74A"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w:t>
            </w:r>
            <w:r w:rsidR="00D549E3">
              <w:rPr>
                <w:rFonts w:asciiTheme="minorHAnsi" w:hAnsiTheme="minorHAnsi" w:cstheme="minorHAnsi"/>
                <w:sz w:val="20"/>
                <w:szCs w:val="20"/>
              </w:rPr>
              <w:t>766</w:t>
            </w:r>
          </w:p>
        </w:tc>
        <w:tc>
          <w:tcPr>
            <w:tcW w:w="509" w:type="pct"/>
            <w:tcBorders>
              <w:top w:val="single" w:sz="4" w:space="0" w:color="auto"/>
            </w:tcBorders>
            <w:shd w:val="clear" w:color="auto" w:fill="auto"/>
            <w:tcMar>
              <w:top w:w="80" w:type="dxa"/>
              <w:left w:w="80" w:type="dxa"/>
              <w:bottom w:w="80" w:type="dxa"/>
              <w:right w:w="80" w:type="dxa"/>
            </w:tcMar>
          </w:tcPr>
          <w:p w14:paraId="073065ED" w14:textId="43F7210A" w:rsidR="001220A6" w:rsidRPr="00874072" w:rsidRDefault="0087407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F97E02" w14:paraId="24FFD88B"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60B9E60B"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Class 2 vs. All</w:t>
            </w:r>
          </w:p>
        </w:tc>
        <w:tc>
          <w:tcPr>
            <w:tcW w:w="1153" w:type="pct"/>
            <w:shd w:val="clear" w:color="auto" w:fill="auto"/>
            <w:tcMar>
              <w:top w:w="80" w:type="dxa"/>
              <w:left w:w="80" w:type="dxa"/>
              <w:bottom w:w="80" w:type="dxa"/>
              <w:right w:w="80" w:type="dxa"/>
            </w:tcMar>
            <w:vAlign w:val="center"/>
          </w:tcPr>
          <w:p w14:paraId="56BB2270" w14:textId="3C00D7E4"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m:t>
                </m:r>
                <m:r>
                  <m:rPr>
                    <m:nor/>
                  </m:rPr>
                  <w:rPr>
                    <w:rFonts w:ascii="Cambria Math" w:hAnsiTheme="minorHAnsi" w:cstheme="minorHAnsi"/>
                    <w:sz w:val="20"/>
                    <w:szCs w:val="20"/>
                  </w:rPr>
                  <m:t>35</m:t>
                </m:r>
                <m:r>
                  <m:rPr>
                    <m:nor/>
                  </m:rPr>
                  <w:rPr>
                    <w:rFonts w:asciiTheme="minorHAnsi" w:hAnsiTheme="minorHAnsi" w:cstheme="minorHAnsi"/>
                    <w:sz w:val="20"/>
                    <w:szCs w:val="20"/>
                  </w:rPr>
                  <m:t>±0.01</m:t>
                </m:r>
                <m:r>
                  <m:rPr>
                    <m:nor/>
                  </m:rPr>
                  <w:rPr>
                    <w:rFonts w:ascii="Cambria Math" w:hAnsiTheme="minorHAnsi" w:cstheme="minorHAnsi"/>
                    <w:sz w:val="20"/>
                    <w:szCs w:val="20"/>
                  </w:rPr>
                  <m:t>5</m:t>
                </m:r>
              </m:oMath>
            </m:oMathPara>
          </w:p>
        </w:tc>
        <w:tc>
          <w:tcPr>
            <w:tcW w:w="909" w:type="pct"/>
            <w:shd w:val="clear" w:color="auto" w:fill="auto"/>
            <w:tcMar>
              <w:top w:w="80" w:type="dxa"/>
              <w:left w:w="80" w:type="dxa"/>
              <w:bottom w:w="80" w:type="dxa"/>
              <w:right w:w="80" w:type="dxa"/>
            </w:tcMar>
          </w:tcPr>
          <w:p w14:paraId="642518D9" w14:textId="6FC23E1A"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0.5</w:t>
            </w:r>
            <w:r w:rsidR="00D549E3">
              <w:rPr>
                <w:rFonts w:asciiTheme="minorHAnsi" w:hAnsiTheme="minorHAnsi" w:cstheme="minorHAnsi"/>
                <w:sz w:val="20"/>
                <w:szCs w:val="20"/>
              </w:rPr>
              <w:t>69</w:t>
            </w:r>
          </w:p>
        </w:tc>
        <w:tc>
          <w:tcPr>
            <w:tcW w:w="509" w:type="pct"/>
            <w:shd w:val="clear" w:color="auto" w:fill="auto"/>
            <w:tcMar>
              <w:top w:w="80" w:type="dxa"/>
              <w:left w:w="80" w:type="dxa"/>
              <w:bottom w:w="80" w:type="dxa"/>
              <w:right w:w="80" w:type="dxa"/>
            </w:tcMar>
          </w:tcPr>
          <w:p w14:paraId="7E3727D3" w14:textId="1873D88F" w:rsidR="001220A6" w:rsidRPr="00F97E02" w:rsidRDefault="00F97E0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.008</m:t>
                </m:r>
              </m:oMath>
            </m:oMathPara>
          </w:p>
        </w:tc>
      </w:tr>
      <w:tr w:rsidR="001220A6" w:rsidRPr="00874072" w14:paraId="392CB9C8"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06230EF6"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Class 3 vs. All</w:t>
            </w:r>
          </w:p>
        </w:tc>
        <w:tc>
          <w:tcPr>
            <w:tcW w:w="1153" w:type="pct"/>
            <w:shd w:val="clear" w:color="auto" w:fill="auto"/>
            <w:tcMar>
              <w:top w:w="80" w:type="dxa"/>
              <w:left w:w="80" w:type="dxa"/>
              <w:bottom w:w="80" w:type="dxa"/>
              <w:right w:w="80" w:type="dxa"/>
            </w:tcMar>
            <w:vAlign w:val="center"/>
          </w:tcPr>
          <w:p w14:paraId="0A01AB44" w14:textId="11D1B055"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m:t>
                </m:r>
                <m:r>
                  <m:rPr>
                    <m:nor/>
                  </m:rPr>
                  <w:rPr>
                    <w:rFonts w:ascii="Cambria Math" w:hAnsiTheme="minorHAnsi" w:cstheme="minorHAnsi"/>
                    <w:sz w:val="20"/>
                    <w:szCs w:val="20"/>
                  </w:rPr>
                  <m:t>67</m:t>
                </m:r>
                <m:r>
                  <m:rPr>
                    <m:nor/>
                  </m:rPr>
                  <w:rPr>
                    <w:rFonts w:asciiTheme="minorHAnsi" w:hAnsiTheme="minorHAnsi" w:cstheme="minorHAnsi"/>
                    <w:sz w:val="20"/>
                    <w:szCs w:val="20"/>
                  </w:rPr>
                  <m:t>±0.020</m:t>
                </m:r>
              </m:oMath>
            </m:oMathPara>
          </w:p>
        </w:tc>
        <w:tc>
          <w:tcPr>
            <w:tcW w:w="909" w:type="pct"/>
            <w:shd w:val="clear" w:color="auto" w:fill="auto"/>
            <w:tcMar>
              <w:top w:w="80" w:type="dxa"/>
              <w:left w:w="80" w:type="dxa"/>
              <w:bottom w:w="80" w:type="dxa"/>
              <w:right w:w="80" w:type="dxa"/>
            </w:tcMar>
          </w:tcPr>
          <w:p w14:paraId="7D141682" w14:textId="55F2FB95"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0.58</w:t>
            </w:r>
            <w:r w:rsidR="00F97E02">
              <w:rPr>
                <w:rFonts w:asciiTheme="minorHAnsi" w:hAnsiTheme="minorHAnsi" w:cstheme="minorHAnsi"/>
                <w:sz w:val="20"/>
                <w:szCs w:val="20"/>
              </w:rPr>
              <w:t>5</w:t>
            </w:r>
          </w:p>
        </w:tc>
        <w:tc>
          <w:tcPr>
            <w:tcW w:w="509" w:type="pct"/>
            <w:shd w:val="clear" w:color="auto" w:fill="auto"/>
            <w:tcMar>
              <w:top w:w="80" w:type="dxa"/>
              <w:left w:w="80" w:type="dxa"/>
              <w:bottom w:w="80" w:type="dxa"/>
              <w:right w:w="80" w:type="dxa"/>
            </w:tcMar>
          </w:tcPr>
          <w:p w14:paraId="06B06C05" w14:textId="6B18F718" w:rsidR="001220A6" w:rsidRPr="00874072" w:rsidRDefault="0087407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874072" w14:paraId="645BE857"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03E00FD1"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Class 1 vs. Class 2</w:t>
            </w:r>
          </w:p>
        </w:tc>
        <w:tc>
          <w:tcPr>
            <w:tcW w:w="1153" w:type="pct"/>
            <w:shd w:val="clear" w:color="auto" w:fill="auto"/>
            <w:tcMar>
              <w:top w:w="80" w:type="dxa"/>
              <w:left w:w="80" w:type="dxa"/>
              <w:bottom w:w="80" w:type="dxa"/>
              <w:right w:w="80" w:type="dxa"/>
            </w:tcMar>
            <w:vAlign w:val="center"/>
          </w:tcPr>
          <w:p w14:paraId="45CB7674" w14:textId="660ABAF2"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m:t>
                </m:r>
                <m:r>
                  <m:rPr>
                    <m:nor/>
                  </m:rPr>
                  <w:rPr>
                    <w:rFonts w:ascii="Cambria Math" w:hAnsiTheme="minorHAnsi" w:cstheme="minorHAnsi"/>
                    <w:sz w:val="20"/>
                    <w:szCs w:val="20"/>
                  </w:rPr>
                  <m:t>70</m:t>
                </m:r>
                <m:r>
                  <m:rPr>
                    <m:nor/>
                  </m:rPr>
                  <w:rPr>
                    <w:rFonts w:asciiTheme="minorHAnsi" w:hAnsiTheme="minorHAnsi" w:cstheme="minorHAnsi"/>
                    <w:sz w:val="20"/>
                    <w:szCs w:val="20"/>
                  </w:rPr>
                  <m:t>±0.0</m:t>
                </m:r>
                <m:r>
                  <m:rPr>
                    <m:nor/>
                  </m:rPr>
                  <w:rPr>
                    <w:rFonts w:ascii="Cambria Math" w:hAnsiTheme="minorHAnsi" w:cstheme="minorHAnsi"/>
                    <w:sz w:val="20"/>
                    <w:szCs w:val="20"/>
                  </w:rPr>
                  <m:t>30</m:t>
                </m:r>
              </m:oMath>
            </m:oMathPara>
          </w:p>
        </w:tc>
        <w:tc>
          <w:tcPr>
            <w:tcW w:w="909" w:type="pct"/>
            <w:shd w:val="clear" w:color="auto" w:fill="auto"/>
            <w:tcMar>
              <w:top w:w="80" w:type="dxa"/>
              <w:left w:w="80" w:type="dxa"/>
              <w:bottom w:w="80" w:type="dxa"/>
              <w:right w:w="80" w:type="dxa"/>
            </w:tcMar>
          </w:tcPr>
          <w:p w14:paraId="298C1C74" w14:textId="075EE57A"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w:t>
            </w:r>
            <w:r w:rsidR="00B06254">
              <w:rPr>
                <w:rFonts w:asciiTheme="minorHAnsi" w:hAnsiTheme="minorHAnsi" w:cstheme="minorHAnsi"/>
                <w:sz w:val="20"/>
                <w:szCs w:val="20"/>
              </w:rPr>
              <w:t>784</w:t>
            </w:r>
          </w:p>
        </w:tc>
        <w:tc>
          <w:tcPr>
            <w:tcW w:w="509" w:type="pct"/>
            <w:shd w:val="clear" w:color="auto" w:fill="auto"/>
            <w:tcMar>
              <w:top w:w="80" w:type="dxa"/>
              <w:left w:w="80" w:type="dxa"/>
              <w:bottom w:w="80" w:type="dxa"/>
              <w:right w:w="80" w:type="dxa"/>
            </w:tcMar>
          </w:tcPr>
          <w:p w14:paraId="7F2C5F96" w14:textId="0F81D379" w:rsidR="001220A6" w:rsidRPr="00874072" w:rsidRDefault="0087407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874072" w14:paraId="6939BD32"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34ED2C58"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Class 1 vs. Class 3</w:t>
            </w:r>
          </w:p>
        </w:tc>
        <w:tc>
          <w:tcPr>
            <w:tcW w:w="1153" w:type="pct"/>
            <w:shd w:val="clear" w:color="auto" w:fill="auto"/>
            <w:tcMar>
              <w:top w:w="80" w:type="dxa"/>
              <w:left w:w="80" w:type="dxa"/>
              <w:bottom w:w="80" w:type="dxa"/>
              <w:right w:w="80" w:type="dxa"/>
            </w:tcMar>
            <w:vAlign w:val="center"/>
          </w:tcPr>
          <w:p w14:paraId="09CB048A" w14:textId="744C5393"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0.6</m:t>
                </m:r>
                <m:r>
                  <m:rPr>
                    <m:nor/>
                  </m:rPr>
                  <w:rPr>
                    <w:rFonts w:ascii="Cambria Math" w:hAnsiTheme="minorHAnsi" w:cstheme="minorHAnsi"/>
                    <w:sz w:val="20"/>
                    <w:szCs w:val="20"/>
                  </w:rPr>
                  <m:t>70</m:t>
                </m:r>
                <m:r>
                  <m:rPr>
                    <m:nor/>
                  </m:rPr>
                  <w:rPr>
                    <w:rFonts w:asciiTheme="minorHAnsi" w:hAnsiTheme="minorHAnsi" w:cstheme="minorHAnsi"/>
                    <w:sz w:val="20"/>
                    <w:szCs w:val="20"/>
                  </w:rPr>
                  <m:t>±0.0</m:t>
                </m:r>
                <m:r>
                  <m:rPr>
                    <m:nor/>
                  </m:rPr>
                  <w:rPr>
                    <w:rFonts w:ascii="Cambria Math" w:hAnsiTheme="minorHAnsi" w:cstheme="minorHAnsi"/>
                    <w:sz w:val="20"/>
                    <w:szCs w:val="20"/>
                  </w:rPr>
                  <m:t>47</m:t>
                </m:r>
              </m:oMath>
            </m:oMathPara>
          </w:p>
        </w:tc>
        <w:tc>
          <w:tcPr>
            <w:tcW w:w="909" w:type="pct"/>
            <w:shd w:val="clear" w:color="auto" w:fill="auto"/>
            <w:tcMar>
              <w:top w:w="80" w:type="dxa"/>
              <w:left w:w="80" w:type="dxa"/>
              <w:bottom w:w="80" w:type="dxa"/>
              <w:right w:w="80" w:type="dxa"/>
            </w:tcMar>
          </w:tcPr>
          <w:p w14:paraId="4C79CA12" w14:textId="0CA58CAD"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w:t>
            </w:r>
            <w:r w:rsidR="003F5F54">
              <w:rPr>
                <w:rFonts w:asciiTheme="minorHAnsi" w:hAnsiTheme="minorHAnsi" w:cstheme="minorHAnsi"/>
                <w:sz w:val="20"/>
                <w:szCs w:val="20"/>
              </w:rPr>
              <w:t>788</w:t>
            </w:r>
          </w:p>
        </w:tc>
        <w:tc>
          <w:tcPr>
            <w:tcW w:w="509" w:type="pct"/>
            <w:shd w:val="clear" w:color="auto" w:fill="auto"/>
            <w:tcMar>
              <w:top w:w="80" w:type="dxa"/>
              <w:left w:w="80" w:type="dxa"/>
              <w:bottom w:w="80" w:type="dxa"/>
              <w:right w:w="80" w:type="dxa"/>
            </w:tcMar>
          </w:tcPr>
          <w:p w14:paraId="7749E742" w14:textId="65E22A3A" w:rsidR="001220A6" w:rsidRPr="00874072" w:rsidRDefault="0087407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874072" w14:paraId="620CA869"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671C087E"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Class 2 vs. Class 3</w:t>
            </w:r>
          </w:p>
        </w:tc>
        <w:tc>
          <w:tcPr>
            <w:tcW w:w="1153" w:type="pct"/>
            <w:shd w:val="clear" w:color="auto" w:fill="auto"/>
            <w:tcMar>
              <w:top w:w="80" w:type="dxa"/>
              <w:left w:w="80" w:type="dxa"/>
              <w:bottom w:w="80" w:type="dxa"/>
              <w:right w:w="80" w:type="dxa"/>
            </w:tcMar>
            <w:vAlign w:val="center"/>
          </w:tcPr>
          <w:p w14:paraId="397EC81A" w14:textId="5F6DC2C4"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m:t>
                </m:r>
                <m:r>
                  <m:rPr>
                    <m:nor/>
                  </m:rPr>
                  <w:rPr>
                    <w:rFonts w:ascii="Cambria Math" w:hAnsiTheme="minorHAnsi" w:cstheme="minorHAnsi"/>
                    <w:sz w:val="20"/>
                    <w:szCs w:val="20"/>
                  </w:rPr>
                  <m:t>30</m:t>
                </m:r>
                <m:r>
                  <m:rPr>
                    <m:nor/>
                  </m:rPr>
                  <w:rPr>
                    <w:rFonts w:asciiTheme="minorHAnsi" w:hAnsiTheme="minorHAnsi" w:cstheme="minorHAnsi"/>
                    <w:sz w:val="20"/>
                    <w:szCs w:val="20"/>
                  </w:rPr>
                  <m:t>±0.0</m:t>
                </m:r>
                <m:r>
                  <m:rPr>
                    <m:nor/>
                  </m:rPr>
                  <w:rPr>
                    <w:rFonts w:ascii="Cambria Math" w:hAnsiTheme="minorHAnsi" w:cstheme="minorHAnsi"/>
                    <w:sz w:val="20"/>
                    <w:szCs w:val="20"/>
                  </w:rPr>
                  <m:t>10</m:t>
                </m:r>
              </m:oMath>
            </m:oMathPara>
          </w:p>
        </w:tc>
        <w:tc>
          <w:tcPr>
            <w:tcW w:w="909" w:type="pct"/>
            <w:shd w:val="clear" w:color="auto" w:fill="auto"/>
            <w:tcMar>
              <w:top w:w="80" w:type="dxa"/>
              <w:left w:w="80" w:type="dxa"/>
              <w:bottom w:w="80" w:type="dxa"/>
              <w:right w:w="80" w:type="dxa"/>
            </w:tcMar>
          </w:tcPr>
          <w:p w14:paraId="4FCF70BA" w14:textId="51FA24CA"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0.5</w:t>
            </w:r>
            <w:r w:rsidR="0039161E">
              <w:rPr>
                <w:rFonts w:asciiTheme="minorHAnsi" w:hAnsiTheme="minorHAnsi" w:cstheme="minorHAnsi"/>
                <w:sz w:val="20"/>
                <w:szCs w:val="20"/>
              </w:rPr>
              <w:t>23</w:t>
            </w:r>
          </w:p>
        </w:tc>
        <w:tc>
          <w:tcPr>
            <w:tcW w:w="509" w:type="pct"/>
            <w:shd w:val="clear" w:color="auto" w:fill="auto"/>
            <w:tcMar>
              <w:top w:w="80" w:type="dxa"/>
              <w:left w:w="80" w:type="dxa"/>
              <w:bottom w:w="80" w:type="dxa"/>
              <w:right w:w="80" w:type="dxa"/>
            </w:tcMar>
          </w:tcPr>
          <w:p w14:paraId="64245CE5" w14:textId="6EC6C1EC" w:rsidR="001220A6" w:rsidRPr="00874072" w:rsidRDefault="0087407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874072" w14:paraId="2E0A49C8" w14:textId="77777777" w:rsidTr="00F45EB3">
        <w:tblPrEx>
          <w:shd w:val="clear" w:color="auto" w:fill="CED7E7"/>
        </w:tblPrEx>
        <w:trPr>
          <w:trHeight w:val="379"/>
        </w:trPr>
        <w:tc>
          <w:tcPr>
            <w:tcW w:w="2429" w:type="pct"/>
            <w:shd w:val="clear" w:color="auto" w:fill="auto"/>
            <w:tcMar>
              <w:top w:w="80" w:type="dxa"/>
              <w:left w:w="80" w:type="dxa"/>
              <w:bottom w:w="80" w:type="dxa"/>
              <w:right w:w="80" w:type="dxa"/>
            </w:tcMar>
          </w:tcPr>
          <w:p w14:paraId="1AA5C194" w14:textId="39F35376" w:rsidR="001220A6" w:rsidRPr="00D00411" w:rsidRDefault="005822B2" w:rsidP="00B51134">
            <w:pPr>
              <w:pStyle w:val="Compact"/>
              <w:rPr>
                <w:rFonts w:asciiTheme="minorHAnsi" w:hAnsiTheme="minorHAnsi" w:cstheme="minorHAnsi"/>
                <w:sz w:val="20"/>
                <w:szCs w:val="20"/>
                <w:lang w:val="fr-FR"/>
              </w:rPr>
            </w:pPr>
            <w:r>
              <w:rPr>
                <w:rFonts w:asciiTheme="minorHAnsi" w:hAnsiTheme="minorHAnsi" w:cstheme="minorHAnsi"/>
                <w:sz w:val="20"/>
                <w:szCs w:val="20"/>
                <w:lang w:val="fr-FR"/>
              </w:rPr>
              <w:t xml:space="preserve">Class 1 vs. All (Placebo NRT </w:t>
            </w:r>
            <w:proofErr w:type="spellStart"/>
            <w:r>
              <w:rPr>
                <w:rFonts w:asciiTheme="minorHAnsi" w:hAnsiTheme="minorHAnsi" w:cstheme="minorHAnsi"/>
                <w:sz w:val="20"/>
                <w:szCs w:val="20"/>
                <w:lang w:val="fr-FR"/>
              </w:rPr>
              <w:t>Only</w:t>
            </w:r>
            <w:proofErr w:type="spellEnd"/>
            <w:r>
              <w:rPr>
                <w:rFonts w:asciiTheme="minorHAnsi" w:hAnsiTheme="minorHAnsi" w:cstheme="minorHAnsi"/>
                <w:sz w:val="20"/>
                <w:szCs w:val="20"/>
                <w:lang w:val="fr-FR"/>
              </w:rPr>
              <w:t>)</w:t>
            </w:r>
          </w:p>
        </w:tc>
        <w:tc>
          <w:tcPr>
            <w:tcW w:w="1153" w:type="pct"/>
            <w:shd w:val="clear" w:color="auto" w:fill="auto"/>
            <w:tcMar>
              <w:top w:w="80" w:type="dxa"/>
              <w:left w:w="80" w:type="dxa"/>
              <w:bottom w:w="80" w:type="dxa"/>
              <w:right w:w="80" w:type="dxa"/>
            </w:tcMar>
            <w:vAlign w:val="center"/>
          </w:tcPr>
          <w:p w14:paraId="640000C9" w14:textId="0311663D"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0.6</m:t>
                </m:r>
                <m:r>
                  <m:rPr>
                    <m:nor/>
                  </m:rPr>
                  <w:rPr>
                    <w:rFonts w:ascii="Cambria Math" w:hAnsiTheme="minorHAnsi" w:cstheme="minorHAnsi"/>
                    <w:sz w:val="20"/>
                    <w:szCs w:val="20"/>
                  </w:rPr>
                  <m:t>10</m:t>
                </m:r>
                <m:r>
                  <m:rPr>
                    <m:nor/>
                  </m:rPr>
                  <w:rPr>
                    <w:rFonts w:asciiTheme="minorHAnsi" w:hAnsiTheme="minorHAnsi" w:cstheme="minorHAnsi"/>
                    <w:sz w:val="20"/>
                    <w:szCs w:val="20"/>
                  </w:rPr>
                  <m:t>±0.0</m:t>
                </m:r>
                <m:r>
                  <m:rPr>
                    <m:nor/>
                  </m:rPr>
                  <w:rPr>
                    <w:rFonts w:ascii="Cambria Math" w:hAnsiTheme="minorHAnsi" w:cstheme="minorHAnsi"/>
                    <w:sz w:val="20"/>
                    <w:szCs w:val="20"/>
                  </w:rPr>
                  <m:t>46</m:t>
                </m:r>
              </m:oMath>
            </m:oMathPara>
          </w:p>
        </w:tc>
        <w:tc>
          <w:tcPr>
            <w:tcW w:w="909" w:type="pct"/>
            <w:shd w:val="clear" w:color="auto" w:fill="auto"/>
            <w:tcMar>
              <w:top w:w="80" w:type="dxa"/>
              <w:left w:w="80" w:type="dxa"/>
              <w:bottom w:w="80" w:type="dxa"/>
              <w:right w:w="80" w:type="dxa"/>
            </w:tcMar>
          </w:tcPr>
          <w:p w14:paraId="6F2B1DCC" w14:textId="2992F77C"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w:t>
            </w:r>
            <w:r w:rsidR="005822B2">
              <w:rPr>
                <w:rFonts w:asciiTheme="minorHAnsi" w:hAnsiTheme="minorHAnsi" w:cstheme="minorHAnsi"/>
                <w:sz w:val="20"/>
                <w:szCs w:val="20"/>
              </w:rPr>
              <w:t>717</w:t>
            </w:r>
          </w:p>
        </w:tc>
        <w:tc>
          <w:tcPr>
            <w:tcW w:w="509" w:type="pct"/>
            <w:shd w:val="clear" w:color="auto" w:fill="auto"/>
            <w:tcMar>
              <w:top w:w="80" w:type="dxa"/>
              <w:left w:w="80" w:type="dxa"/>
              <w:bottom w:w="80" w:type="dxa"/>
              <w:right w:w="80" w:type="dxa"/>
            </w:tcMar>
          </w:tcPr>
          <w:p w14:paraId="642301D6" w14:textId="615461BC" w:rsidR="001220A6" w:rsidRPr="00874072" w:rsidRDefault="0087407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bl>
    <w:p w14:paraId="66631084" w14:textId="52FA7603" w:rsidR="00254472" w:rsidRDefault="00254472" w:rsidP="0021506F">
      <w:pPr>
        <w:pStyle w:val="Heading1"/>
      </w:pPr>
    </w:p>
    <w:p w14:paraId="05252955" w14:textId="2581680A" w:rsidR="00254472" w:rsidRPr="00254472" w:rsidRDefault="00254472" w:rsidP="00254472">
      <w:r>
        <w:br w:type="page"/>
      </w:r>
    </w:p>
    <w:p w14:paraId="1FC0CC40" w14:textId="77777777" w:rsidR="00254472" w:rsidRDefault="0021506F" w:rsidP="0021506F">
      <w:pPr>
        <w:pStyle w:val="Heading1"/>
      </w:pPr>
      <w:r>
        <w:lastRenderedPageBreak/>
        <w:t>Figures</w:t>
      </w:r>
    </w:p>
    <w:p w14:paraId="46B01C98" w14:textId="77777777" w:rsidR="00514EFE" w:rsidRDefault="0048108E" w:rsidP="00514EFE">
      <w:pPr>
        <w:pStyle w:val="Heading1"/>
        <w:jc w:val="center"/>
      </w:pPr>
      <w:r>
        <w:rPr>
          <w:noProof/>
        </w:rPr>
        <w:drawing>
          <wp:inline distT="0" distB="0" distL="0" distR="0" wp14:anchorId="1E34007D" wp14:editId="7D84520A">
            <wp:extent cx="5334541"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2">
                      <a:extLst>
                        <a:ext uri="{28A0092B-C50C-407E-A947-70E740481C1C}">
                          <a14:useLocalDpi xmlns:a14="http://schemas.microsoft.com/office/drawing/2010/main" val="0"/>
                        </a:ext>
                      </a:extLst>
                    </a:blip>
                    <a:srcRect l="13335" t="31427" r="13481" b="35616"/>
                    <a:stretch/>
                  </pic:blipFill>
                  <pic:spPr bwMode="auto">
                    <a:xfrm>
                      <a:off x="0" y="0"/>
                      <a:ext cx="5351967" cy="3119116"/>
                    </a:xfrm>
                    <a:prstGeom prst="rect">
                      <a:avLst/>
                    </a:prstGeom>
                    <a:ln>
                      <a:noFill/>
                    </a:ln>
                    <a:extLst>
                      <a:ext uri="{53640926-AAD7-44D8-BBD7-CCE9431645EC}">
                        <a14:shadowObscured xmlns:a14="http://schemas.microsoft.com/office/drawing/2010/main"/>
                      </a:ext>
                    </a:extLst>
                  </pic:spPr>
                </pic:pic>
              </a:graphicData>
            </a:graphic>
          </wp:inline>
        </w:drawing>
      </w:r>
    </w:p>
    <w:p w14:paraId="71D26BFF" w14:textId="63C53784" w:rsidR="0021506F" w:rsidRDefault="00514EFE" w:rsidP="00514EFE">
      <w:pPr>
        <w:pStyle w:val="Caption"/>
        <w:jc w:val="center"/>
      </w:pPr>
      <w:r w:rsidRPr="003E2AEA">
        <w:rPr>
          <w:b/>
          <w:bCs/>
        </w:rPr>
        <w:t xml:space="preserve">Figure </w:t>
      </w:r>
      <w:r w:rsidR="007A6EC2" w:rsidRPr="003E2AEA">
        <w:rPr>
          <w:b/>
          <w:bCs/>
        </w:rPr>
        <w:fldChar w:fldCharType="begin"/>
      </w:r>
      <w:r w:rsidR="007A6EC2" w:rsidRPr="003E2AEA">
        <w:rPr>
          <w:b/>
          <w:bCs/>
        </w:rPr>
        <w:instrText xml:space="preserve"> SEQ Figure \* ARABIC </w:instrText>
      </w:r>
      <w:r w:rsidR="007A6EC2" w:rsidRPr="003E2AEA">
        <w:rPr>
          <w:b/>
          <w:bCs/>
        </w:rPr>
        <w:fldChar w:fldCharType="separate"/>
      </w:r>
      <w:r w:rsidR="000A1C24" w:rsidRPr="003E2AEA">
        <w:rPr>
          <w:b/>
          <w:bCs/>
          <w:noProof/>
        </w:rPr>
        <w:t>1</w:t>
      </w:r>
      <w:r w:rsidR="007A6EC2" w:rsidRPr="003E2AEA">
        <w:rPr>
          <w:b/>
          <w:bCs/>
          <w:noProof/>
        </w:rPr>
        <w:fldChar w:fldCharType="end"/>
      </w:r>
      <w:r>
        <w:t xml:space="preserve"> Participant record availability flowchart.</w:t>
      </w:r>
      <w:r w:rsidR="00FA76E3">
        <w:t xml:space="preserve"> Partici</w:t>
      </w:r>
      <w:r w:rsidR="006431E8">
        <w:t xml:space="preserve">pants with baseline CPD values at least one follow-up value were included </w:t>
      </w:r>
      <w:r w:rsidR="00DC0E40">
        <w:t xml:space="preserve">in analysis of smoking trajectories. For smoking cessation analysis, </w:t>
      </w:r>
      <w:r w:rsidR="00290DA4">
        <w:t xml:space="preserve">participants missing CO values were </w:t>
      </w:r>
      <w:r w:rsidR="009457E5">
        <w:t>assumed to have continued smoking.</w:t>
      </w:r>
    </w:p>
    <w:p w14:paraId="75E0A25B" w14:textId="77777777" w:rsidR="00254472" w:rsidRPr="00254472" w:rsidRDefault="00254472" w:rsidP="00254472"/>
    <w:p w14:paraId="3D2ADD5C" w14:textId="77777777" w:rsidR="00254472" w:rsidRPr="00254472" w:rsidRDefault="00254472" w:rsidP="00254472"/>
    <w:p w14:paraId="7C773C12" w14:textId="77777777" w:rsidR="000230B4" w:rsidRDefault="000230B4" w:rsidP="000230B4"/>
    <w:p w14:paraId="456BFC39" w14:textId="77777777" w:rsidR="00B44E25" w:rsidRDefault="00977623" w:rsidP="00B44E25">
      <w:pPr>
        <w:keepNext/>
        <w:jc w:val="center"/>
      </w:pPr>
      <w:r>
        <w:rPr>
          <w:noProof/>
        </w:rPr>
        <w:drawing>
          <wp:inline distT="0" distB="0" distL="0" distR="0" wp14:anchorId="017029B9" wp14:editId="6C5931FE">
            <wp:extent cx="4651472" cy="3322622"/>
            <wp:effectExtent l="0" t="0" r="0" b="508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0016" cy="3335868"/>
                    </a:xfrm>
                    <a:prstGeom prst="rect">
                      <a:avLst/>
                    </a:prstGeom>
                  </pic:spPr>
                </pic:pic>
              </a:graphicData>
            </a:graphic>
          </wp:inline>
        </w:drawing>
      </w:r>
    </w:p>
    <w:p w14:paraId="46926F08" w14:textId="13E2DEEB" w:rsidR="000230B4" w:rsidRDefault="00B44E25" w:rsidP="00B44E25">
      <w:pPr>
        <w:pStyle w:val="Caption"/>
        <w:jc w:val="center"/>
      </w:pPr>
      <w:r w:rsidRPr="003E2AEA">
        <w:rPr>
          <w:b/>
          <w:bCs/>
        </w:rPr>
        <w:t xml:space="preserve">Figure </w:t>
      </w:r>
      <w:r w:rsidR="007A6EC2" w:rsidRPr="003E2AEA">
        <w:rPr>
          <w:b/>
          <w:bCs/>
        </w:rPr>
        <w:fldChar w:fldCharType="begin"/>
      </w:r>
      <w:r w:rsidR="007A6EC2" w:rsidRPr="003E2AEA">
        <w:rPr>
          <w:b/>
          <w:bCs/>
        </w:rPr>
        <w:instrText xml:space="preserve"> SEQ Figure \* ARABIC </w:instrText>
      </w:r>
      <w:r w:rsidR="007A6EC2" w:rsidRPr="003E2AEA">
        <w:rPr>
          <w:b/>
          <w:bCs/>
        </w:rPr>
        <w:fldChar w:fldCharType="separate"/>
      </w:r>
      <w:r w:rsidR="000A1C24" w:rsidRPr="003E2AEA">
        <w:rPr>
          <w:b/>
          <w:bCs/>
          <w:noProof/>
        </w:rPr>
        <w:t>2</w:t>
      </w:r>
      <w:r w:rsidR="007A6EC2" w:rsidRPr="003E2AEA">
        <w:rPr>
          <w:b/>
          <w:bCs/>
          <w:noProof/>
        </w:rPr>
        <w:fldChar w:fldCharType="end"/>
      </w:r>
      <w:r>
        <w:t xml:space="preserve"> Average smoking trajectories for the 3-class model (i.e., change from baseline smoking rate)</w:t>
      </w:r>
      <w:r w:rsidR="009457E5">
        <w:t xml:space="preserve"> (n = </w:t>
      </w:r>
      <w:r w:rsidR="00C74DB0">
        <w:t>1783)</w:t>
      </w:r>
      <w:r>
        <w:t>. Error bars represent SD</w:t>
      </w:r>
      <w:r w:rsidR="00C74DB0">
        <w:t xml:space="preserve"> from average </w:t>
      </w:r>
      <w:r w:rsidR="00963CC0">
        <w:t>CPD at each trial follow-up point</w:t>
      </w:r>
      <w:r>
        <w:t>.</w:t>
      </w:r>
    </w:p>
    <w:p w14:paraId="75DDCCA8" w14:textId="2795EBE8" w:rsidR="009333D3" w:rsidRDefault="00E75A79" w:rsidP="000230B4">
      <w:r>
        <w:rPr>
          <w:noProof/>
        </w:rPr>
        <w:lastRenderedPageBreak/>
        <w:drawing>
          <wp:inline distT="0" distB="0" distL="0" distR="0" wp14:anchorId="3D87FB8C" wp14:editId="16DFD0F3">
            <wp:extent cx="5943600" cy="304673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46730"/>
                    </a:xfrm>
                    <a:prstGeom prst="rect">
                      <a:avLst/>
                    </a:prstGeom>
                  </pic:spPr>
                </pic:pic>
              </a:graphicData>
            </a:graphic>
          </wp:inline>
        </w:drawing>
      </w:r>
    </w:p>
    <w:p w14:paraId="03E8536B" w14:textId="18DFBDBC" w:rsidR="00B44E25" w:rsidRDefault="00705A20" w:rsidP="00B44E25">
      <w:pPr>
        <w:keepNext/>
      </w:pPr>
      <w:ins w:id="340" w:author="Anthony Barrows" w:date="2023-04-13T13:10:00Z">
        <w:r>
          <w:rPr>
            <w:noProof/>
          </w:rPr>
          <w:softHyphen/>
        </w:r>
        <w:r w:rsidR="00D5251C">
          <w:rPr>
            <w:noProof/>
          </w:rPr>
          <w:softHyphen/>
        </w:r>
      </w:ins>
    </w:p>
    <w:p w14:paraId="2941F184" w14:textId="76405C68" w:rsidR="00F31BD0" w:rsidRPr="0078184F" w:rsidRDefault="00B44E25" w:rsidP="00851FDB">
      <w:pPr>
        <w:pStyle w:val="Caption"/>
        <w:rPr>
          <w:ins w:id="341" w:author="Anthony Barrows" w:date="2023-04-13T12:45:00Z"/>
        </w:rPr>
      </w:pPr>
      <w:r w:rsidRPr="00CE5266">
        <w:rPr>
          <w:b/>
          <w:bCs/>
        </w:rPr>
        <w:t xml:space="preserve">Figure </w:t>
      </w:r>
      <w:r w:rsidR="007A6EC2" w:rsidRPr="00CE5266">
        <w:rPr>
          <w:b/>
          <w:bCs/>
        </w:rPr>
        <w:fldChar w:fldCharType="begin"/>
      </w:r>
      <w:r w:rsidR="007A6EC2" w:rsidRPr="00CE5266">
        <w:rPr>
          <w:b/>
          <w:bCs/>
        </w:rPr>
        <w:instrText xml:space="preserve"> SEQ Figure \* ARABIC </w:instrText>
      </w:r>
      <w:r w:rsidR="007A6EC2" w:rsidRPr="00CE5266">
        <w:rPr>
          <w:b/>
          <w:bCs/>
        </w:rPr>
        <w:fldChar w:fldCharType="separate"/>
      </w:r>
      <w:r w:rsidR="000A1C24" w:rsidRPr="00CE5266">
        <w:rPr>
          <w:b/>
          <w:bCs/>
          <w:noProof/>
        </w:rPr>
        <w:t>3</w:t>
      </w:r>
      <w:r w:rsidR="007A6EC2" w:rsidRPr="00CE5266">
        <w:rPr>
          <w:b/>
          <w:bCs/>
          <w:noProof/>
        </w:rPr>
        <w:fldChar w:fldCharType="end"/>
      </w:r>
      <w:r>
        <w:t xml:space="preserve"> </w:t>
      </w:r>
      <w:r w:rsidR="00963CC0">
        <w:t xml:space="preserve">Receiver </w:t>
      </w:r>
      <w:r w:rsidR="00601153">
        <w:t xml:space="preserve">operating characteristic (ROC) </w:t>
      </w:r>
      <w:r>
        <w:t xml:space="preserve">curves </w:t>
      </w:r>
      <w:r w:rsidR="00E75A79">
        <w:t xml:space="preserve">for regularized </w:t>
      </w:r>
      <w:r w:rsidR="00483C38">
        <w:t xml:space="preserve">binary </w:t>
      </w:r>
      <w:r w:rsidR="00E75A79">
        <w:t>logistic regression predictive models</w:t>
      </w:r>
      <w:r w:rsidR="001711E5">
        <w:t>.</w:t>
      </w:r>
      <w:r w:rsidR="00E75A79">
        <w:t xml:space="preserve"> </w:t>
      </w:r>
      <w:r w:rsidR="00483C38">
        <w:rPr>
          <w:b/>
          <w:bCs/>
        </w:rPr>
        <w:t xml:space="preserve">a.) </w:t>
      </w:r>
      <w:r w:rsidR="00C268F2">
        <w:t xml:space="preserve">Prediction of smoking trajectories as a proportion of baseline smoking during the trial. </w:t>
      </w:r>
      <w:r w:rsidR="00361602">
        <w:t>Each curve represents one-versus-all prediction to latent trajectories 1, 2, and, 3 in turn.</w:t>
      </w:r>
      <w:r w:rsidR="008374BF">
        <w:t xml:space="preserve"> The model predicting membership to </w:t>
      </w:r>
      <w:r w:rsidR="004D2929">
        <w:t>Class 1, the group who reduced the most, performed best (AUC = 0.</w:t>
      </w:r>
      <w:r w:rsidR="00FA02B4">
        <w:t>6</w:t>
      </w:r>
      <w:r w:rsidR="00521BD5">
        <w:t>57</w:t>
      </w:r>
      <w:r w:rsidR="007A765A">
        <w:t xml:space="preserve"> </w:t>
      </w:r>
      <w:r w:rsidR="00327180">
        <w:t>± 0.</w:t>
      </w:r>
      <w:r w:rsidR="00521BD5">
        <w:t>027</w:t>
      </w:r>
      <w:r w:rsidR="005E0257">
        <w:t xml:space="preserve">). All three models performed better than classification using a permuted null distribution (p’s &lt;.001). </w:t>
      </w:r>
      <w:r w:rsidR="0078184F">
        <w:rPr>
          <w:b/>
          <w:bCs/>
        </w:rPr>
        <w:t xml:space="preserve">b.) </w:t>
      </w:r>
      <w:r w:rsidR="001C0984">
        <w:t xml:space="preserve">Smoking cessation prediction 6 months after the trial </w:t>
      </w:r>
      <w:r w:rsidR="009A4ABD">
        <w:t xml:space="preserve">using participant baseline characteristics alone (blue) and baseline characteristics plus </w:t>
      </w:r>
      <w:r w:rsidR="002F4327">
        <w:t>latent class as a predictor (red).</w:t>
      </w:r>
      <w:r w:rsidR="002C7E98">
        <w:t xml:space="preserve"> Adding latent class as a predictor improved classification performance by</w:t>
      </w:r>
      <w:r w:rsidR="00414AB9">
        <w:t xml:space="preserve"> an average of 14.4% (AUC</w:t>
      </w:r>
      <w:r w:rsidR="00D15506">
        <w:t xml:space="preserve"> = 0.776 ± 0.010, p </w:t>
      </w:r>
      <w:r w:rsidR="005368BB">
        <w:t>= 0.</w:t>
      </w:r>
      <w:r w:rsidR="00656499">
        <w:t>002)</w:t>
      </w:r>
      <w:r w:rsidR="004E2430">
        <w:t xml:space="preserve">, suggesting smoking trajectories among people not looking to quit </w:t>
      </w:r>
      <w:r w:rsidR="00F07156">
        <w:t>may be meaningful for long-term cessation outcomes. Each model performed better than classification using a permuted null distribution (p’s &lt;.001)</w:t>
      </w:r>
      <w:r w:rsidR="00312D2E">
        <w:t xml:space="preserve">. </w:t>
      </w:r>
      <w:r w:rsidR="00F07156">
        <w:t xml:space="preserve"> </w:t>
      </w:r>
    </w:p>
    <w:p w14:paraId="45CC796F" w14:textId="4665EC41" w:rsidR="00B44E25" w:rsidRDefault="00713434" w:rsidP="00B44E25">
      <w:pPr>
        <w:keepNext/>
      </w:pPr>
      <w:r>
        <w:rPr>
          <w:noProof/>
        </w:rPr>
        <w:lastRenderedPageBreak/>
        <w:drawing>
          <wp:inline distT="0" distB="0" distL="0" distR="0" wp14:anchorId="4F256609" wp14:editId="75A42F26">
            <wp:extent cx="5943600" cy="4716145"/>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716145"/>
                    </a:xfrm>
                    <a:prstGeom prst="rect">
                      <a:avLst/>
                    </a:prstGeom>
                  </pic:spPr>
                </pic:pic>
              </a:graphicData>
            </a:graphic>
          </wp:inline>
        </w:drawing>
      </w:r>
    </w:p>
    <w:p w14:paraId="55C5D57B" w14:textId="6E4CA0E0" w:rsidR="00977623" w:rsidRPr="00CC3DA7" w:rsidRDefault="00B44E25" w:rsidP="00B44E25">
      <w:pPr>
        <w:pStyle w:val="Caption"/>
      </w:pPr>
      <w:r w:rsidRPr="00F95ACF">
        <w:rPr>
          <w:b/>
          <w:bCs/>
        </w:rPr>
        <w:t xml:space="preserve">Figure </w:t>
      </w:r>
      <w:r w:rsidR="007A6EC2" w:rsidRPr="00F95ACF">
        <w:rPr>
          <w:b/>
          <w:bCs/>
        </w:rPr>
        <w:fldChar w:fldCharType="begin"/>
      </w:r>
      <w:r w:rsidR="007A6EC2" w:rsidRPr="00F95ACF">
        <w:rPr>
          <w:b/>
          <w:bCs/>
        </w:rPr>
        <w:instrText xml:space="preserve"> SEQ Figure \* ARABIC </w:instrText>
      </w:r>
      <w:r w:rsidR="007A6EC2" w:rsidRPr="00F95ACF">
        <w:rPr>
          <w:b/>
          <w:bCs/>
        </w:rPr>
        <w:fldChar w:fldCharType="separate"/>
      </w:r>
      <w:r w:rsidR="000A1C24" w:rsidRPr="00F95ACF">
        <w:rPr>
          <w:b/>
          <w:bCs/>
          <w:noProof/>
        </w:rPr>
        <w:t>4</w:t>
      </w:r>
      <w:r w:rsidR="007A6EC2" w:rsidRPr="00F95ACF">
        <w:rPr>
          <w:b/>
          <w:bCs/>
          <w:noProof/>
        </w:rPr>
        <w:fldChar w:fldCharType="end"/>
      </w:r>
      <w:r>
        <w:t xml:space="preserve"> </w:t>
      </w:r>
      <w:r w:rsidR="00672DF7">
        <w:t>Feature importance from prediction of class membership using baseline characteristics.</w:t>
      </w:r>
      <w:r w:rsidR="00477078">
        <w:t xml:space="preserve"> Each class </w:t>
      </w:r>
      <w:r w:rsidR="000720A8">
        <w:t>was predicted using one-versus-all classification.</w:t>
      </w:r>
      <w:r w:rsidR="00672DF7">
        <w:t xml:space="preserve"> Values represent</w:t>
      </w:r>
      <w:r w:rsidR="00250169">
        <w:t xml:space="preserve"> </w:t>
      </w:r>
      <w:r w:rsidR="008A2773">
        <w:t>mean</w:t>
      </w:r>
      <w:r w:rsidR="00672DF7">
        <w:t xml:space="preserve"> odds ratios </w:t>
      </w:r>
      <w:r w:rsidR="00250169">
        <w:t>for regularized binary logistic regression coefficients</w:t>
      </w:r>
      <w:r w:rsidR="002E3329">
        <w:t xml:space="preserve"> across five outer validation folds. Error bars represent </w:t>
      </w:r>
      <w:r w:rsidR="00D35274">
        <w:t xml:space="preserve">the standard deviations </w:t>
      </w:r>
      <w:r w:rsidR="008A2773">
        <w:t>from</w:t>
      </w:r>
      <w:r w:rsidR="00D35274">
        <w:t xml:space="preserve"> these averages.</w:t>
      </w:r>
      <w:r w:rsidR="00E0447D">
        <w:t xml:space="preserve"> Dashed lines represent </w:t>
      </w:r>
      <w:r w:rsidR="007B55C6">
        <w:t>odds ratios</w:t>
      </w:r>
      <w:r w:rsidR="00E0447D">
        <w:t xml:space="preserve"> of 1, or no </w:t>
      </w:r>
      <w:r w:rsidR="007B55C6">
        <w:t>effect. Values to the left of these lines represent decreased odds of membership</w:t>
      </w:r>
      <w:r w:rsidR="000720A8">
        <w:t xml:space="preserve"> to a particular latent trajectory, while values to the right represent increased odds.</w:t>
      </w:r>
      <w:r w:rsidR="0010120C">
        <w:t xml:space="preserve"> </w:t>
      </w:r>
      <w:r w:rsidR="006C075B">
        <w:t xml:space="preserve">Notably, participants in Class 1 – those who reduced smoking the most – tended to be slightly older, score lower on anxiety </w:t>
      </w:r>
      <w:r w:rsidR="00E16AC2">
        <w:t xml:space="preserve">symptoms </w:t>
      </w:r>
      <w:r w:rsidR="00C27673">
        <w:t>at baseline</w:t>
      </w:r>
      <w:r w:rsidR="00E16AC2">
        <w:t>, and were more likely to be male</w:t>
      </w:r>
      <w:r w:rsidR="00C27673">
        <w:t xml:space="preserve">. As expected, those in Class 1 were more likely to have received active NRT during the trial. </w:t>
      </w:r>
      <w:r w:rsidR="00CE70FC">
        <w:t xml:space="preserve">In contrast, participants in Class 3 </w:t>
      </w:r>
      <w:r w:rsidR="00EF05E0">
        <w:t xml:space="preserve">tended to have lower baseline CPD values, </w:t>
      </w:r>
      <w:r w:rsidR="00E16AC2">
        <w:t xml:space="preserve">score lower on depression symptoms, </w:t>
      </w:r>
      <w:r w:rsidR="00A0035E">
        <w:t xml:space="preserve">were more likely to be female, and to have higher baseline nicotine dependence scores. These participants were also more likely to have received placebo NRT during the trial. </w:t>
      </w:r>
      <w:r w:rsidR="00CC3DA7">
        <w:rPr>
          <w:b/>
          <w:bCs/>
        </w:rPr>
        <w:t>Right-most column:</w:t>
      </w:r>
      <w:r w:rsidR="00CC3DA7">
        <w:t xml:space="preserve"> </w:t>
      </w:r>
      <w:r w:rsidR="00087223">
        <w:t xml:space="preserve">Average feature importance for a binary logistic regression model using only </w:t>
      </w:r>
      <w:r w:rsidR="000F7204">
        <w:t xml:space="preserve">the </w:t>
      </w:r>
      <w:r w:rsidR="007139CA">
        <w:t>900 (50.5%)</w:t>
      </w:r>
      <w:r w:rsidR="006440B3">
        <w:t xml:space="preserve"> </w:t>
      </w:r>
      <w:r w:rsidR="000F7204">
        <w:t>who received placebo NR</w:t>
      </w:r>
      <w:r w:rsidR="0038034C">
        <w:t xml:space="preserve">T, predicting membership to Class 1, the group which reduced their smoking the most. </w:t>
      </w:r>
      <w:r w:rsidR="00DA447F">
        <w:t>In this group, older participants</w:t>
      </w:r>
      <w:r w:rsidR="00597E0B">
        <w:t xml:space="preserve"> presenting with lower anxiety scores, and those who have </w:t>
      </w:r>
      <w:r w:rsidR="00264092">
        <w:t>tried to quit before were more likely to reduce their smoking. Finally, a large site effect is observed, with participants from the German site</w:t>
      </w:r>
      <w:r w:rsidR="00733133">
        <w:t xml:space="preserve"> more likely to reduce, and the Australian site less so</w:t>
      </w:r>
      <w:r w:rsidR="00E90F56">
        <w:t xml:space="preserve">. </w:t>
      </w:r>
    </w:p>
    <w:p w14:paraId="2229AB8C" w14:textId="77777777" w:rsidR="009333D3" w:rsidRDefault="009333D3" w:rsidP="000230B4"/>
    <w:p w14:paraId="668D5069" w14:textId="48BDDC70" w:rsidR="007936B0" w:rsidRDefault="007936B0" w:rsidP="000230B4"/>
    <w:p w14:paraId="233E1996" w14:textId="77777777" w:rsidR="005A4733" w:rsidRDefault="005A4733" w:rsidP="000230B4"/>
    <w:p w14:paraId="40A5B981" w14:textId="724736A3" w:rsidR="005A4733" w:rsidRDefault="006A7770" w:rsidP="000230B4">
      <w:r>
        <w:rPr>
          <w:noProof/>
        </w:rPr>
        <w:lastRenderedPageBreak/>
        <w:drawing>
          <wp:inline distT="0" distB="0" distL="0" distR="0" wp14:anchorId="3107F251" wp14:editId="309518C4">
            <wp:extent cx="5943600" cy="4716145"/>
            <wp:effectExtent l="0" t="0" r="0" b="0"/>
            <wp:docPr id="15" name="Picture 1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716145"/>
                    </a:xfrm>
                    <a:prstGeom prst="rect">
                      <a:avLst/>
                    </a:prstGeom>
                  </pic:spPr>
                </pic:pic>
              </a:graphicData>
            </a:graphic>
          </wp:inline>
        </w:drawing>
      </w:r>
    </w:p>
    <w:p w14:paraId="4B46EF4E" w14:textId="4F08CE00" w:rsidR="009C0ABB" w:rsidRDefault="009C0ABB" w:rsidP="009C0ABB">
      <w:pPr>
        <w:keepNext/>
      </w:pPr>
    </w:p>
    <w:p w14:paraId="247027C4" w14:textId="4A710DA0" w:rsidR="009333D3" w:rsidRDefault="009C0ABB" w:rsidP="009C0ABB">
      <w:pPr>
        <w:pStyle w:val="Caption"/>
      </w:pPr>
      <w:r w:rsidRPr="00BF7894">
        <w:rPr>
          <w:b/>
          <w:bCs/>
        </w:rPr>
        <w:t xml:space="preserve">Figure </w:t>
      </w:r>
      <w:r w:rsidR="007A6EC2" w:rsidRPr="00BF7894">
        <w:rPr>
          <w:b/>
          <w:bCs/>
        </w:rPr>
        <w:fldChar w:fldCharType="begin"/>
      </w:r>
      <w:r w:rsidR="007A6EC2" w:rsidRPr="00BF7894">
        <w:rPr>
          <w:b/>
          <w:bCs/>
        </w:rPr>
        <w:instrText xml:space="preserve"> SEQ Figure \* ARABIC </w:instrText>
      </w:r>
      <w:r w:rsidR="007A6EC2" w:rsidRPr="00BF7894">
        <w:rPr>
          <w:b/>
          <w:bCs/>
        </w:rPr>
        <w:fldChar w:fldCharType="separate"/>
      </w:r>
      <w:r w:rsidR="000A1C24" w:rsidRPr="00BF7894">
        <w:rPr>
          <w:b/>
          <w:bCs/>
          <w:noProof/>
        </w:rPr>
        <w:t>5</w:t>
      </w:r>
      <w:r w:rsidR="007A6EC2" w:rsidRPr="00BF7894">
        <w:rPr>
          <w:b/>
          <w:bCs/>
          <w:noProof/>
        </w:rPr>
        <w:fldChar w:fldCharType="end"/>
      </w:r>
      <w:r>
        <w:t xml:space="preserve"> </w:t>
      </w:r>
      <w:r w:rsidR="0027379A">
        <w:t xml:space="preserve">Feature importance from regularized binary logistic regression models predicting smoking cessation 6 months following the trial. Values represent </w:t>
      </w:r>
      <w:r w:rsidR="008A2773">
        <w:t>mean</w:t>
      </w:r>
      <w:r w:rsidR="0027379A">
        <w:t xml:space="preserve"> odds ratios for regression coefficients across five outer validation folds, and error bars represent </w:t>
      </w:r>
      <w:r w:rsidR="008A2773">
        <w:t xml:space="preserve">the standard deviations from those values. </w:t>
      </w:r>
      <w:r w:rsidR="00565F25">
        <w:t xml:space="preserve">Dashed lines represent odds ratios of 1, or no effect. Values to the left of the dashed lines represent decreased odds of smoking cessation after the trial, </w:t>
      </w:r>
      <w:r w:rsidR="00D50BF6">
        <w:t xml:space="preserve">while values to the right </w:t>
      </w:r>
      <w:r w:rsidR="00384CDC">
        <w:t>represent increased cessation odds.</w:t>
      </w:r>
      <w:r w:rsidR="00565F25">
        <w:t xml:space="preserve"> </w:t>
      </w:r>
      <w:r w:rsidR="002E3767">
        <w:t>When u</w:t>
      </w:r>
      <w:r w:rsidR="0079208F">
        <w:t>sing latent class as a predictor (left column)</w:t>
      </w:r>
      <w:r w:rsidR="002E3767">
        <w:t xml:space="preserve">, latent class becomes </w:t>
      </w:r>
      <w:r w:rsidR="00FF2566">
        <w:t xml:space="preserve">one of the predominant associations with </w:t>
      </w:r>
      <w:r w:rsidR="00E86BE3">
        <w:t>smoking cessation</w:t>
      </w:r>
      <w:r w:rsidR="00D9211B">
        <w:t xml:space="preserve"> (</w:t>
      </w:r>
      <w:r w:rsidR="00003B4B">
        <w:t>Class 2</w:t>
      </w:r>
      <w:r w:rsidR="00B32C31">
        <w:t xml:space="preserve"> OR = </w:t>
      </w:r>
      <w:r w:rsidR="00EA6200">
        <w:t>0.111 ± 0.013, Class 3 OR = 0.</w:t>
      </w:r>
      <w:r w:rsidR="004F52F1">
        <w:t>070 ± 0.005)</w:t>
      </w:r>
      <w:r w:rsidR="009E06CB">
        <w:t xml:space="preserve">, along with receiving active NRT (OR = 1.90 ± </w:t>
      </w:r>
      <w:r w:rsidR="00322B21">
        <w:t>0.157). A large site effect was observed, with participants at sites in Denmark and Germany more likely to quit smoking than those at the USA site.</w:t>
      </w:r>
    </w:p>
    <w:p w14:paraId="053E764C" w14:textId="77777777" w:rsidR="004A3F72" w:rsidRDefault="004A3F72" w:rsidP="000230B4"/>
    <w:p w14:paraId="49CEF2A2" w14:textId="23EC7654" w:rsidR="004A3F72" w:rsidRDefault="004A3F72" w:rsidP="000E529F">
      <w:pPr>
        <w:jc w:val="center"/>
      </w:pPr>
    </w:p>
    <w:p w14:paraId="7B3437D2" w14:textId="08A860D4" w:rsidR="00254472" w:rsidRDefault="00254472" w:rsidP="00254472">
      <w:r>
        <w:br w:type="page"/>
      </w:r>
    </w:p>
    <w:p w14:paraId="23C44688" w14:textId="5D175E18" w:rsidR="00254472" w:rsidRDefault="00254472" w:rsidP="00254472">
      <w:pPr>
        <w:pStyle w:val="Heading1"/>
      </w:pPr>
      <w:r>
        <w:lastRenderedPageBreak/>
        <w:t>Supplemental Materials</w:t>
      </w:r>
    </w:p>
    <w:p w14:paraId="1D4C91D6" w14:textId="77777777" w:rsidR="00B869E4" w:rsidRDefault="00B869E4" w:rsidP="000E529F">
      <w:pPr>
        <w:jc w:val="center"/>
      </w:pPr>
    </w:p>
    <w:p w14:paraId="3D44827D" w14:textId="77777777" w:rsidR="000A1C24" w:rsidRDefault="00EE1623" w:rsidP="000A1C24">
      <w:pPr>
        <w:keepNext/>
      </w:pPr>
      <w:r>
        <w:rPr>
          <w:noProof/>
        </w:rPr>
        <w:drawing>
          <wp:inline distT="0" distB="0" distL="0" distR="0" wp14:anchorId="3ABA93F0" wp14:editId="1E5A9F91">
            <wp:extent cx="4081128" cy="2915216"/>
            <wp:effectExtent l="0" t="0" r="0" b="635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98509" cy="2927631"/>
                    </a:xfrm>
                    <a:prstGeom prst="rect">
                      <a:avLst/>
                    </a:prstGeom>
                  </pic:spPr>
                </pic:pic>
              </a:graphicData>
            </a:graphic>
          </wp:inline>
        </w:drawing>
      </w:r>
    </w:p>
    <w:p w14:paraId="5A25B8F5" w14:textId="06F6411D" w:rsidR="00B869E4" w:rsidRDefault="000A1C24" w:rsidP="000A1C24">
      <w:pPr>
        <w:pStyle w:val="Caption"/>
      </w:pPr>
      <w:commentRangeStart w:id="342"/>
      <w:r>
        <w:t xml:space="preserve">Figure </w:t>
      </w:r>
      <w:fldSimple w:instr=" SEQ Figure \* ARABIC ">
        <w:r>
          <w:rPr>
            <w:noProof/>
          </w:rPr>
          <w:t>6</w:t>
        </w:r>
      </w:fldSimple>
      <w:r>
        <w:t xml:space="preserve"> Distributions of changes in CPD as a percentage of baseline smoking rates (n = 1783).</w:t>
      </w:r>
      <w:commentRangeEnd w:id="342"/>
      <w:r w:rsidR="00934ECC">
        <w:rPr>
          <w:rStyle w:val="CommentReference"/>
          <w:i w:val="0"/>
          <w:iCs w:val="0"/>
          <w:color w:val="auto"/>
        </w:rPr>
        <w:commentReference w:id="342"/>
      </w:r>
    </w:p>
    <w:p w14:paraId="34CF3332" w14:textId="77777777" w:rsidR="00EE1623" w:rsidRDefault="00EE1623" w:rsidP="00B869E4"/>
    <w:p w14:paraId="15D514F2" w14:textId="77777777" w:rsidR="000A1C24" w:rsidRDefault="00EE1623" w:rsidP="000A1C24">
      <w:pPr>
        <w:keepNext/>
      </w:pPr>
      <w:r>
        <w:rPr>
          <w:noProof/>
        </w:rPr>
        <w:drawing>
          <wp:inline distT="0" distB="0" distL="0" distR="0" wp14:anchorId="349C63A4" wp14:editId="3605B4F0">
            <wp:extent cx="3688224" cy="2634558"/>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98243" cy="2641715"/>
                    </a:xfrm>
                    <a:prstGeom prst="rect">
                      <a:avLst/>
                    </a:prstGeom>
                  </pic:spPr>
                </pic:pic>
              </a:graphicData>
            </a:graphic>
          </wp:inline>
        </w:drawing>
      </w:r>
    </w:p>
    <w:p w14:paraId="6A85EA0C" w14:textId="7D00671B" w:rsidR="00EE1623" w:rsidRPr="000230B4" w:rsidRDefault="000A1C24" w:rsidP="000A1C24">
      <w:pPr>
        <w:pStyle w:val="Caption"/>
      </w:pPr>
      <w:r>
        <w:t xml:space="preserve">Figure </w:t>
      </w:r>
      <w:fldSimple w:instr=" SEQ Figure \* ARABIC ">
        <w:r>
          <w:rPr>
            <w:noProof/>
          </w:rPr>
          <w:t>7</w:t>
        </w:r>
      </w:fldSimple>
      <w:r>
        <w:t xml:space="preserve"> Latent class mixture model BIC curve (n = 1783).</w:t>
      </w:r>
    </w:p>
    <w:sectPr w:rsidR="00EE1623" w:rsidRPr="000230B4" w:rsidSect="00B27A75">
      <w:headerReference w:type="even" r:id="rId19"/>
      <w:headerReference w:type="default" r:id="rId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Gemma Taylor" w:date="2023-05-07T12:08:00Z" w:initials="GT">
    <w:p w14:paraId="46136936" w14:textId="77777777" w:rsidR="003B1E3A" w:rsidRDefault="003B1E3A" w:rsidP="004D6FA9">
      <w:pPr>
        <w:pStyle w:val="CommentText"/>
      </w:pPr>
      <w:r>
        <w:rPr>
          <w:rStyle w:val="CommentReference"/>
        </w:rPr>
        <w:annotationRef/>
      </w:r>
      <w:r>
        <w:t xml:space="preserve">Final authorship position shows that I was the "senior author" on this paper. So please keep me here. </w:t>
      </w:r>
    </w:p>
  </w:comment>
  <w:comment w:id="6" w:author="Klemperer, Elias" w:date="2023-04-05T11:31:00Z" w:initials="KE">
    <w:p w14:paraId="4AB0F53A" w14:textId="6A87E8EB" w:rsidR="00D00411" w:rsidRDefault="00D00411" w:rsidP="004501CC">
      <w:pPr>
        <w:pStyle w:val="CommentText"/>
      </w:pPr>
      <w:r>
        <w:rPr>
          <w:rStyle w:val="CommentReference"/>
        </w:rPr>
        <w:annotationRef/>
      </w:r>
      <w:r>
        <w:t xml:space="preserve">Is it ok to add my funding as well? NIH/NIGMS P20GM103644 </w:t>
      </w:r>
    </w:p>
  </w:comment>
  <w:comment w:id="8" w:author="Klemperer, Elias" w:date="2023-04-05T11:32:00Z" w:initials="KE">
    <w:p w14:paraId="4AFBECA0" w14:textId="77777777" w:rsidR="00D00411" w:rsidRDefault="00D00411" w:rsidP="00022848">
      <w:pPr>
        <w:pStyle w:val="CommentText"/>
      </w:pPr>
      <w:r>
        <w:rPr>
          <w:rStyle w:val="CommentReference"/>
        </w:rPr>
        <w:annotationRef/>
      </w:r>
      <w:r>
        <w:t>What is the word limit?</w:t>
      </w:r>
    </w:p>
  </w:comment>
  <w:comment w:id="9" w:author="Anthony Barrows" w:date="2023-04-13T10:04:00Z" w:initials="AB">
    <w:p w14:paraId="17495A63" w14:textId="77777777" w:rsidR="00EA0BD5" w:rsidRDefault="008F4A2D" w:rsidP="006D791C">
      <w:r>
        <w:rPr>
          <w:rStyle w:val="CommentReference"/>
        </w:rPr>
        <w:annotationRef/>
      </w:r>
      <w:r w:rsidR="00EA0BD5">
        <w:rPr>
          <w:sz w:val="20"/>
          <w:szCs w:val="20"/>
        </w:rPr>
        <w:t>300 words for the abstract.</w:t>
      </w:r>
    </w:p>
  </w:comment>
  <w:comment w:id="10" w:author="Klemperer, Elias" w:date="2023-04-05T11:44:00Z" w:initials="KE">
    <w:p w14:paraId="4395AD64" w14:textId="2C02AD25" w:rsidR="00AE466A" w:rsidRDefault="00AE466A" w:rsidP="00746B02">
      <w:pPr>
        <w:pStyle w:val="CommentText"/>
      </w:pPr>
      <w:r>
        <w:rPr>
          <w:rStyle w:val="CommentReference"/>
        </w:rPr>
        <w:annotationRef/>
      </w:r>
      <w:r>
        <w:t>When?</w:t>
      </w:r>
    </w:p>
  </w:comment>
  <w:comment w:id="11" w:author="Klemperer, Elias" w:date="2023-04-05T12:50:00Z" w:initials="KE">
    <w:p w14:paraId="051407FC" w14:textId="77777777" w:rsidR="00AE2715" w:rsidRDefault="00AE2715" w:rsidP="00022958">
      <w:pPr>
        <w:pStyle w:val="CommentText"/>
      </w:pPr>
      <w:r>
        <w:rPr>
          <w:rStyle w:val="CommentReference"/>
        </w:rPr>
        <w:annotationRef/>
      </w:r>
      <w:r>
        <w:t>Probably good to note when the outcome was collected as well</w:t>
      </w:r>
    </w:p>
  </w:comment>
  <w:comment w:id="12" w:author="Klemperer, Elias" w:date="2023-04-05T12:45:00Z" w:initials="KE">
    <w:p w14:paraId="31F2A6FF" w14:textId="045F7831" w:rsidR="00AE2715" w:rsidRDefault="00AE2715" w:rsidP="00A5545D">
      <w:pPr>
        <w:pStyle w:val="CommentText"/>
      </w:pPr>
      <w:r>
        <w:rPr>
          <w:rStyle w:val="CommentReference"/>
        </w:rPr>
        <w:annotationRef/>
      </w:r>
      <w:r>
        <w:t>Trying to provide a little more detail beyond "substantially" here.</w:t>
      </w:r>
    </w:p>
  </w:comment>
  <w:comment w:id="16" w:author="Gemma Taylor" w:date="2023-05-07T12:18:00Z" w:initials="GT">
    <w:p w14:paraId="41DD1304" w14:textId="77777777" w:rsidR="00D30648" w:rsidRDefault="00D30648" w:rsidP="00D64688">
      <w:pPr>
        <w:pStyle w:val="CommentText"/>
      </w:pPr>
      <w:r>
        <w:rPr>
          <w:rStyle w:val="CommentReference"/>
        </w:rPr>
        <w:annotationRef/>
      </w:r>
      <w:r>
        <w:t>This is one of the take home messages from this paper.</w:t>
      </w:r>
    </w:p>
  </w:comment>
  <w:comment w:id="17" w:author="Klemperer, Elias" w:date="2023-04-05T11:50:00Z" w:initials="KE">
    <w:p w14:paraId="233976CA" w14:textId="6CCD9E3A" w:rsidR="00AE466A" w:rsidRDefault="00AE466A" w:rsidP="00AD74B7">
      <w:pPr>
        <w:pStyle w:val="CommentText"/>
      </w:pPr>
      <w:r>
        <w:rPr>
          <w:rStyle w:val="CommentReference"/>
        </w:rPr>
        <w:annotationRef/>
      </w:r>
      <w:r>
        <w:t xml:space="preserve">There's been a recent push to use person centered language (i.e., people who smoke) rather than the old labels (i.e., smokers). I won't make these changes throughout but, if your word count allows, I suggest trying to use person first language throughout. Here's one journal that now requires person centered language: </w:t>
      </w:r>
      <w:hyperlink r:id="rId1" w:history="1">
        <w:r w:rsidRPr="00AD74B7">
          <w:rPr>
            <w:rStyle w:val="Hyperlink"/>
          </w:rPr>
          <w:t>https://tobaccocontrol.bmj.com/content/32/2/133</w:t>
        </w:r>
      </w:hyperlink>
      <w:r>
        <w:t xml:space="preserve"> </w:t>
      </w:r>
    </w:p>
  </w:comment>
  <w:comment w:id="37" w:author="Anthony Barrows" w:date="2023-03-29T15:42:00Z" w:initials="AB">
    <w:p w14:paraId="22AE9908" w14:textId="7099C577" w:rsidR="00EA6F6F" w:rsidRDefault="00EA6F6F" w:rsidP="000818BB">
      <w:r>
        <w:rPr>
          <w:rStyle w:val="CommentReference"/>
        </w:rPr>
        <w:annotationRef/>
      </w:r>
      <w:r>
        <w:rPr>
          <w:sz w:val="20"/>
          <w:szCs w:val="20"/>
        </w:rPr>
        <w:t>Change</w:t>
      </w:r>
    </w:p>
  </w:comment>
  <w:comment w:id="30" w:author="Klemperer, Elias" w:date="2023-04-05T12:15:00Z" w:initials="KE">
    <w:p w14:paraId="2DE694F9" w14:textId="77777777" w:rsidR="00492327" w:rsidRDefault="00492327" w:rsidP="009F49DE">
      <w:pPr>
        <w:pStyle w:val="CommentText"/>
      </w:pPr>
      <w:r>
        <w:rPr>
          <w:rStyle w:val="CommentReference"/>
        </w:rPr>
        <w:annotationRef/>
      </w:r>
      <w:r>
        <w:t>You'll probably need to turn these hyperlinks into references like any other reference. Also, suggest spelling out Open Science Framework (OSF)</w:t>
      </w:r>
    </w:p>
  </w:comment>
  <w:comment w:id="34" w:author="Anthony Barrows" w:date="2023-04-24T08:56:00Z" w:initials="AB">
    <w:p w14:paraId="28648C90" w14:textId="77777777" w:rsidR="008B29F6" w:rsidRDefault="008B29F6" w:rsidP="00D145CE">
      <w:r>
        <w:rPr>
          <w:rStyle w:val="CommentReference"/>
        </w:rPr>
        <w:annotationRef/>
      </w:r>
      <w:r>
        <w:rPr>
          <w:sz w:val="20"/>
          <w:szCs w:val="20"/>
        </w:rPr>
        <w:t>Remove Packrat</w:t>
      </w:r>
    </w:p>
  </w:comment>
  <w:comment w:id="39" w:author="Klemperer, Elias" w:date="2023-04-05T12:15:00Z" w:initials="KE">
    <w:p w14:paraId="3D8DA1E0" w14:textId="447CE739" w:rsidR="00492327" w:rsidRDefault="00492327" w:rsidP="0086496D">
      <w:pPr>
        <w:pStyle w:val="CommentText"/>
      </w:pPr>
      <w:r>
        <w:rPr>
          <w:rStyle w:val="CommentReference"/>
        </w:rPr>
        <w:annotationRef/>
      </w:r>
      <w:r>
        <w:t>Same here</w:t>
      </w:r>
    </w:p>
  </w:comment>
  <w:comment w:id="40" w:author="Anthony Barrows" w:date="2023-04-24T08:59:00Z" w:initials="AB">
    <w:p w14:paraId="3BE483DC" w14:textId="77777777" w:rsidR="002E2676" w:rsidRDefault="002E2676" w:rsidP="00467702">
      <w:r>
        <w:rPr>
          <w:rStyle w:val="CommentReference"/>
        </w:rPr>
        <w:annotationRef/>
      </w:r>
      <w:r>
        <w:rPr>
          <w:sz w:val="20"/>
          <w:szCs w:val="20"/>
        </w:rPr>
        <w:t>I’m not sure it needs to be a citation, or a hyperlink. I made it one because it was in the OSF protocol, but it just leads to a homepage. I’ll remove the hyperlink.,</w:t>
      </w:r>
    </w:p>
  </w:comment>
  <w:comment w:id="45" w:author="Klemperer, Elias" w:date="2023-04-05T12:16:00Z" w:initials="KE">
    <w:p w14:paraId="749EB8F6" w14:textId="3BFDB085" w:rsidR="00492327" w:rsidRDefault="00492327" w:rsidP="001F6F34">
      <w:pPr>
        <w:pStyle w:val="CommentText"/>
      </w:pPr>
      <w:r>
        <w:rPr>
          <w:rStyle w:val="CommentReference"/>
        </w:rPr>
        <w:annotationRef/>
      </w:r>
      <w:r>
        <w:t>Could be nice to cite each study after the country in which it was conducted</w:t>
      </w:r>
    </w:p>
  </w:comment>
  <w:comment w:id="94" w:author="Gemma Taylor" w:date="2023-05-07T12:38:00Z" w:initials="GT">
    <w:p w14:paraId="6B15CEB5" w14:textId="77777777" w:rsidR="00744FB9" w:rsidRDefault="00744FB9" w:rsidP="00B55044">
      <w:pPr>
        <w:pStyle w:val="CommentText"/>
      </w:pPr>
      <w:r>
        <w:rPr>
          <w:rStyle w:val="CommentReference"/>
        </w:rPr>
        <w:annotationRef/>
      </w:r>
      <w:r>
        <w:t xml:space="preserve">Or 11 - I can't remember what we used. </w:t>
      </w:r>
    </w:p>
  </w:comment>
  <w:comment w:id="103" w:author="Klemperer, Elias" w:date="2023-04-05T15:00:00Z" w:initials="KE">
    <w:p w14:paraId="481C1AB9" w14:textId="799E4324" w:rsidR="00F6005A" w:rsidRDefault="00F6005A" w:rsidP="0094628D">
      <w:pPr>
        <w:pStyle w:val="CommentText"/>
      </w:pPr>
      <w:r>
        <w:rPr>
          <w:rStyle w:val="CommentReference"/>
        </w:rPr>
        <w:annotationRef/>
      </w:r>
      <w:r>
        <w:t>Was self-reported cessation taken into account here? Typically I've seen CO used to confirm self-reported abstinence</w:t>
      </w:r>
    </w:p>
  </w:comment>
  <w:comment w:id="104" w:author="Anthony Barrows" w:date="2023-04-13T10:44:00Z" w:initials="AB">
    <w:p w14:paraId="05C2EEB3" w14:textId="77777777" w:rsidR="00DA441E" w:rsidRDefault="009E64D5" w:rsidP="00FD3E8B">
      <w:r>
        <w:rPr>
          <w:rStyle w:val="CommentReference"/>
        </w:rPr>
        <w:annotationRef/>
      </w:r>
      <w:r w:rsidR="00DA441E">
        <w:rPr>
          <w:sz w:val="20"/>
          <w:szCs w:val="20"/>
        </w:rPr>
        <w:t xml:space="preserve">Yes, this is a more reasonable way to look at it. </w:t>
      </w:r>
    </w:p>
  </w:comment>
  <w:comment w:id="117" w:author="Klemperer, Elias" w:date="2023-04-05T12:40:00Z" w:initials="KE">
    <w:p w14:paraId="6BB5517E" w14:textId="4C70A297" w:rsidR="005A7912" w:rsidRDefault="005A7912">
      <w:pPr>
        <w:pStyle w:val="CommentText"/>
      </w:pPr>
      <w:r>
        <w:rPr>
          <w:rStyle w:val="CommentReference"/>
        </w:rPr>
        <w:annotationRef/>
      </w:r>
      <w:r>
        <w:t xml:space="preserve">I know I've mentioned in prior drafts, but I think we will get pushback on this given the current guidelines recommend a cutoff of 6 ppm to define cigarette abstinence </w:t>
      </w:r>
      <w:hyperlink r:id="rId2" w:history="1">
        <w:r w:rsidRPr="00B3642B">
          <w:rPr>
            <w:rStyle w:val="Hyperlink"/>
          </w:rPr>
          <w:t>https://academic.oup.com/ntr/article/22/7/1086/5579733</w:t>
        </w:r>
      </w:hyperlink>
    </w:p>
    <w:p w14:paraId="26044FF4" w14:textId="77777777" w:rsidR="005A7912" w:rsidRDefault="005A7912">
      <w:pPr>
        <w:pStyle w:val="CommentText"/>
      </w:pPr>
    </w:p>
    <w:p w14:paraId="2A202AD1" w14:textId="77777777" w:rsidR="005A7912" w:rsidRDefault="005A7912" w:rsidP="00B3642B">
      <w:pPr>
        <w:pStyle w:val="CommentText"/>
      </w:pPr>
      <w:r>
        <w:t>Is there any way to change this outcome? IF not, any thoughts on why 11 ppm was used or how we can explain this decision? For example did you actually have PPM data or was abstinence defined by Mcneil and provided to you as binary (abstinent vs not abstinent)? If the latter you could simply list this as a limitation of the dataset and note that at the time (2003) 11ppm was a more common cutoff :</w:t>
      </w:r>
      <w:hyperlink r:id="rId3" w:history="1">
        <w:r w:rsidRPr="00B3642B">
          <w:rPr>
            <w:rStyle w:val="Hyperlink"/>
          </w:rPr>
          <w:t>https://academic.oup.com/ntr/article/4/2/149/1013220</w:t>
        </w:r>
      </w:hyperlink>
    </w:p>
  </w:comment>
  <w:comment w:id="118" w:author="Anthony Barrows" w:date="2023-04-13T10:45:00Z" w:initials="AB">
    <w:p w14:paraId="7035CA6F" w14:textId="77777777" w:rsidR="0057314F" w:rsidRDefault="0057314F" w:rsidP="00A81C51">
      <w:r>
        <w:rPr>
          <w:rStyle w:val="CommentReference"/>
        </w:rPr>
        <w:annotationRef/>
      </w:r>
      <w:r>
        <w:rPr>
          <w:sz w:val="20"/>
          <w:szCs w:val="20"/>
        </w:rPr>
        <w:t>Let’s chat about this.</w:t>
      </w:r>
    </w:p>
  </w:comment>
  <w:comment w:id="155" w:author="Anthony Barrows" w:date="2023-04-24T16:19:00Z" w:initials="AB">
    <w:p w14:paraId="33AAEE2E" w14:textId="43EF4A66" w:rsidR="00C551B7" w:rsidRDefault="00C551B7" w:rsidP="00926E6C">
      <w:r>
        <w:rPr>
          <w:rStyle w:val="CommentReference"/>
        </w:rPr>
        <w:annotationRef/>
      </w:r>
      <w:r>
        <w:rPr>
          <w:sz w:val="20"/>
          <w:szCs w:val="20"/>
        </w:rPr>
        <w:t>Change this to only examine one group</w:t>
      </w:r>
    </w:p>
  </w:comment>
  <w:comment w:id="156" w:author="Klemperer, Elias" w:date="2023-04-05T13:46:00Z" w:initials="KE">
    <w:p w14:paraId="3B5AB768" w14:textId="20BABA14" w:rsidR="007F78DA" w:rsidRDefault="007F78DA" w:rsidP="009B12DC">
      <w:pPr>
        <w:pStyle w:val="CommentText"/>
      </w:pPr>
      <w:r>
        <w:rPr>
          <w:rStyle w:val="CommentReference"/>
        </w:rPr>
        <w:annotationRef/>
      </w:r>
      <w:r>
        <w:t>It's not clear to me why this comparison was made, what was the aim here? What did you hope to learn?</w:t>
      </w:r>
    </w:p>
  </w:comment>
  <w:comment w:id="157" w:author="Anthony Barrows" w:date="2023-04-13T10:48:00Z" w:initials="AB">
    <w:p w14:paraId="07DE207E" w14:textId="77777777" w:rsidR="009B6C67" w:rsidRDefault="009B6C67" w:rsidP="005713C4">
      <w:r>
        <w:rPr>
          <w:rStyle w:val="CommentReference"/>
        </w:rPr>
        <w:annotationRef/>
      </w:r>
      <w:r>
        <w:rPr>
          <w:sz w:val="20"/>
          <w:szCs w:val="20"/>
        </w:rPr>
        <w:t xml:space="preserve">This was something of an exploratory analysis (and I wrestled with how appropriate it might be, given we didn’t hypothesize a difference ahead of time). </w:t>
      </w:r>
    </w:p>
    <w:p w14:paraId="6F913A6B" w14:textId="77777777" w:rsidR="009B6C67" w:rsidRDefault="009B6C67" w:rsidP="005713C4"/>
    <w:p w14:paraId="0B2BA1E1" w14:textId="77777777" w:rsidR="009B6C67" w:rsidRDefault="009B6C67" w:rsidP="005713C4">
      <w:r>
        <w:rPr>
          <w:sz w:val="20"/>
          <w:szCs w:val="20"/>
        </w:rPr>
        <w:t>I initially expected the latent trajectories to completely reflect randomized condition in the trial, but that wasn’t the case. It seemed appropriate to investigate this finding some.</w:t>
      </w:r>
    </w:p>
  </w:comment>
  <w:comment w:id="159" w:author="Klemperer, Elias" w:date="2023-04-05T13:42:00Z" w:initials="KE">
    <w:p w14:paraId="3CD15F5C" w14:textId="56E226A7" w:rsidR="007F78DA" w:rsidRDefault="007F78DA" w:rsidP="00AB4247">
      <w:pPr>
        <w:pStyle w:val="CommentText"/>
      </w:pPr>
      <w:r>
        <w:rPr>
          <w:rStyle w:val="CommentReference"/>
        </w:rPr>
        <w:annotationRef/>
      </w:r>
      <w:r>
        <w:t>Can you spell out the full ROC phrase here and give a brief explanation as to how this should be interpreted?</w:t>
      </w:r>
    </w:p>
  </w:comment>
  <w:comment w:id="167" w:author="Anthony Barrows" w:date="2023-05-01T14:58:00Z" w:initials="AB">
    <w:p w14:paraId="794E9FE0" w14:textId="77777777" w:rsidR="005F5899" w:rsidRDefault="005F5899" w:rsidP="005F5899">
      <w:r>
        <w:rPr>
          <w:rStyle w:val="CommentReference"/>
        </w:rPr>
        <w:annotationRef/>
      </w:r>
      <w:r>
        <w:rPr>
          <w:sz w:val="20"/>
          <w:szCs w:val="20"/>
        </w:rPr>
        <w:t xml:space="preserve">This isn’t critical, and it does deviate from the plan. Personally, I think it’s interesting that the structural equation modeling wasn’t just a fancy way to detect who received active vs. placebo NRT, and warrants some exploration. However, I’m not wedded to it and happy to take it out. </w:t>
      </w:r>
    </w:p>
  </w:comment>
  <w:comment w:id="168" w:author="Gemma Taylor" w:date="2023-05-07T12:47:00Z" w:initials="GT">
    <w:p w14:paraId="4D4D277B" w14:textId="77777777" w:rsidR="00D35E23" w:rsidRDefault="00D35E23" w:rsidP="00D76DED">
      <w:pPr>
        <w:pStyle w:val="CommentText"/>
      </w:pPr>
      <w:r>
        <w:rPr>
          <w:rStyle w:val="CommentReference"/>
        </w:rPr>
        <w:annotationRef/>
      </w:r>
      <w:r>
        <w:t xml:space="preserve">I agree - this is very interesting, and it shows that a high proportion of people who received placebo were still able to reduce smoking. Can you add this point to the dsicussion. </w:t>
      </w:r>
    </w:p>
  </w:comment>
  <w:comment w:id="170" w:author="Gemma Taylor" w:date="2023-05-07T12:47:00Z" w:initials="GT">
    <w:p w14:paraId="112E05BB" w14:textId="77777777" w:rsidR="00D35E23" w:rsidRDefault="00D35E23" w:rsidP="00FF6660">
      <w:pPr>
        <w:pStyle w:val="CommentText"/>
      </w:pPr>
      <w:r>
        <w:rPr>
          <w:rStyle w:val="CommentReference"/>
        </w:rPr>
        <w:annotationRef/>
      </w:r>
      <w:r>
        <w:t>Which table show these data?</w:t>
      </w:r>
    </w:p>
  </w:comment>
  <w:comment w:id="173" w:author="Gemma Taylor" w:date="2023-05-07T12:47:00Z" w:initials="GT">
    <w:p w14:paraId="4A3AD240" w14:textId="77777777" w:rsidR="005F4D68" w:rsidRDefault="005F4D68" w:rsidP="00816438">
      <w:pPr>
        <w:pStyle w:val="CommentText"/>
      </w:pPr>
      <w:r>
        <w:rPr>
          <w:rStyle w:val="CommentReference"/>
        </w:rPr>
        <w:annotationRef/>
      </w:r>
      <w:r>
        <w:t>Which table shows this</w:t>
      </w:r>
    </w:p>
  </w:comment>
  <w:comment w:id="177" w:author="Anthony Barrows" w:date="2023-05-01T15:15:00Z" w:initials="AB">
    <w:p w14:paraId="7C71A810" w14:textId="35E9332B" w:rsidR="006F59B6" w:rsidRDefault="006F59B6" w:rsidP="00B802A4">
      <w:r>
        <w:rPr>
          <w:rStyle w:val="CommentReference"/>
        </w:rPr>
        <w:annotationRef/>
      </w:r>
      <w:r>
        <w:rPr>
          <w:sz w:val="20"/>
          <w:szCs w:val="20"/>
        </w:rPr>
        <w:t>This is a much cleaner story, now. Thanks, Eli.</w:t>
      </w:r>
    </w:p>
  </w:comment>
  <w:comment w:id="197" w:author="Klemperer, Elias" w:date="2023-04-05T13:59:00Z" w:initials="KE">
    <w:p w14:paraId="1A2FBFA4" w14:textId="340397CD" w:rsidR="00FE5A16" w:rsidRDefault="00FE5A16" w:rsidP="000958EA">
      <w:pPr>
        <w:pStyle w:val="CommentText"/>
      </w:pPr>
      <w:r>
        <w:rPr>
          <w:rStyle w:val="CommentReference"/>
        </w:rPr>
        <w:annotationRef/>
      </w:r>
      <w:r>
        <w:t>The standard is to treatment missing follow-up data as smoking  - so I suggest re-running these analyses using all 1783 participants including anyone who does not have a CO value as smoking</w:t>
      </w:r>
    </w:p>
  </w:comment>
  <w:comment w:id="198" w:author="Anthony Barrows" w:date="2023-05-01T14:59:00Z" w:initials="AB">
    <w:p w14:paraId="51FEED41" w14:textId="77777777" w:rsidR="009C555E" w:rsidRDefault="009C555E" w:rsidP="00506F31">
      <w:r>
        <w:rPr>
          <w:rStyle w:val="CommentReference"/>
        </w:rPr>
        <w:annotationRef/>
      </w:r>
      <w:r>
        <w:rPr>
          <w:sz w:val="20"/>
          <w:szCs w:val="20"/>
        </w:rPr>
        <w:t>Done.</w:t>
      </w:r>
    </w:p>
  </w:comment>
  <w:comment w:id="202" w:author="Klemperer, Elias" w:date="2023-04-05T14:34:00Z" w:initials="KE">
    <w:p w14:paraId="7EC8A28C" w14:textId="3B0BF7F8" w:rsidR="00213AD9" w:rsidRDefault="00213AD9" w:rsidP="003D33BF">
      <w:pPr>
        <w:pStyle w:val="CommentText"/>
      </w:pPr>
      <w:r>
        <w:rPr>
          <w:rStyle w:val="CommentReference"/>
        </w:rPr>
        <w:annotationRef/>
      </w:r>
      <w:r>
        <w:t>This is hard for me to follow and I suspect will be tough for some readers to follow as well - can you provide a sentence or two interpreting what this means in terms of clinical implications. "This suggests that…"</w:t>
      </w:r>
    </w:p>
  </w:comment>
  <w:comment w:id="237" w:author="Klemperer, Elias" w:date="2023-04-05T14:36:00Z" w:initials="KE">
    <w:p w14:paraId="52F82A87" w14:textId="77777777" w:rsidR="00213AD9" w:rsidRDefault="00213AD9" w:rsidP="0046163A">
      <w:pPr>
        <w:pStyle w:val="CommentText"/>
      </w:pPr>
      <w:r>
        <w:rPr>
          <w:rStyle w:val="CommentReference"/>
        </w:rPr>
        <w:annotationRef/>
      </w:r>
      <w:r>
        <w:t>Also hard for me to follow - can you provide a brief interpretation of what this is demonstrating?</w:t>
      </w:r>
    </w:p>
  </w:comment>
  <w:comment w:id="252" w:author="Klemperer, Elias" w:date="2023-04-05T14:47:00Z" w:initials="KE">
    <w:p w14:paraId="7349898F" w14:textId="77777777" w:rsidR="00925627" w:rsidRDefault="00925627" w:rsidP="006E6FA7">
      <w:pPr>
        <w:pStyle w:val="CommentText"/>
      </w:pPr>
      <w:r>
        <w:rPr>
          <w:rStyle w:val="CommentReference"/>
        </w:rPr>
        <w:annotationRef/>
      </w:r>
      <w:r>
        <w:t>Quitting was coded as 0 CPD, correct?</w:t>
      </w:r>
    </w:p>
  </w:comment>
  <w:comment w:id="253" w:author="Anthony Barrows" w:date="2023-05-01T16:27:00Z" w:initials="AB">
    <w:p w14:paraId="0C871026" w14:textId="77777777" w:rsidR="008C125B" w:rsidRDefault="00125CFB" w:rsidP="005F2117">
      <w:r>
        <w:rPr>
          <w:rStyle w:val="CommentReference"/>
        </w:rPr>
        <w:annotationRef/>
      </w:r>
      <w:r w:rsidR="008C125B">
        <w:rPr>
          <w:sz w:val="20"/>
          <w:szCs w:val="20"/>
        </w:rPr>
        <w:t>Yes, in this context. Quitting was a yes/no question. If a participant (at any session) said they quit, I coded CPD to 0.</w:t>
      </w:r>
    </w:p>
  </w:comment>
  <w:comment w:id="265" w:author="Klemperer, Elias" w:date="2023-04-05T14:58:00Z" w:initials="KE">
    <w:p w14:paraId="157DE41B" w14:textId="66F22800" w:rsidR="00F6005A" w:rsidRDefault="00F6005A">
      <w:pPr>
        <w:pStyle w:val="CommentText"/>
      </w:pPr>
      <w:r>
        <w:rPr>
          <w:rStyle w:val="CommentReference"/>
        </w:rPr>
        <w:annotationRef/>
      </w:r>
      <w:r>
        <w:t xml:space="preserve">I think part of my confusion above is around whether models predicting CO values are using a binary outcome (abstinent or smoking based on a CO cutoff) or continuous outcome (CO ppm). Here it sounds like you're interpreting a binary outcome and suggesting that latent class predicted smoking cessation but above in the results it sounded like continuous CO ppm was the outcome. This is an important distinction to make consistently throughout. </w:t>
      </w:r>
    </w:p>
    <w:p w14:paraId="19A4A5B8" w14:textId="77777777" w:rsidR="00F6005A" w:rsidRDefault="00F6005A">
      <w:pPr>
        <w:pStyle w:val="CommentText"/>
      </w:pPr>
    </w:p>
    <w:p w14:paraId="1CF99CB6" w14:textId="77777777" w:rsidR="00F6005A" w:rsidRDefault="00F6005A" w:rsidP="00E838F4">
      <w:pPr>
        <w:pStyle w:val="CommentText"/>
      </w:pPr>
      <w:r>
        <w:t>Generally speaking the binary outcome is much more meaningful. CO ppm is simply a rough measure of when you smoked your last cigarette.</w:t>
      </w:r>
    </w:p>
  </w:comment>
  <w:comment w:id="266" w:author="Anthony Barrows" w:date="2023-05-01T16:29:00Z" w:initials="AB">
    <w:p w14:paraId="260FA61B" w14:textId="77777777" w:rsidR="00A565E5" w:rsidRDefault="00A565E5" w:rsidP="00254D67">
      <w:r>
        <w:rPr>
          <w:rStyle w:val="CommentReference"/>
        </w:rPr>
        <w:annotationRef/>
      </w:r>
      <w:r>
        <w:rPr>
          <w:sz w:val="20"/>
          <w:szCs w:val="20"/>
        </w:rPr>
        <w:t>This should be sorted out, now.</w:t>
      </w:r>
    </w:p>
  </w:comment>
  <w:comment w:id="268" w:author="Klemperer, Elias" w:date="2023-04-05T15:05:00Z" w:initials="KE">
    <w:p w14:paraId="7BB9F7E9" w14:textId="5BFF2E4D" w:rsidR="00F6005A" w:rsidRDefault="00F6005A">
      <w:pPr>
        <w:pStyle w:val="CommentText"/>
      </w:pPr>
      <w:r>
        <w:rPr>
          <w:rStyle w:val="CommentReference"/>
        </w:rPr>
        <w:annotationRef/>
      </w:r>
      <w:r>
        <w:rPr>
          <w:color w:val="222222"/>
          <w:highlight w:val="white"/>
        </w:rPr>
        <w:t>Lindson‐Hawley N, Shinkins B, West R, Michie S, Aveyard P. Does cigarette reduction while using nicotine replacement therapy prior to a quit attempt predict abstinence following quit date?. Addiction. 2016 Jul;111(7):1275-82.</w:t>
      </w:r>
      <w:r>
        <w:t xml:space="preserve"> </w:t>
      </w:r>
    </w:p>
    <w:p w14:paraId="28688E3F" w14:textId="77777777" w:rsidR="00F6005A" w:rsidRDefault="00F6005A">
      <w:pPr>
        <w:pStyle w:val="CommentText"/>
      </w:pPr>
    </w:p>
    <w:p w14:paraId="4E25D03E" w14:textId="77777777" w:rsidR="00F6005A" w:rsidRDefault="00F6005A">
      <w:pPr>
        <w:pStyle w:val="CommentText"/>
      </w:pPr>
      <w:r>
        <w:t xml:space="preserve">Shameless plug: </w:t>
      </w:r>
    </w:p>
    <w:p w14:paraId="1FAC7100" w14:textId="77777777" w:rsidR="00F6005A" w:rsidRDefault="00F6005A" w:rsidP="00CA7621">
      <w:pPr>
        <w:pStyle w:val="CommentText"/>
      </w:pPr>
      <w:r>
        <w:rPr>
          <w:color w:val="222222"/>
          <w:highlight w:val="white"/>
        </w:rPr>
        <w:t>Klemperer EM, Hughes JR. Does the magnitude of reduction in cigarettes per day predict smoking cessation? A qualitative review. Nicotine &amp; Tobacco Research. 2016 Jan 1;18(1):88-92.</w:t>
      </w:r>
      <w:r>
        <w:t xml:space="preserve"> </w:t>
      </w:r>
    </w:p>
  </w:comment>
  <w:comment w:id="284" w:author="Klemperer, Elias" w:date="2023-04-05T15:14:00Z" w:initials="KE">
    <w:p w14:paraId="5A177EC0" w14:textId="77777777" w:rsidR="0067320E" w:rsidRDefault="0067320E" w:rsidP="005C4452">
      <w:pPr>
        <w:pStyle w:val="CommentText"/>
      </w:pPr>
      <w:r>
        <w:rPr>
          <w:rStyle w:val="CommentReference"/>
        </w:rPr>
        <w:annotationRef/>
      </w:r>
      <w:r>
        <w:t>I don't follow - how does this relate to the current recommendation for a 6 ppm cutoff to define smoking abstinence?</w:t>
      </w:r>
    </w:p>
  </w:comment>
  <w:comment w:id="295" w:author="Klemperer, Elias" w:date="2023-04-05T15:17:00Z" w:initials="KE">
    <w:p w14:paraId="3E137289" w14:textId="77777777" w:rsidR="00F939F3" w:rsidRDefault="00F939F3" w:rsidP="00182293">
      <w:pPr>
        <w:pStyle w:val="CommentText"/>
      </w:pPr>
      <w:r>
        <w:rPr>
          <w:rStyle w:val="CommentReference"/>
        </w:rPr>
        <w:annotationRef/>
      </w:r>
      <w:r>
        <w:rPr>
          <w:color w:val="222222"/>
          <w:highlight w:val="white"/>
        </w:rPr>
        <w:t>Hughes JR, Carpenter MJ. The feasibility of smoking reduction: an update. Addiction. 2005 Aug;100(8):1074-89.</w:t>
      </w:r>
      <w:r>
        <w:t xml:space="preserve"> </w:t>
      </w:r>
    </w:p>
  </w:comment>
  <w:comment w:id="297" w:author="Gemma Taylor" w:date="2023-05-07T12:50:00Z" w:initials="GT">
    <w:p w14:paraId="74AA99FB" w14:textId="77777777" w:rsidR="00FE14F4" w:rsidRDefault="00FE14F4">
      <w:pPr>
        <w:pStyle w:val="CommentText"/>
      </w:pPr>
      <w:r>
        <w:rPr>
          <w:rStyle w:val="CommentReference"/>
        </w:rPr>
        <w:annotationRef/>
      </w:r>
      <w:r>
        <w:t xml:space="preserve">Missing data bias is a limitation too. </w:t>
      </w:r>
    </w:p>
    <w:p w14:paraId="4FE21F5A" w14:textId="77777777" w:rsidR="00FE14F4" w:rsidRDefault="00FE14F4">
      <w:pPr>
        <w:pStyle w:val="CommentText"/>
      </w:pPr>
    </w:p>
    <w:p w14:paraId="08487B73" w14:textId="77777777" w:rsidR="00FE14F4" w:rsidRDefault="00FE14F4" w:rsidP="00456034">
      <w:pPr>
        <w:pStyle w:val="CommentText"/>
      </w:pPr>
      <w:r>
        <w:t xml:space="preserve">Please add a few sentences around stregnths too - i.e. bioverified smoking cessation, using ML to generate classes. Decent sized sample, from different nations. </w:t>
      </w:r>
    </w:p>
  </w:comment>
  <w:comment w:id="300" w:author="Klemperer, Elias" w:date="2023-04-05T15:18:00Z" w:initials="KE">
    <w:p w14:paraId="06497BC1" w14:textId="2AA40340" w:rsidR="00F939F3" w:rsidRDefault="00F939F3" w:rsidP="000F5DA3">
      <w:pPr>
        <w:pStyle w:val="CommentText"/>
      </w:pPr>
      <w:r>
        <w:rPr>
          <w:rStyle w:val="CommentReference"/>
        </w:rPr>
        <w:annotationRef/>
      </w:r>
      <w:r>
        <w:t>You could delete this if looking for places to cut</w:t>
      </w:r>
    </w:p>
  </w:comment>
  <w:comment w:id="313" w:author="Gemma Taylor" w:date="2023-05-07T12:51:00Z" w:initials="GT">
    <w:p w14:paraId="41706668" w14:textId="77777777" w:rsidR="00820ACB" w:rsidRDefault="00820ACB" w:rsidP="00B9684B">
      <w:pPr>
        <w:pStyle w:val="CommentText"/>
      </w:pPr>
      <w:r>
        <w:rPr>
          <w:rStyle w:val="CommentReference"/>
        </w:rPr>
        <w:annotationRef/>
      </w:r>
      <w:r>
        <w:t>I think we can make a stronger conclusion, about the type of people who are more likely to reduce their smoking, and that those who reduce by more than 50% from baselines are almost guaranteed to quit smoking. This is huge clinical message.</w:t>
      </w:r>
    </w:p>
  </w:comment>
  <w:comment w:id="304" w:author="Klemperer, Elias" w:date="2023-04-05T15:37:00Z" w:initials="KE">
    <w:p w14:paraId="4D1898B4" w14:textId="1345D096" w:rsidR="00794022" w:rsidRDefault="00794022" w:rsidP="00DD3E82">
      <w:pPr>
        <w:pStyle w:val="CommentText"/>
      </w:pPr>
      <w:r>
        <w:rPr>
          <w:rStyle w:val="CommentReference"/>
        </w:rPr>
        <w:annotationRef/>
      </w:r>
      <w:r>
        <w:t xml:space="preserve">Not sure that this is the best wording, but we need something here to pull it all together. </w:t>
      </w:r>
    </w:p>
  </w:comment>
  <w:comment w:id="339" w:author="Anthony Barrows" w:date="2023-04-24T15:17:00Z" w:initials="AB">
    <w:p w14:paraId="0110A569" w14:textId="77777777" w:rsidR="00B12F46" w:rsidRDefault="00B12F46" w:rsidP="008D2F67">
      <w:r>
        <w:rPr>
          <w:rStyle w:val="CommentReference"/>
        </w:rPr>
        <w:annotationRef/>
      </w:r>
      <w:r>
        <w:rPr>
          <w:sz w:val="20"/>
          <w:szCs w:val="20"/>
        </w:rPr>
        <w:t>Verify references</w:t>
      </w:r>
    </w:p>
  </w:comment>
  <w:comment w:id="342" w:author="Klemperer, Elias" w:date="2023-04-05T14:45:00Z" w:initials="KE">
    <w:p w14:paraId="3F1BC3B2" w14:textId="439009A8" w:rsidR="00934ECC" w:rsidRDefault="00934ECC" w:rsidP="009F7F79">
      <w:pPr>
        <w:pStyle w:val="CommentText"/>
      </w:pPr>
      <w:r>
        <w:rPr>
          <w:rStyle w:val="CommentReference"/>
        </w:rPr>
        <w:annotationRef/>
      </w:r>
      <w:r>
        <w:t xml:space="preserve">Figures 6 &amp; 7 aren't referenced in the text. Seems like they could both be moved to a supplement or deleted.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136936" w15:done="1"/>
  <w15:commentEx w15:paraId="4AB0F53A" w15:done="1"/>
  <w15:commentEx w15:paraId="4AFBECA0" w15:done="0"/>
  <w15:commentEx w15:paraId="17495A63" w15:paraIdParent="4AFBECA0" w15:done="0"/>
  <w15:commentEx w15:paraId="4395AD64" w15:done="1"/>
  <w15:commentEx w15:paraId="051407FC" w15:paraIdParent="4395AD64" w15:done="1"/>
  <w15:commentEx w15:paraId="31F2A6FF" w15:done="1"/>
  <w15:commentEx w15:paraId="41DD1304" w15:done="1"/>
  <w15:commentEx w15:paraId="233976CA" w15:done="1"/>
  <w15:commentEx w15:paraId="22AE9908" w15:done="1"/>
  <w15:commentEx w15:paraId="2DE694F9" w15:done="1"/>
  <w15:commentEx w15:paraId="28648C90" w15:done="0"/>
  <w15:commentEx w15:paraId="3D8DA1E0" w15:done="0"/>
  <w15:commentEx w15:paraId="3BE483DC" w15:paraIdParent="3D8DA1E0" w15:done="0"/>
  <w15:commentEx w15:paraId="749EB8F6" w15:done="1"/>
  <w15:commentEx w15:paraId="6B15CEB5" w15:done="0"/>
  <w15:commentEx w15:paraId="481C1AB9" w15:done="0"/>
  <w15:commentEx w15:paraId="05C2EEB3" w15:paraIdParent="481C1AB9" w15:done="0"/>
  <w15:commentEx w15:paraId="2A202AD1" w15:done="0"/>
  <w15:commentEx w15:paraId="7035CA6F" w15:paraIdParent="2A202AD1" w15:done="0"/>
  <w15:commentEx w15:paraId="33AAEE2E" w15:done="0"/>
  <w15:commentEx w15:paraId="3B5AB768" w15:done="0"/>
  <w15:commentEx w15:paraId="0B2BA1E1" w15:paraIdParent="3B5AB768" w15:done="0"/>
  <w15:commentEx w15:paraId="3CD15F5C" w15:done="0"/>
  <w15:commentEx w15:paraId="794E9FE0" w15:done="0"/>
  <w15:commentEx w15:paraId="4D4D277B" w15:paraIdParent="794E9FE0" w15:done="0"/>
  <w15:commentEx w15:paraId="112E05BB" w15:done="0"/>
  <w15:commentEx w15:paraId="4A3AD240" w15:done="0"/>
  <w15:commentEx w15:paraId="7C71A810" w15:done="0"/>
  <w15:commentEx w15:paraId="1A2FBFA4" w15:done="0"/>
  <w15:commentEx w15:paraId="51FEED41" w15:paraIdParent="1A2FBFA4" w15:done="0"/>
  <w15:commentEx w15:paraId="7EC8A28C" w15:done="0"/>
  <w15:commentEx w15:paraId="52F82A87" w15:done="0"/>
  <w15:commentEx w15:paraId="7349898F" w15:done="0"/>
  <w15:commentEx w15:paraId="0C871026" w15:paraIdParent="7349898F" w15:done="0"/>
  <w15:commentEx w15:paraId="1CF99CB6" w15:done="0"/>
  <w15:commentEx w15:paraId="260FA61B" w15:paraIdParent="1CF99CB6" w15:done="0"/>
  <w15:commentEx w15:paraId="1FAC7100" w15:done="1"/>
  <w15:commentEx w15:paraId="5A177EC0" w15:done="0"/>
  <w15:commentEx w15:paraId="3E137289" w15:done="1"/>
  <w15:commentEx w15:paraId="08487B73" w15:done="0"/>
  <w15:commentEx w15:paraId="06497BC1" w15:done="0"/>
  <w15:commentEx w15:paraId="41706668" w15:done="0"/>
  <w15:commentEx w15:paraId="4D1898B4" w15:done="0"/>
  <w15:commentEx w15:paraId="0110A569" w15:done="0"/>
  <w15:commentEx w15:paraId="3F1BC3B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2132A" w16cex:dateUtc="2023-05-07T11:08:00Z"/>
  <w16cex:commentExtensible w16cex:durableId="27D7DA9F" w16cex:dateUtc="2023-04-05T15:31:00Z"/>
  <w16cex:commentExtensible w16cex:durableId="27D7DAE2" w16cex:dateUtc="2023-04-05T15:32:00Z"/>
  <w16cex:commentExtensible w16cex:durableId="27E2522E" w16cex:dateUtc="2023-04-13T14:04:00Z"/>
  <w16cex:commentExtensible w16cex:durableId="27D7DD89" w16cex:dateUtc="2023-04-05T15:44:00Z"/>
  <w16cex:commentExtensible w16cex:durableId="27D7ED0A" w16cex:dateUtc="2023-04-05T16:50:00Z"/>
  <w16cex:commentExtensible w16cex:durableId="27D7EBF4" w16cex:dateUtc="2023-04-05T16:45:00Z"/>
  <w16cex:commentExtensible w16cex:durableId="28021599" w16cex:dateUtc="2023-05-07T11:18:00Z"/>
  <w16cex:commentExtensible w16cex:durableId="27D7DF0F" w16cex:dateUtc="2023-04-05T15:50:00Z"/>
  <w16cex:commentExtensible w16cex:durableId="27CEDAE0" w16cex:dateUtc="2023-03-29T19:42:00Z"/>
  <w16cex:commentExtensible w16cex:durableId="27D7E4CA" w16cex:dateUtc="2023-04-05T16:15:00Z"/>
  <w16cex:commentExtensible w16cex:durableId="27F0C2B9" w16cex:dateUtc="2023-04-24T12:56:00Z"/>
  <w16cex:commentExtensible w16cex:durableId="27D7E4D7" w16cex:dateUtc="2023-04-05T16:15:00Z"/>
  <w16cex:commentExtensible w16cex:durableId="27F0C369" w16cex:dateUtc="2023-04-24T12:59:00Z"/>
  <w16cex:commentExtensible w16cex:durableId="27D7E520" w16cex:dateUtc="2023-04-05T16:16:00Z"/>
  <w16cex:commentExtensible w16cex:durableId="28021A59" w16cex:dateUtc="2023-05-07T11:38:00Z"/>
  <w16cex:commentExtensible w16cex:durableId="27D80BAA" w16cex:dateUtc="2023-04-05T19:00:00Z"/>
  <w16cex:commentExtensible w16cex:durableId="27E25B8B" w16cex:dateUtc="2023-04-13T14:44:00Z"/>
  <w16cex:commentExtensible w16cex:durableId="27D7EAAF" w16cex:dateUtc="2023-04-05T16:40:00Z"/>
  <w16cex:commentExtensible w16cex:durableId="27E25BB1" w16cex:dateUtc="2023-04-13T14:45:00Z"/>
  <w16cex:commentExtensible w16cex:durableId="27F12AAD" w16cex:dateUtc="2023-04-24T20:19:00Z"/>
  <w16cex:commentExtensible w16cex:durableId="27D7FA2A" w16cex:dateUtc="2023-04-05T17:46:00Z"/>
  <w16cex:commentExtensible w16cex:durableId="27E25C70" w16cex:dateUtc="2023-04-13T14:48:00Z"/>
  <w16cex:commentExtensible w16cex:durableId="27D7F94D" w16cex:dateUtc="2023-04-05T17:42:00Z"/>
  <w16cex:commentExtensible w16cex:durableId="27FA5209" w16cex:dateUtc="2023-05-01T18:58:00Z"/>
  <w16cex:commentExtensible w16cex:durableId="28021C4F" w16cex:dateUtc="2023-05-07T11:47:00Z"/>
  <w16cex:commentExtensible w16cex:durableId="28021C5A" w16cex:dateUtc="2023-05-07T11:47:00Z"/>
  <w16cex:commentExtensible w16cex:durableId="28021C69" w16cex:dateUtc="2023-05-07T11:47:00Z"/>
  <w16cex:commentExtensible w16cex:durableId="27FA561C" w16cex:dateUtc="2023-05-01T19:15:00Z"/>
  <w16cex:commentExtensible w16cex:durableId="27D7FD54" w16cex:dateUtc="2023-04-05T17:59:00Z"/>
  <w16cex:commentExtensible w16cex:durableId="27FA5269" w16cex:dateUtc="2023-05-01T18:59:00Z"/>
  <w16cex:commentExtensible w16cex:durableId="27D8055D" w16cex:dateUtc="2023-04-05T18:34:00Z"/>
  <w16cex:commentExtensible w16cex:durableId="27D805FB" w16cex:dateUtc="2023-04-05T18:36:00Z"/>
  <w16cex:commentExtensible w16cex:durableId="27D80891" w16cex:dateUtc="2023-04-05T18:47:00Z"/>
  <w16cex:commentExtensible w16cex:durableId="27FA66E7" w16cex:dateUtc="2023-05-01T20:27:00Z"/>
  <w16cex:commentExtensible w16cex:durableId="27D80B02" w16cex:dateUtc="2023-04-05T18:58:00Z"/>
  <w16cex:commentExtensible w16cex:durableId="27FA677B" w16cex:dateUtc="2023-05-01T20:29:00Z"/>
  <w16cex:commentExtensible w16cex:durableId="27D80CCE" w16cex:dateUtc="2023-04-05T19:05:00Z"/>
  <w16cex:commentExtensible w16cex:durableId="27D80ECC" w16cex:dateUtc="2023-04-05T19:14:00Z"/>
  <w16cex:commentExtensible w16cex:durableId="27D80F77" w16cex:dateUtc="2023-04-05T19:17:00Z"/>
  <w16cex:commentExtensible w16cex:durableId="28021D04" w16cex:dateUtc="2023-05-07T11:50:00Z"/>
  <w16cex:commentExtensible w16cex:durableId="27D80FAD" w16cex:dateUtc="2023-04-05T19:18:00Z"/>
  <w16cex:commentExtensible w16cex:durableId="28021D3C" w16cex:dateUtc="2023-05-07T11:51:00Z"/>
  <w16cex:commentExtensible w16cex:durableId="27D81420" w16cex:dateUtc="2023-04-05T19:37:00Z"/>
  <w16cex:commentExtensible w16cex:durableId="27F11BF4" w16cex:dateUtc="2023-04-24T19:17:00Z"/>
  <w16cex:commentExtensible w16cex:durableId="27D8080A" w16cex:dateUtc="2023-04-05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136936" w16cid:durableId="2802132A"/>
  <w16cid:commentId w16cid:paraId="4AB0F53A" w16cid:durableId="27D7DA9F"/>
  <w16cid:commentId w16cid:paraId="4AFBECA0" w16cid:durableId="27D7DAE2"/>
  <w16cid:commentId w16cid:paraId="17495A63" w16cid:durableId="27E2522E"/>
  <w16cid:commentId w16cid:paraId="4395AD64" w16cid:durableId="27D7DD89"/>
  <w16cid:commentId w16cid:paraId="051407FC" w16cid:durableId="27D7ED0A"/>
  <w16cid:commentId w16cid:paraId="31F2A6FF" w16cid:durableId="27D7EBF4"/>
  <w16cid:commentId w16cid:paraId="41DD1304" w16cid:durableId="28021599"/>
  <w16cid:commentId w16cid:paraId="233976CA" w16cid:durableId="27D7DF0F"/>
  <w16cid:commentId w16cid:paraId="22AE9908" w16cid:durableId="27CEDAE0"/>
  <w16cid:commentId w16cid:paraId="2DE694F9" w16cid:durableId="27D7E4CA"/>
  <w16cid:commentId w16cid:paraId="28648C90" w16cid:durableId="27F0C2B9"/>
  <w16cid:commentId w16cid:paraId="3D8DA1E0" w16cid:durableId="27D7E4D7"/>
  <w16cid:commentId w16cid:paraId="3BE483DC" w16cid:durableId="27F0C369"/>
  <w16cid:commentId w16cid:paraId="749EB8F6" w16cid:durableId="27D7E520"/>
  <w16cid:commentId w16cid:paraId="6B15CEB5" w16cid:durableId="28021A59"/>
  <w16cid:commentId w16cid:paraId="481C1AB9" w16cid:durableId="27D80BAA"/>
  <w16cid:commentId w16cid:paraId="05C2EEB3" w16cid:durableId="27E25B8B"/>
  <w16cid:commentId w16cid:paraId="2A202AD1" w16cid:durableId="27D7EAAF"/>
  <w16cid:commentId w16cid:paraId="7035CA6F" w16cid:durableId="27E25BB1"/>
  <w16cid:commentId w16cid:paraId="33AAEE2E" w16cid:durableId="27F12AAD"/>
  <w16cid:commentId w16cid:paraId="3B5AB768" w16cid:durableId="27D7FA2A"/>
  <w16cid:commentId w16cid:paraId="0B2BA1E1" w16cid:durableId="27E25C70"/>
  <w16cid:commentId w16cid:paraId="3CD15F5C" w16cid:durableId="27D7F94D"/>
  <w16cid:commentId w16cid:paraId="794E9FE0" w16cid:durableId="27FA5209"/>
  <w16cid:commentId w16cid:paraId="4D4D277B" w16cid:durableId="28021C4F"/>
  <w16cid:commentId w16cid:paraId="112E05BB" w16cid:durableId="28021C5A"/>
  <w16cid:commentId w16cid:paraId="4A3AD240" w16cid:durableId="28021C69"/>
  <w16cid:commentId w16cid:paraId="7C71A810" w16cid:durableId="27FA561C"/>
  <w16cid:commentId w16cid:paraId="1A2FBFA4" w16cid:durableId="27D7FD54"/>
  <w16cid:commentId w16cid:paraId="51FEED41" w16cid:durableId="27FA5269"/>
  <w16cid:commentId w16cid:paraId="7EC8A28C" w16cid:durableId="27D8055D"/>
  <w16cid:commentId w16cid:paraId="52F82A87" w16cid:durableId="27D805FB"/>
  <w16cid:commentId w16cid:paraId="7349898F" w16cid:durableId="27D80891"/>
  <w16cid:commentId w16cid:paraId="0C871026" w16cid:durableId="27FA66E7"/>
  <w16cid:commentId w16cid:paraId="1CF99CB6" w16cid:durableId="27D80B02"/>
  <w16cid:commentId w16cid:paraId="260FA61B" w16cid:durableId="27FA677B"/>
  <w16cid:commentId w16cid:paraId="1FAC7100" w16cid:durableId="27D80CCE"/>
  <w16cid:commentId w16cid:paraId="5A177EC0" w16cid:durableId="27D80ECC"/>
  <w16cid:commentId w16cid:paraId="3E137289" w16cid:durableId="27D80F77"/>
  <w16cid:commentId w16cid:paraId="08487B73" w16cid:durableId="28021D04"/>
  <w16cid:commentId w16cid:paraId="06497BC1" w16cid:durableId="27D80FAD"/>
  <w16cid:commentId w16cid:paraId="41706668" w16cid:durableId="28021D3C"/>
  <w16cid:commentId w16cid:paraId="4D1898B4" w16cid:durableId="27D81420"/>
  <w16cid:commentId w16cid:paraId="0110A569" w16cid:durableId="27F11BF4"/>
  <w16cid:commentId w16cid:paraId="3F1BC3B2" w16cid:durableId="27D808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AA7A0" w14:textId="77777777" w:rsidR="009F6A84" w:rsidRDefault="009F6A84" w:rsidP="00E57E42">
      <w:r>
        <w:separator/>
      </w:r>
    </w:p>
  </w:endnote>
  <w:endnote w:type="continuationSeparator" w:id="0">
    <w:p w14:paraId="79A93900" w14:textId="77777777" w:rsidR="009F6A84" w:rsidRDefault="009F6A84" w:rsidP="00E57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56E62" w14:textId="77777777" w:rsidR="009F6A84" w:rsidRDefault="009F6A84" w:rsidP="00E57E42">
      <w:r>
        <w:separator/>
      </w:r>
    </w:p>
  </w:footnote>
  <w:footnote w:type="continuationSeparator" w:id="0">
    <w:p w14:paraId="46934831" w14:textId="77777777" w:rsidR="009F6A84" w:rsidRDefault="009F6A84" w:rsidP="00E57E42">
      <w:r>
        <w:continuationSeparator/>
      </w:r>
    </w:p>
  </w:footnote>
  <w:footnote w:id="1">
    <w:p w14:paraId="5D59F261" w14:textId="1FA642AE" w:rsidR="00B62173" w:rsidRDefault="00B62173" w:rsidP="00B62173">
      <w:pPr>
        <w:pStyle w:val="FootnoteText"/>
        <w:rPr>
          <w:rFonts w:eastAsia="Arial Unicode MS" w:cs="Arial Unicode MS"/>
        </w:rPr>
      </w:pPr>
      <w:r w:rsidRPr="00725392">
        <w:rPr>
          <w:rStyle w:val="FootnoteReference"/>
        </w:rPr>
        <w:footnoteRef/>
      </w:r>
      <w:r>
        <w:rPr>
          <w:rFonts w:eastAsia="Arial Unicode MS" w:cs="Arial Unicode MS"/>
        </w:rPr>
        <w:t xml:space="preserve"> Department of Psychiatry, University of Vermont,</w:t>
      </w:r>
      <w:r w:rsidR="00C22D83">
        <w:rPr>
          <w:rFonts w:eastAsia="Arial Unicode MS" w:cs="Arial Unicode MS"/>
        </w:rPr>
        <w:t xml:space="preserve"> Burlington, VT,</w:t>
      </w:r>
      <w:r>
        <w:rPr>
          <w:rFonts w:eastAsia="Arial Unicode MS" w:cs="Arial Unicode MS"/>
        </w:rPr>
        <w:t xml:space="preserve"> USA</w:t>
      </w:r>
    </w:p>
    <w:p w14:paraId="5EB4516C" w14:textId="660A39CC" w:rsidR="00B62173" w:rsidRPr="00003204" w:rsidRDefault="00B62173" w:rsidP="00B62173">
      <w:pPr>
        <w:pStyle w:val="FootnoteText"/>
      </w:pPr>
      <w:r>
        <w:rPr>
          <w:rFonts w:eastAsia="Arial Unicode MS" w:cs="Arial Unicode MS"/>
          <w:vertAlign w:val="superscript"/>
        </w:rPr>
        <w:t>2</w:t>
      </w:r>
      <w:r>
        <w:rPr>
          <w:rFonts w:eastAsia="Arial Unicode MS" w:cs="Arial Unicode MS"/>
        </w:rPr>
        <w:t xml:space="preserve"> Department of Psychology, University of Bath, </w:t>
      </w:r>
      <w:r w:rsidR="00CF432A">
        <w:rPr>
          <w:rFonts w:eastAsia="Arial Unicode MS" w:cs="Arial Unicode MS"/>
        </w:rPr>
        <w:t xml:space="preserve">Bath, </w:t>
      </w:r>
      <w:r>
        <w:rPr>
          <w:rFonts w:eastAsia="Arial Unicode MS" w:cs="Arial Unicode MS"/>
        </w:rPr>
        <w:t>UK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4523135"/>
      <w:docPartObj>
        <w:docPartGallery w:val="Page Numbers (Top of Page)"/>
        <w:docPartUnique/>
      </w:docPartObj>
    </w:sdtPr>
    <w:sdtEndPr>
      <w:rPr>
        <w:rStyle w:val="PageNumber"/>
      </w:rPr>
    </w:sdtEndPr>
    <w:sdtContent>
      <w:p w14:paraId="0C3AF051" w14:textId="504A3F45" w:rsidR="00B27A75" w:rsidRDefault="00B27A75" w:rsidP="00424D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5B5D66" w14:textId="77777777" w:rsidR="00B67F5A" w:rsidRDefault="00B67F5A" w:rsidP="00B27A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4171601"/>
      <w:docPartObj>
        <w:docPartGallery w:val="Page Numbers (Top of Page)"/>
        <w:docPartUnique/>
      </w:docPartObj>
    </w:sdtPr>
    <w:sdtEndPr>
      <w:rPr>
        <w:rStyle w:val="PageNumber"/>
      </w:rPr>
    </w:sdtEndPr>
    <w:sdtContent>
      <w:p w14:paraId="2AB6A2CC" w14:textId="0819263F" w:rsidR="00B27A75" w:rsidRDefault="00B27A75" w:rsidP="00424D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B8F449" w14:textId="263C8B4B" w:rsidR="00B67F5A" w:rsidRDefault="00B67F5A" w:rsidP="00B27A75">
    <w:pPr>
      <w:pStyle w:val="Header"/>
      <w:ind w:right="360"/>
    </w:pPr>
    <w:r>
      <w:t>SMOKING REDUCTION TRAJECTORIES</w:t>
    </w:r>
  </w:p>
  <w:p w14:paraId="48AE68DD" w14:textId="77777777" w:rsidR="00B67F5A" w:rsidRDefault="00B67F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C26"/>
    <w:multiLevelType w:val="hybridMultilevel"/>
    <w:tmpl w:val="D80CE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51ACD"/>
    <w:multiLevelType w:val="hybridMultilevel"/>
    <w:tmpl w:val="CC463652"/>
    <w:styleLink w:val="ImportedStyle1"/>
    <w:lvl w:ilvl="0" w:tplc="4B346074">
      <w:start w:val="1"/>
      <w:numFmt w:val="decimal"/>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9D6EF5CC">
      <w:start w:val="1"/>
      <w:numFmt w:val="lowerLetter"/>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4A005FAA">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73B2F954">
      <w:start w:val="1"/>
      <w:numFmt w:val="decimal"/>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AE00D69C">
      <w:start w:val="1"/>
      <w:numFmt w:val="lowerLetter"/>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96A83854">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47C8458E">
      <w:start w:val="1"/>
      <w:numFmt w:val="decimal"/>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CE30A366">
      <w:start w:val="1"/>
      <w:numFmt w:val="lowerLetter"/>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F4061BE4">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B212D92"/>
    <w:multiLevelType w:val="hybridMultilevel"/>
    <w:tmpl w:val="CC463652"/>
    <w:numStyleLink w:val="ImportedStyle1"/>
  </w:abstractNum>
  <w:num w:numId="1" w16cid:durableId="1684167051">
    <w:abstractNumId w:val="1"/>
  </w:num>
  <w:num w:numId="2" w16cid:durableId="2026666781">
    <w:abstractNumId w:val="2"/>
  </w:num>
  <w:num w:numId="3" w16cid:durableId="13431635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hony Barrows">
    <w15:presenceInfo w15:providerId="AD" w15:userId="S::ajbarrow@uvm.edu::4c6c1da1-9b4d-4fcf-8538-8858cd6e4b73"/>
  </w15:person>
  <w15:person w15:author="Gemma Taylor">
    <w15:presenceInfo w15:providerId="AD" w15:userId="S::gemma.taylor@heor.co.uk::ad5446a6-69c2-4897-afcd-0385b827af70"/>
  </w15:person>
  <w15:person w15:author="Klemperer, Elias">
    <w15:presenceInfo w15:providerId="AD" w15:userId="S::eklemper@med.uvm.edu::86f3895a-80e4-440a-8227-562a76476c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CF2"/>
    <w:rsid w:val="00003204"/>
    <w:rsid w:val="00003866"/>
    <w:rsid w:val="00003B4B"/>
    <w:rsid w:val="00012892"/>
    <w:rsid w:val="00016AB2"/>
    <w:rsid w:val="000230B4"/>
    <w:rsid w:val="000311E6"/>
    <w:rsid w:val="000403B2"/>
    <w:rsid w:val="00050FAF"/>
    <w:rsid w:val="00056287"/>
    <w:rsid w:val="000566E5"/>
    <w:rsid w:val="000720A8"/>
    <w:rsid w:val="00072A6D"/>
    <w:rsid w:val="00077B55"/>
    <w:rsid w:val="00087223"/>
    <w:rsid w:val="000879B5"/>
    <w:rsid w:val="000A1C24"/>
    <w:rsid w:val="000B51D9"/>
    <w:rsid w:val="000B61E1"/>
    <w:rsid w:val="000D1A90"/>
    <w:rsid w:val="000D2363"/>
    <w:rsid w:val="000D468A"/>
    <w:rsid w:val="000E529F"/>
    <w:rsid w:val="000F7204"/>
    <w:rsid w:val="0010120C"/>
    <w:rsid w:val="00105E97"/>
    <w:rsid w:val="00106D6C"/>
    <w:rsid w:val="001220A6"/>
    <w:rsid w:val="0012587A"/>
    <w:rsid w:val="00125CFB"/>
    <w:rsid w:val="0013758C"/>
    <w:rsid w:val="00140DDE"/>
    <w:rsid w:val="00152CF2"/>
    <w:rsid w:val="001711E5"/>
    <w:rsid w:val="001748DA"/>
    <w:rsid w:val="001750C1"/>
    <w:rsid w:val="0018548F"/>
    <w:rsid w:val="00192D3F"/>
    <w:rsid w:val="00195AE6"/>
    <w:rsid w:val="001A5B3C"/>
    <w:rsid w:val="001B0172"/>
    <w:rsid w:val="001C07D0"/>
    <w:rsid w:val="001C0984"/>
    <w:rsid w:val="001C55A8"/>
    <w:rsid w:val="001C780E"/>
    <w:rsid w:val="00213AD9"/>
    <w:rsid w:val="00214712"/>
    <w:rsid w:val="0021506F"/>
    <w:rsid w:val="002336B1"/>
    <w:rsid w:val="00236B80"/>
    <w:rsid w:val="0023706F"/>
    <w:rsid w:val="00244E8C"/>
    <w:rsid w:val="0024738C"/>
    <w:rsid w:val="00250169"/>
    <w:rsid w:val="00254472"/>
    <w:rsid w:val="00264092"/>
    <w:rsid w:val="002679BF"/>
    <w:rsid w:val="002702A0"/>
    <w:rsid w:val="002722E9"/>
    <w:rsid w:val="0027379A"/>
    <w:rsid w:val="002833B3"/>
    <w:rsid w:val="00290DA4"/>
    <w:rsid w:val="0029525E"/>
    <w:rsid w:val="002C4863"/>
    <w:rsid w:val="002C77C1"/>
    <w:rsid w:val="002C7E98"/>
    <w:rsid w:val="002D2284"/>
    <w:rsid w:val="002D4B6F"/>
    <w:rsid w:val="002D67F6"/>
    <w:rsid w:val="002D687E"/>
    <w:rsid w:val="002E2676"/>
    <w:rsid w:val="002E3329"/>
    <w:rsid w:val="002E3767"/>
    <w:rsid w:val="002E4CA7"/>
    <w:rsid w:val="002E709E"/>
    <w:rsid w:val="002F114E"/>
    <w:rsid w:val="002F4327"/>
    <w:rsid w:val="00300448"/>
    <w:rsid w:val="00312D2E"/>
    <w:rsid w:val="0031776E"/>
    <w:rsid w:val="0032119F"/>
    <w:rsid w:val="00322485"/>
    <w:rsid w:val="003226A3"/>
    <w:rsid w:val="00322B21"/>
    <w:rsid w:val="00327180"/>
    <w:rsid w:val="00327738"/>
    <w:rsid w:val="003361D9"/>
    <w:rsid w:val="003524B3"/>
    <w:rsid w:val="003563F1"/>
    <w:rsid w:val="00361602"/>
    <w:rsid w:val="00362544"/>
    <w:rsid w:val="00362889"/>
    <w:rsid w:val="00364FB7"/>
    <w:rsid w:val="00373661"/>
    <w:rsid w:val="00376E5D"/>
    <w:rsid w:val="003778C6"/>
    <w:rsid w:val="00380169"/>
    <w:rsid w:val="0038034C"/>
    <w:rsid w:val="00383A0A"/>
    <w:rsid w:val="00384CDC"/>
    <w:rsid w:val="003865B1"/>
    <w:rsid w:val="00387DE3"/>
    <w:rsid w:val="0039161E"/>
    <w:rsid w:val="0039526E"/>
    <w:rsid w:val="003A456B"/>
    <w:rsid w:val="003B1E3A"/>
    <w:rsid w:val="003B356E"/>
    <w:rsid w:val="003B3F81"/>
    <w:rsid w:val="003B41E3"/>
    <w:rsid w:val="003C2346"/>
    <w:rsid w:val="003C54ED"/>
    <w:rsid w:val="003C59CA"/>
    <w:rsid w:val="003D620A"/>
    <w:rsid w:val="003E27FC"/>
    <w:rsid w:val="003E2AEA"/>
    <w:rsid w:val="003F38B4"/>
    <w:rsid w:val="003F5337"/>
    <w:rsid w:val="003F5F54"/>
    <w:rsid w:val="00402673"/>
    <w:rsid w:val="0041497F"/>
    <w:rsid w:val="00414AB9"/>
    <w:rsid w:val="00420625"/>
    <w:rsid w:val="00431720"/>
    <w:rsid w:val="00434AE3"/>
    <w:rsid w:val="00436F28"/>
    <w:rsid w:val="00440338"/>
    <w:rsid w:val="00446B98"/>
    <w:rsid w:val="0045073C"/>
    <w:rsid w:val="004509FB"/>
    <w:rsid w:val="004670EE"/>
    <w:rsid w:val="0047483C"/>
    <w:rsid w:val="00477078"/>
    <w:rsid w:val="0048108E"/>
    <w:rsid w:val="00483AFA"/>
    <w:rsid w:val="00483C38"/>
    <w:rsid w:val="00492327"/>
    <w:rsid w:val="0049259E"/>
    <w:rsid w:val="00494E1E"/>
    <w:rsid w:val="004A3F72"/>
    <w:rsid w:val="004A5D3B"/>
    <w:rsid w:val="004C2747"/>
    <w:rsid w:val="004C2CC4"/>
    <w:rsid w:val="004C5EFB"/>
    <w:rsid w:val="004D2929"/>
    <w:rsid w:val="004D2EAD"/>
    <w:rsid w:val="004D5791"/>
    <w:rsid w:val="004E2430"/>
    <w:rsid w:val="004F3058"/>
    <w:rsid w:val="004F52F1"/>
    <w:rsid w:val="004F66E6"/>
    <w:rsid w:val="00502708"/>
    <w:rsid w:val="00507CDF"/>
    <w:rsid w:val="00514EFE"/>
    <w:rsid w:val="0051577C"/>
    <w:rsid w:val="00521BD5"/>
    <w:rsid w:val="00522BCF"/>
    <w:rsid w:val="00523A50"/>
    <w:rsid w:val="00526CA0"/>
    <w:rsid w:val="0053374D"/>
    <w:rsid w:val="0053426B"/>
    <w:rsid w:val="00536694"/>
    <w:rsid w:val="005368BB"/>
    <w:rsid w:val="0054441D"/>
    <w:rsid w:val="005545BA"/>
    <w:rsid w:val="0055575F"/>
    <w:rsid w:val="00561AA7"/>
    <w:rsid w:val="00565D60"/>
    <w:rsid w:val="00565F25"/>
    <w:rsid w:val="00566ED2"/>
    <w:rsid w:val="0057040C"/>
    <w:rsid w:val="005710FA"/>
    <w:rsid w:val="0057314F"/>
    <w:rsid w:val="00575039"/>
    <w:rsid w:val="005822B2"/>
    <w:rsid w:val="00587F34"/>
    <w:rsid w:val="00597E0B"/>
    <w:rsid w:val="005A208C"/>
    <w:rsid w:val="005A28FD"/>
    <w:rsid w:val="005A4733"/>
    <w:rsid w:val="005A7912"/>
    <w:rsid w:val="005B1D83"/>
    <w:rsid w:val="005B5CB0"/>
    <w:rsid w:val="005B7A8D"/>
    <w:rsid w:val="005D4B98"/>
    <w:rsid w:val="005D7027"/>
    <w:rsid w:val="005E0257"/>
    <w:rsid w:val="005F0932"/>
    <w:rsid w:val="005F2EF8"/>
    <w:rsid w:val="005F3939"/>
    <w:rsid w:val="005F4C25"/>
    <w:rsid w:val="005F4D68"/>
    <w:rsid w:val="005F5899"/>
    <w:rsid w:val="005F58DB"/>
    <w:rsid w:val="00601153"/>
    <w:rsid w:val="00605BDE"/>
    <w:rsid w:val="00626A26"/>
    <w:rsid w:val="00631CF2"/>
    <w:rsid w:val="006326F1"/>
    <w:rsid w:val="006431E8"/>
    <w:rsid w:val="006440B3"/>
    <w:rsid w:val="00651F24"/>
    <w:rsid w:val="00654AB7"/>
    <w:rsid w:val="00655694"/>
    <w:rsid w:val="00656499"/>
    <w:rsid w:val="00665D6F"/>
    <w:rsid w:val="00672DF7"/>
    <w:rsid w:val="0067320E"/>
    <w:rsid w:val="0068658F"/>
    <w:rsid w:val="006A4A32"/>
    <w:rsid w:val="006A7770"/>
    <w:rsid w:val="006B46B6"/>
    <w:rsid w:val="006C075B"/>
    <w:rsid w:val="006C0AD0"/>
    <w:rsid w:val="006C106B"/>
    <w:rsid w:val="006C642A"/>
    <w:rsid w:val="006D0D7A"/>
    <w:rsid w:val="006F5593"/>
    <w:rsid w:val="006F59B6"/>
    <w:rsid w:val="006F621E"/>
    <w:rsid w:val="0070312B"/>
    <w:rsid w:val="00705A20"/>
    <w:rsid w:val="00713434"/>
    <w:rsid w:val="007139CA"/>
    <w:rsid w:val="00725392"/>
    <w:rsid w:val="00733133"/>
    <w:rsid w:val="00741484"/>
    <w:rsid w:val="007433A0"/>
    <w:rsid w:val="00744FB9"/>
    <w:rsid w:val="007558AF"/>
    <w:rsid w:val="00767806"/>
    <w:rsid w:val="00776C71"/>
    <w:rsid w:val="007806C9"/>
    <w:rsid w:val="0078184F"/>
    <w:rsid w:val="00783E61"/>
    <w:rsid w:val="00784EBE"/>
    <w:rsid w:val="00785234"/>
    <w:rsid w:val="0079208F"/>
    <w:rsid w:val="007936B0"/>
    <w:rsid w:val="00794022"/>
    <w:rsid w:val="007A3C1C"/>
    <w:rsid w:val="007A6309"/>
    <w:rsid w:val="007A6EC2"/>
    <w:rsid w:val="007A765A"/>
    <w:rsid w:val="007B3766"/>
    <w:rsid w:val="007B55C6"/>
    <w:rsid w:val="007C1E02"/>
    <w:rsid w:val="007C75BC"/>
    <w:rsid w:val="007D67FA"/>
    <w:rsid w:val="007E39A2"/>
    <w:rsid w:val="007F4A63"/>
    <w:rsid w:val="007F78DA"/>
    <w:rsid w:val="00804802"/>
    <w:rsid w:val="00806592"/>
    <w:rsid w:val="0081389A"/>
    <w:rsid w:val="008154D9"/>
    <w:rsid w:val="00820ACB"/>
    <w:rsid w:val="00821953"/>
    <w:rsid w:val="00822D48"/>
    <w:rsid w:val="008249AE"/>
    <w:rsid w:val="00826C53"/>
    <w:rsid w:val="008374BF"/>
    <w:rsid w:val="008433C7"/>
    <w:rsid w:val="00844F9D"/>
    <w:rsid w:val="008518E8"/>
    <w:rsid w:val="00851FDB"/>
    <w:rsid w:val="00857F17"/>
    <w:rsid w:val="00874072"/>
    <w:rsid w:val="00874B3C"/>
    <w:rsid w:val="008807EC"/>
    <w:rsid w:val="00880FC8"/>
    <w:rsid w:val="00887316"/>
    <w:rsid w:val="00887F2D"/>
    <w:rsid w:val="008A2773"/>
    <w:rsid w:val="008A3011"/>
    <w:rsid w:val="008B1F1A"/>
    <w:rsid w:val="008B29F6"/>
    <w:rsid w:val="008B5BBE"/>
    <w:rsid w:val="008C0392"/>
    <w:rsid w:val="008C125B"/>
    <w:rsid w:val="008D2153"/>
    <w:rsid w:val="008D4E40"/>
    <w:rsid w:val="008D774A"/>
    <w:rsid w:val="008E5127"/>
    <w:rsid w:val="008F09E2"/>
    <w:rsid w:val="008F0D46"/>
    <w:rsid w:val="008F4A2D"/>
    <w:rsid w:val="009049A8"/>
    <w:rsid w:val="00911BE8"/>
    <w:rsid w:val="00925627"/>
    <w:rsid w:val="00926C96"/>
    <w:rsid w:val="009333D3"/>
    <w:rsid w:val="00934ECC"/>
    <w:rsid w:val="00943D1B"/>
    <w:rsid w:val="009457E5"/>
    <w:rsid w:val="00963CC0"/>
    <w:rsid w:val="009642FC"/>
    <w:rsid w:val="00977623"/>
    <w:rsid w:val="0098077D"/>
    <w:rsid w:val="00983C47"/>
    <w:rsid w:val="009925DC"/>
    <w:rsid w:val="009976C4"/>
    <w:rsid w:val="009A1182"/>
    <w:rsid w:val="009A4852"/>
    <w:rsid w:val="009A4ABD"/>
    <w:rsid w:val="009B1BDD"/>
    <w:rsid w:val="009B2BE4"/>
    <w:rsid w:val="009B310D"/>
    <w:rsid w:val="009B6C67"/>
    <w:rsid w:val="009B7FB9"/>
    <w:rsid w:val="009C0ABB"/>
    <w:rsid w:val="009C2DAB"/>
    <w:rsid w:val="009C555E"/>
    <w:rsid w:val="009E06CB"/>
    <w:rsid w:val="009E19FB"/>
    <w:rsid w:val="009E64D5"/>
    <w:rsid w:val="009F47F0"/>
    <w:rsid w:val="009F529A"/>
    <w:rsid w:val="009F6A84"/>
    <w:rsid w:val="00A0035E"/>
    <w:rsid w:val="00A023C0"/>
    <w:rsid w:val="00A05470"/>
    <w:rsid w:val="00A12364"/>
    <w:rsid w:val="00A213AD"/>
    <w:rsid w:val="00A274A3"/>
    <w:rsid w:val="00A42BEE"/>
    <w:rsid w:val="00A468BE"/>
    <w:rsid w:val="00A50490"/>
    <w:rsid w:val="00A51A25"/>
    <w:rsid w:val="00A52366"/>
    <w:rsid w:val="00A55B9D"/>
    <w:rsid w:val="00A55F6F"/>
    <w:rsid w:val="00A565E5"/>
    <w:rsid w:val="00A61909"/>
    <w:rsid w:val="00A62705"/>
    <w:rsid w:val="00A6659A"/>
    <w:rsid w:val="00A72BB7"/>
    <w:rsid w:val="00A74B42"/>
    <w:rsid w:val="00A77880"/>
    <w:rsid w:val="00A9485B"/>
    <w:rsid w:val="00AA163A"/>
    <w:rsid w:val="00AA6ADA"/>
    <w:rsid w:val="00AB5E1A"/>
    <w:rsid w:val="00AB72B1"/>
    <w:rsid w:val="00AC0F2F"/>
    <w:rsid w:val="00AD2D4C"/>
    <w:rsid w:val="00AD3F2A"/>
    <w:rsid w:val="00AD5F49"/>
    <w:rsid w:val="00AD60B5"/>
    <w:rsid w:val="00AE2715"/>
    <w:rsid w:val="00AE3050"/>
    <w:rsid w:val="00AE466A"/>
    <w:rsid w:val="00AF1C80"/>
    <w:rsid w:val="00AF43CA"/>
    <w:rsid w:val="00AF675C"/>
    <w:rsid w:val="00B01350"/>
    <w:rsid w:val="00B05E46"/>
    <w:rsid w:val="00B06254"/>
    <w:rsid w:val="00B12F46"/>
    <w:rsid w:val="00B172FC"/>
    <w:rsid w:val="00B17B2A"/>
    <w:rsid w:val="00B23B57"/>
    <w:rsid w:val="00B27A75"/>
    <w:rsid w:val="00B32C31"/>
    <w:rsid w:val="00B32C39"/>
    <w:rsid w:val="00B404A0"/>
    <w:rsid w:val="00B44E25"/>
    <w:rsid w:val="00B45520"/>
    <w:rsid w:val="00B50F5E"/>
    <w:rsid w:val="00B57414"/>
    <w:rsid w:val="00B62173"/>
    <w:rsid w:val="00B674D5"/>
    <w:rsid w:val="00B67F5A"/>
    <w:rsid w:val="00B7240B"/>
    <w:rsid w:val="00B72A97"/>
    <w:rsid w:val="00B82985"/>
    <w:rsid w:val="00B8330D"/>
    <w:rsid w:val="00B869E4"/>
    <w:rsid w:val="00B972A9"/>
    <w:rsid w:val="00BA0738"/>
    <w:rsid w:val="00BA767C"/>
    <w:rsid w:val="00BB7090"/>
    <w:rsid w:val="00BD0137"/>
    <w:rsid w:val="00BD2034"/>
    <w:rsid w:val="00BD2D35"/>
    <w:rsid w:val="00BE0038"/>
    <w:rsid w:val="00BF29DF"/>
    <w:rsid w:val="00BF611D"/>
    <w:rsid w:val="00BF7894"/>
    <w:rsid w:val="00C22D83"/>
    <w:rsid w:val="00C268F2"/>
    <w:rsid w:val="00C27673"/>
    <w:rsid w:val="00C329C3"/>
    <w:rsid w:val="00C4001E"/>
    <w:rsid w:val="00C428F8"/>
    <w:rsid w:val="00C44FC2"/>
    <w:rsid w:val="00C46218"/>
    <w:rsid w:val="00C551B7"/>
    <w:rsid w:val="00C66DAD"/>
    <w:rsid w:val="00C74DB0"/>
    <w:rsid w:val="00C75510"/>
    <w:rsid w:val="00C776AE"/>
    <w:rsid w:val="00C91083"/>
    <w:rsid w:val="00CA2A55"/>
    <w:rsid w:val="00CA577D"/>
    <w:rsid w:val="00CA714E"/>
    <w:rsid w:val="00CB2612"/>
    <w:rsid w:val="00CB7405"/>
    <w:rsid w:val="00CC3DA7"/>
    <w:rsid w:val="00CC6689"/>
    <w:rsid w:val="00CD1B1E"/>
    <w:rsid w:val="00CD20D0"/>
    <w:rsid w:val="00CD31A3"/>
    <w:rsid w:val="00CD4E53"/>
    <w:rsid w:val="00CD73DB"/>
    <w:rsid w:val="00CE42E6"/>
    <w:rsid w:val="00CE5266"/>
    <w:rsid w:val="00CE70FC"/>
    <w:rsid w:val="00CF432A"/>
    <w:rsid w:val="00CF781E"/>
    <w:rsid w:val="00D00411"/>
    <w:rsid w:val="00D1255B"/>
    <w:rsid w:val="00D14C17"/>
    <w:rsid w:val="00D15506"/>
    <w:rsid w:val="00D169A7"/>
    <w:rsid w:val="00D20F51"/>
    <w:rsid w:val="00D25287"/>
    <w:rsid w:val="00D30648"/>
    <w:rsid w:val="00D30D5E"/>
    <w:rsid w:val="00D31069"/>
    <w:rsid w:val="00D35274"/>
    <w:rsid w:val="00D35E23"/>
    <w:rsid w:val="00D375FF"/>
    <w:rsid w:val="00D41AEE"/>
    <w:rsid w:val="00D469DE"/>
    <w:rsid w:val="00D4756A"/>
    <w:rsid w:val="00D50BF6"/>
    <w:rsid w:val="00D5251C"/>
    <w:rsid w:val="00D549E3"/>
    <w:rsid w:val="00D617F0"/>
    <w:rsid w:val="00D62C81"/>
    <w:rsid w:val="00D64197"/>
    <w:rsid w:val="00D77671"/>
    <w:rsid w:val="00D776DD"/>
    <w:rsid w:val="00D83838"/>
    <w:rsid w:val="00D8635F"/>
    <w:rsid w:val="00D9211B"/>
    <w:rsid w:val="00D946B1"/>
    <w:rsid w:val="00D97EDB"/>
    <w:rsid w:val="00DA1A50"/>
    <w:rsid w:val="00DA39B9"/>
    <w:rsid w:val="00DA441E"/>
    <w:rsid w:val="00DA447F"/>
    <w:rsid w:val="00DB57C5"/>
    <w:rsid w:val="00DC0E40"/>
    <w:rsid w:val="00DD2127"/>
    <w:rsid w:val="00DD5F3A"/>
    <w:rsid w:val="00DD6459"/>
    <w:rsid w:val="00DE2C51"/>
    <w:rsid w:val="00DF4CEE"/>
    <w:rsid w:val="00E0447D"/>
    <w:rsid w:val="00E12E4B"/>
    <w:rsid w:val="00E14E8E"/>
    <w:rsid w:val="00E16AC2"/>
    <w:rsid w:val="00E505B5"/>
    <w:rsid w:val="00E53A81"/>
    <w:rsid w:val="00E56E78"/>
    <w:rsid w:val="00E57E42"/>
    <w:rsid w:val="00E75A79"/>
    <w:rsid w:val="00E770B3"/>
    <w:rsid w:val="00E81B38"/>
    <w:rsid w:val="00E85D86"/>
    <w:rsid w:val="00E86BE3"/>
    <w:rsid w:val="00E90F56"/>
    <w:rsid w:val="00E92E3F"/>
    <w:rsid w:val="00E930B1"/>
    <w:rsid w:val="00EA0BD5"/>
    <w:rsid w:val="00EA6200"/>
    <w:rsid w:val="00EA6A8E"/>
    <w:rsid w:val="00EA6F6F"/>
    <w:rsid w:val="00EB0069"/>
    <w:rsid w:val="00EB6364"/>
    <w:rsid w:val="00EB7CA5"/>
    <w:rsid w:val="00EC1268"/>
    <w:rsid w:val="00EC7E2D"/>
    <w:rsid w:val="00ED1EF4"/>
    <w:rsid w:val="00ED79EE"/>
    <w:rsid w:val="00EE1623"/>
    <w:rsid w:val="00EE1BBB"/>
    <w:rsid w:val="00EE35F2"/>
    <w:rsid w:val="00EE52C3"/>
    <w:rsid w:val="00EE6067"/>
    <w:rsid w:val="00EE7947"/>
    <w:rsid w:val="00EF05E0"/>
    <w:rsid w:val="00EF55F9"/>
    <w:rsid w:val="00F07156"/>
    <w:rsid w:val="00F31BD0"/>
    <w:rsid w:val="00F36963"/>
    <w:rsid w:val="00F45EB3"/>
    <w:rsid w:val="00F6005A"/>
    <w:rsid w:val="00F7568B"/>
    <w:rsid w:val="00F77DBE"/>
    <w:rsid w:val="00F939F3"/>
    <w:rsid w:val="00F95ACF"/>
    <w:rsid w:val="00F97E02"/>
    <w:rsid w:val="00FA02B4"/>
    <w:rsid w:val="00FA76E3"/>
    <w:rsid w:val="00FB2B65"/>
    <w:rsid w:val="00FD0003"/>
    <w:rsid w:val="00FD2298"/>
    <w:rsid w:val="00FD2FBD"/>
    <w:rsid w:val="00FE137F"/>
    <w:rsid w:val="00FE14F4"/>
    <w:rsid w:val="00FE5A16"/>
    <w:rsid w:val="00FE7736"/>
    <w:rsid w:val="00FF086A"/>
    <w:rsid w:val="00FF2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2BBF"/>
  <w15:chartTrackingRefBased/>
  <w15:docId w15:val="{74C839F5-203F-C549-8497-83820655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6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6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09E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177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Text"/>
    <w:link w:val="TitleChar"/>
    <w:uiPriority w:val="10"/>
    <w:qFormat/>
    <w:rsid w:val="00E57E42"/>
    <w:pPr>
      <w:keepNext/>
      <w:keepLines/>
      <w:pBdr>
        <w:top w:val="nil"/>
        <w:left w:val="nil"/>
        <w:bottom w:val="nil"/>
        <w:right w:val="nil"/>
        <w:between w:val="nil"/>
        <w:bar w:val="nil"/>
      </w:pBdr>
      <w:spacing w:before="480" w:after="240"/>
      <w:jc w:val="center"/>
    </w:pPr>
    <w:rPr>
      <w:rFonts w:ascii="Calibri" w:eastAsia="Arial Unicode MS" w:hAnsi="Calibri" w:cs="Arial Unicode MS"/>
      <w:b/>
      <w:bCs/>
      <w:color w:val="345A8A"/>
      <w:kern w:val="0"/>
      <w:sz w:val="36"/>
      <w:szCs w:val="36"/>
      <w:u w:color="345A8A"/>
      <w:bdr w:val="nil"/>
      <w14:textOutline w14:w="0" w14:cap="flat" w14:cmpd="sng" w14:algn="ctr">
        <w14:noFill/>
        <w14:prstDash w14:val="solid"/>
        <w14:bevel/>
      </w14:textOutline>
      <w14:ligatures w14:val="none"/>
    </w:rPr>
  </w:style>
  <w:style w:type="character" w:customStyle="1" w:styleId="TitleChar">
    <w:name w:val="Title Char"/>
    <w:basedOn w:val="DefaultParagraphFont"/>
    <w:link w:val="Title"/>
    <w:uiPriority w:val="10"/>
    <w:rsid w:val="00E57E42"/>
    <w:rPr>
      <w:rFonts w:ascii="Calibri" w:eastAsia="Arial Unicode MS" w:hAnsi="Calibri" w:cs="Arial Unicode MS"/>
      <w:b/>
      <w:bCs/>
      <w:color w:val="345A8A"/>
      <w:kern w:val="0"/>
      <w:sz w:val="36"/>
      <w:szCs w:val="36"/>
      <w:u w:color="345A8A"/>
      <w:bdr w:val="nil"/>
      <w14:textOutline w14:w="0" w14:cap="flat" w14:cmpd="sng" w14:algn="ctr">
        <w14:noFill/>
        <w14:prstDash w14:val="solid"/>
        <w14:bevel/>
      </w14:textOutline>
      <w14:ligatures w14:val="none"/>
    </w:rPr>
  </w:style>
  <w:style w:type="paragraph" w:customStyle="1" w:styleId="Author">
    <w:name w:val="Author"/>
    <w:next w:val="BodyText"/>
    <w:rsid w:val="00E57E42"/>
    <w:pPr>
      <w:keepNext/>
      <w:keepLines/>
      <w:pBdr>
        <w:top w:val="nil"/>
        <w:left w:val="nil"/>
        <w:bottom w:val="nil"/>
        <w:right w:val="nil"/>
        <w:between w:val="nil"/>
        <w:bar w:val="nil"/>
      </w:pBdr>
      <w:spacing w:after="200"/>
      <w:jc w:val="center"/>
    </w:pPr>
    <w:rPr>
      <w:rFonts w:ascii="Cambria" w:eastAsia="Arial Unicode MS" w:hAnsi="Cambria" w:cs="Arial Unicode MS"/>
      <w:color w:val="000000"/>
      <w:kern w:val="0"/>
      <w:u w:color="000000"/>
      <w:bdr w:val="nil"/>
      <w14:ligatures w14:val="none"/>
    </w:rPr>
  </w:style>
  <w:style w:type="character" w:styleId="FootnoteReference">
    <w:name w:val="footnote reference"/>
    <w:rsid w:val="00E57E42"/>
    <w:rPr>
      <w:vertAlign w:val="superscript"/>
    </w:rPr>
  </w:style>
  <w:style w:type="paragraph" w:styleId="FootnoteText">
    <w:name w:val="footnote text"/>
    <w:link w:val="FootnoteTextChar"/>
    <w:rsid w:val="00E57E42"/>
    <w:pPr>
      <w:pBdr>
        <w:top w:val="nil"/>
        <w:left w:val="nil"/>
        <w:bottom w:val="nil"/>
        <w:right w:val="nil"/>
        <w:between w:val="nil"/>
        <w:bar w:val="nil"/>
      </w:pBdr>
      <w:spacing w:after="200"/>
    </w:pPr>
    <w:rPr>
      <w:rFonts w:ascii="Cambria" w:eastAsia="Cambria" w:hAnsi="Cambria" w:cs="Cambria"/>
      <w:color w:val="000000"/>
      <w:kern w:val="0"/>
      <w:u w:color="000000"/>
      <w:bdr w:val="nil"/>
      <w14:ligatures w14:val="none"/>
    </w:rPr>
  </w:style>
  <w:style w:type="character" w:customStyle="1" w:styleId="FootnoteTextChar">
    <w:name w:val="Footnote Text Char"/>
    <w:basedOn w:val="DefaultParagraphFont"/>
    <w:link w:val="FootnoteText"/>
    <w:rsid w:val="00E57E42"/>
    <w:rPr>
      <w:rFonts w:ascii="Cambria" w:eastAsia="Cambria" w:hAnsi="Cambria" w:cs="Cambria"/>
      <w:color w:val="000000"/>
      <w:kern w:val="0"/>
      <w:u w:color="000000"/>
      <w:bdr w:val="nil"/>
      <w14:ligatures w14:val="none"/>
    </w:rPr>
  </w:style>
  <w:style w:type="paragraph" w:styleId="BodyText">
    <w:name w:val="Body Text"/>
    <w:basedOn w:val="Normal"/>
    <w:link w:val="BodyTextChar"/>
    <w:uiPriority w:val="99"/>
    <w:semiHidden/>
    <w:unhideWhenUsed/>
    <w:rsid w:val="00E57E42"/>
    <w:pPr>
      <w:spacing w:after="120"/>
    </w:pPr>
  </w:style>
  <w:style w:type="character" w:customStyle="1" w:styleId="BodyTextChar">
    <w:name w:val="Body Text Char"/>
    <w:basedOn w:val="DefaultParagraphFont"/>
    <w:link w:val="BodyText"/>
    <w:uiPriority w:val="99"/>
    <w:semiHidden/>
    <w:rsid w:val="00E57E42"/>
  </w:style>
  <w:style w:type="character" w:customStyle="1" w:styleId="Heading1Char">
    <w:name w:val="Heading 1 Char"/>
    <w:basedOn w:val="DefaultParagraphFont"/>
    <w:link w:val="Heading1"/>
    <w:uiPriority w:val="9"/>
    <w:rsid w:val="00D946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46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09E2"/>
    <w:rPr>
      <w:rFonts w:asciiTheme="majorHAnsi" w:eastAsiaTheme="majorEastAsia" w:hAnsiTheme="majorHAnsi" w:cstheme="majorBidi"/>
      <w:color w:val="1F3763" w:themeColor="accent1" w:themeShade="7F"/>
    </w:rPr>
  </w:style>
  <w:style w:type="paragraph" w:customStyle="1" w:styleId="Abstract">
    <w:name w:val="Abstract"/>
    <w:next w:val="BodyText"/>
    <w:rsid w:val="00EE6067"/>
    <w:pPr>
      <w:keepNext/>
      <w:keepLines/>
      <w:pBdr>
        <w:top w:val="nil"/>
        <w:left w:val="nil"/>
        <w:bottom w:val="nil"/>
        <w:right w:val="nil"/>
        <w:between w:val="nil"/>
        <w:bar w:val="nil"/>
      </w:pBdr>
      <w:spacing w:before="300" w:after="300"/>
    </w:pPr>
    <w:rPr>
      <w:rFonts w:ascii="Cambria" w:eastAsia="Arial Unicode MS" w:hAnsi="Cambria" w:cs="Arial Unicode MS"/>
      <w:color w:val="000000"/>
      <w:kern w:val="0"/>
      <w:sz w:val="20"/>
      <w:szCs w:val="20"/>
      <w:u w:color="000000"/>
      <w:bdr w:val="nil"/>
      <w14:ligatures w14:val="none"/>
    </w:rPr>
  </w:style>
  <w:style w:type="paragraph" w:customStyle="1" w:styleId="FirstParagraph">
    <w:name w:val="First Paragraph"/>
    <w:next w:val="BodyText"/>
    <w:rsid w:val="00077B55"/>
    <w:pPr>
      <w:pBdr>
        <w:top w:val="nil"/>
        <w:left w:val="nil"/>
        <w:bottom w:val="nil"/>
        <w:right w:val="nil"/>
        <w:between w:val="nil"/>
        <w:bar w:val="nil"/>
      </w:pBdr>
      <w:spacing w:before="180" w:after="180"/>
    </w:pPr>
    <w:rPr>
      <w:rFonts w:ascii="Cambria" w:eastAsia="Arial Unicode MS" w:hAnsi="Cambria" w:cs="Arial Unicode MS"/>
      <w:color w:val="000000"/>
      <w:kern w:val="0"/>
      <w:u w:color="000000"/>
      <w:bdr w:val="nil"/>
      <w14:ligatures w14:val="none"/>
    </w:rPr>
  </w:style>
  <w:style w:type="paragraph" w:customStyle="1" w:styleId="Body">
    <w:name w:val="Body"/>
    <w:rsid w:val="00077B55"/>
    <w:pPr>
      <w:pBdr>
        <w:top w:val="nil"/>
        <w:left w:val="nil"/>
        <w:bottom w:val="nil"/>
        <w:right w:val="nil"/>
        <w:between w:val="nil"/>
        <w:bar w:val="nil"/>
      </w:pBdr>
      <w:spacing w:after="200"/>
    </w:pPr>
    <w:rPr>
      <w:rFonts w:ascii="Cambria" w:eastAsia="Arial Unicode MS" w:hAnsi="Cambria" w:cs="Arial Unicode MS"/>
      <w:color w:val="000000"/>
      <w:kern w:val="0"/>
      <w:u w:color="000000"/>
      <w:bdr w:val="nil"/>
      <w14:textOutline w14:w="0" w14:cap="flat" w14:cmpd="sng" w14:algn="ctr">
        <w14:noFill/>
        <w14:prstDash w14:val="solid"/>
        <w14:bevel/>
      </w14:textOutline>
      <w14:ligatures w14:val="none"/>
    </w:rPr>
  </w:style>
  <w:style w:type="numbering" w:customStyle="1" w:styleId="ImportedStyle1">
    <w:name w:val="Imported Style 1"/>
    <w:rsid w:val="00077B55"/>
    <w:pPr>
      <w:numPr>
        <w:numId w:val="1"/>
      </w:numPr>
    </w:pPr>
  </w:style>
  <w:style w:type="paragraph" w:styleId="ListParagraph">
    <w:name w:val="List Paragraph"/>
    <w:basedOn w:val="Normal"/>
    <w:uiPriority w:val="34"/>
    <w:qFormat/>
    <w:rsid w:val="00077B55"/>
    <w:pPr>
      <w:ind w:left="720"/>
      <w:contextualSpacing/>
    </w:pPr>
  </w:style>
  <w:style w:type="character" w:customStyle="1" w:styleId="Hyperlink0">
    <w:name w:val="Hyperlink.0"/>
    <w:basedOn w:val="Hyperlink"/>
    <w:rsid w:val="00EA6F6F"/>
    <w:rPr>
      <w:outline w:val="0"/>
      <w:color w:val="4F81BD"/>
      <w:u w:val="single" w:color="4F81BD"/>
    </w:rPr>
  </w:style>
  <w:style w:type="character" w:styleId="Hyperlink">
    <w:name w:val="Hyperlink"/>
    <w:basedOn w:val="DefaultParagraphFont"/>
    <w:uiPriority w:val="99"/>
    <w:unhideWhenUsed/>
    <w:rsid w:val="00EA6F6F"/>
    <w:rPr>
      <w:color w:val="0563C1" w:themeColor="hyperlink"/>
      <w:u w:val="single"/>
    </w:rPr>
  </w:style>
  <w:style w:type="character" w:styleId="CommentReference">
    <w:name w:val="annotation reference"/>
    <w:basedOn w:val="DefaultParagraphFont"/>
    <w:uiPriority w:val="99"/>
    <w:semiHidden/>
    <w:unhideWhenUsed/>
    <w:rsid w:val="00EA6F6F"/>
    <w:rPr>
      <w:sz w:val="16"/>
      <w:szCs w:val="16"/>
    </w:rPr>
  </w:style>
  <w:style w:type="paragraph" w:styleId="CommentText">
    <w:name w:val="annotation text"/>
    <w:basedOn w:val="Normal"/>
    <w:link w:val="CommentTextChar"/>
    <w:uiPriority w:val="99"/>
    <w:unhideWhenUsed/>
    <w:rsid w:val="00EA6F6F"/>
    <w:rPr>
      <w:sz w:val="20"/>
      <w:szCs w:val="20"/>
    </w:rPr>
  </w:style>
  <w:style w:type="character" w:customStyle="1" w:styleId="CommentTextChar">
    <w:name w:val="Comment Text Char"/>
    <w:basedOn w:val="DefaultParagraphFont"/>
    <w:link w:val="CommentText"/>
    <w:uiPriority w:val="99"/>
    <w:rsid w:val="00EA6F6F"/>
    <w:rPr>
      <w:sz w:val="20"/>
      <w:szCs w:val="20"/>
    </w:rPr>
  </w:style>
  <w:style w:type="paragraph" w:styleId="CommentSubject">
    <w:name w:val="annotation subject"/>
    <w:basedOn w:val="CommentText"/>
    <w:next w:val="CommentText"/>
    <w:link w:val="CommentSubjectChar"/>
    <w:uiPriority w:val="99"/>
    <w:semiHidden/>
    <w:unhideWhenUsed/>
    <w:rsid w:val="00EA6F6F"/>
    <w:rPr>
      <w:b/>
      <w:bCs/>
    </w:rPr>
  </w:style>
  <w:style w:type="character" w:customStyle="1" w:styleId="CommentSubjectChar">
    <w:name w:val="Comment Subject Char"/>
    <w:basedOn w:val="CommentTextChar"/>
    <w:link w:val="CommentSubject"/>
    <w:uiPriority w:val="99"/>
    <w:semiHidden/>
    <w:rsid w:val="00EA6F6F"/>
    <w:rPr>
      <w:b/>
      <w:bCs/>
      <w:sz w:val="20"/>
      <w:szCs w:val="20"/>
    </w:rPr>
  </w:style>
  <w:style w:type="character" w:customStyle="1" w:styleId="Heading4Char">
    <w:name w:val="Heading 4 Char"/>
    <w:basedOn w:val="DefaultParagraphFont"/>
    <w:link w:val="Heading4"/>
    <w:uiPriority w:val="9"/>
    <w:rsid w:val="0031776E"/>
    <w:rPr>
      <w:rFonts w:asciiTheme="majorHAnsi" w:eastAsiaTheme="majorEastAsia" w:hAnsiTheme="majorHAnsi" w:cstheme="majorBidi"/>
      <w:i/>
      <w:iCs/>
      <w:color w:val="2F5496" w:themeColor="accent1" w:themeShade="BF"/>
    </w:rPr>
  </w:style>
  <w:style w:type="paragraph" w:customStyle="1" w:styleId="Compact">
    <w:name w:val="Compact"/>
    <w:rsid w:val="00502708"/>
    <w:pPr>
      <w:pBdr>
        <w:top w:val="nil"/>
        <w:left w:val="nil"/>
        <w:bottom w:val="nil"/>
        <w:right w:val="nil"/>
        <w:between w:val="nil"/>
        <w:bar w:val="nil"/>
      </w:pBdr>
      <w:spacing w:before="36" w:after="36"/>
    </w:pPr>
    <w:rPr>
      <w:rFonts w:ascii="Cambria" w:eastAsia="Arial Unicode MS" w:hAnsi="Cambria" w:cs="Arial Unicode MS"/>
      <w:color w:val="000000"/>
      <w:kern w:val="0"/>
      <w:u w:color="000000"/>
      <w:bdr w:val="nil"/>
      <w14:ligatures w14:val="none"/>
    </w:rPr>
  </w:style>
  <w:style w:type="paragraph" w:styleId="Caption">
    <w:name w:val="caption"/>
    <w:basedOn w:val="Normal"/>
    <w:next w:val="Normal"/>
    <w:uiPriority w:val="35"/>
    <w:unhideWhenUsed/>
    <w:qFormat/>
    <w:rsid w:val="00B972A9"/>
    <w:pPr>
      <w:spacing w:after="200"/>
    </w:pPr>
    <w:rPr>
      <w:i/>
      <w:iCs/>
      <w:color w:val="44546A" w:themeColor="text2"/>
      <w:sz w:val="18"/>
      <w:szCs w:val="18"/>
    </w:rPr>
  </w:style>
  <w:style w:type="paragraph" w:styleId="Bibliography">
    <w:name w:val="Bibliography"/>
    <w:basedOn w:val="Normal"/>
    <w:next w:val="Normal"/>
    <w:uiPriority w:val="37"/>
    <w:unhideWhenUsed/>
    <w:rsid w:val="00A12364"/>
    <w:pPr>
      <w:tabs>
        <w:tab w:val="left" w:pos="380"/>
      </w:tabs>
      <w:spacing w:after="240"/>
      <w:ind w:left="384" w:hanging="384"/>
    </w:pPr>
  </w:style>
  <w:style w:type="paragraph" w:styleId="Header">
    <w:name w:val="header"/>
    <w:basedOn w:val="Normal"/>
    <w:link w:val="HeaderChar"/>
    <w:uiPriority w:val="99"/>
    <w:unhideWhenUsed/>
    <w:rsid w:val="00B67F5A"/>
    <w:pPr>
      <w:tabs>
        <w:tab w:val="center" w:pos="4680"/>
        <w:tab w:val="right" w:pos="9360"/>
      </w:tabs>
    </w:pPr>
  </w:style>
  <w:style w:type="character" w:customStyle="1" w:styleId="HeaderChar">
    <w:name w:val="Header Char"/>
    <w:basedOn w:val="DefaultParagraphFont"/>
    <w:link w:val="Header"/>
    <w:uiPriority w:val="99"/>
    <w:rsid w:val="00B67F5A"/>
  </w:style>
  <w:style w:type="paragraph" w:styleId="Footer">
    <w:name w:val="footer"/>
    <w:basedOn w:val="Normal"/>
    <w:link w:val="FooterChar"/>
    <w:uiPriority w:val="99"/>
    <w:unhideWhenUsed/>
    <w:rsid w:val="00B67F5A"/>
    <w:pPr>
      <w:tabs>
        <w:tab w:val="center" w:pos="4680"/>
        <w:tab w:val="right" w:pos="9360"/>
      </w:tabs>
    </w:pPr>
  </w:style>
  <w:style w:type="character" w:customStyle="1" w:styleId="FooterChar">
    <w:name w:val="Footer Char"/>
    <w:basedOn w:val="DefaultParagraphFont"/>
    <w:link w:val="Footer"/>
    <w:uiPriority w:val="99"/>
    <w:rsid w:val="00B67F5A"/>
  </w:style>
  <w:style w:type="character" w:styleId="PageNumber">
    <w:name w:val="page number"/>
    <w:basedOn w:val="DefaultParagraphFont"/>
    <w:uiPriority w:val="99"/>
    <w:semiHidden/>
    <w:unhideWhenUsed/>
    <w:rsid w:val="00B27A75"/>
  </w:style>
  <w:style w:type="paragraph" w:styleId="EndnoteText">
    <w:name w:val="endnote text"/>
    <w:basedOn w:val="Normal"/>
    <w:link w:val="EndnoteTextChar"/>
    <w:uiPriority w:val="99"/>
    <w:semiHidden/>
    <w:unhideWhenUsed/>
    <w:rsid w:val="00C46218"/>
    <w:rPr>
      <w:sz w:val="20"/>
      <w:szCs w:val="20"/>
    </w:rPr>
  </w:style>
  <w:style w:type="character" w:customStyle="1" w:styleId="EndnoteTextChar">
    <w:name w:val="Endnote Text Char"/>
    <w:basedOn w:val="DefaultParagraphFont"/>
    <w:link w:val="EndnoteText"/>
    <w:uiPriority w:val="99"/>
    <w:semiHidden/>
    <w:rsid w:val="00C46218"/>
    <w:rPr>
      <w:sz w:val="20"/>
      <w:szCs w:val="20"/>
    </w:rPr>
  </w:style>
  <w:style w:type="character" w:styleId="EndnoteReference">
    <w:name w:val="endnote reference"/>
    <w:basedOn w:val="DefaultParagraphFont"/>
    <w:uiPriority w:val="99"/>
    <w:semiHidden/>
    <w:unhideWhenUsed/>
    <w:rsid w:val="00C46218"/>
    <w:rPr>
      <w:vertAlign w:val="superscript"/>
    </w:rPr>
  </w:style>
  <w:style w:type="paragraph" w:styleId="Revision">
    <w:name w:val="Revision"/>
    <w:hidden/>
    <w:uiPriority w:val="99"/>
    <w:semiHidden/>
    <w:rsid w:val="00D00411"/>
  </w:style>
  <w:style w:type="character" w:styleId="UnresolvedMention">
    <w:name w:val="Unresolved Mention"/>
    <w:basedOn w:val="DefaultParagraphFont"/>
    <w:uiPriority w:val="99"/>
    <w:semiHidden/>
    <w:unhideWhenUsed/>
    <w:rsid w:val="00AE466A"/>
    <w:rPr>
      <w:color w:val="605E5C"/>
      <w:shd w:val="clear" w:color="auto" w:fill="E1DFDD"/>
    </w:rPr>
  </w:style>
  <w:style w:type="character" w:styleId="PlaceholderText">
    <w:name w:val="Placeholder Text"/>
    <w:basedOn w:val="DefaultParagraphFont"/>
    <w:uiPriority w:val="99"/>
    <w:semiHidden/>
    <w:rsid w:val="00F97E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6811">
      <w:bodyDiv w:val="1"/>
      <w:marLeft w:val="0"/>
      <w:marRight w:val="0"/>
      <w:marTop w:val="0"/>
      <w:marBottom w:val="0"/>
      <w:divBdr>
        <w:top w:val="none" w:sz="0" w:space="0" w:color="auto"/>
        <w:left w:val="none" w:sz="0" w:space="0" w:color="auto"/>
        <w:bottom w:val="none" w:sz="0" w:space="0" w:color="auto"/>
        <w:right w:val="none" w:sz="0" w:space="0" w:color="auto"/>
      </w:divBdr>
    </w:div>
    <w:div w:id="592473999">
      <w:bodyDiv w:val="1"/>
      <w:marLeft w:val="0"/>
      <w:marRight w:val="0"/>
      <w:marTop w:val="0"/>
      <w:marBottom w:val="0"/>
      <w:divBdr>
        <w:top w:val="none" w:sz="0" w:space="0" w:color="auto"/>
        <w:left w:val="none" w:sz="0" w:space="0" w:color="auto"/>
        <w:bottom w:val="none" w:sz="0" w:space="0" w:color="auto"/>
        <w:right w:val="none" w:sz="0" w:space="0" w:color="auto"/>
      </w:divBdr>
    </w:div>
    <w:div w:id="1193882683">
      <w:bodyDiv w:val="1"/>
      <w:marLeft w:val="0"/>
      <w:marRight w:val="0"/>
      <w:marTop w:val="0"/>
      <w:marBottom w:val="0"/>
      <w:divBdr>
        <w:top w:val="none" w:sz="0" w:space="0" w:color="auto"/>
        <w:left w:val="none" w:sz="0" w:space="0" w:color="auto"/>
        <w:bottom w:val="none" w:sz="0" w:space="0" w:color="auto"/>
        <w:right w:val="none" w:sz="0" w:space="0" w:color="auto"/>
      </w:divBdr>
    </w:div>
    <w:div w:id="2003661838">
      <w:bodyDiv w:val="1"/>
      <w:marLeft w:val="0"/>
      <w:marRight w:val="0"/>
      <w:marTop w:val="0"/>
      <w:marBottom w:val="0"/>
      <w:divBdr>
        <w:top w:val="none" w:sz="0" w:space="0" w:color="auto"/>
        <w:left w:val="none" w:sz="0" w:space="0" w:color="auto"/>
        <w:bottom w:val="none" w:sz="0" w:space="0" w:color="auto"/>
        <w:right w:val="none" w:sz="0" w:space="0" w:color="auto"/>
      </w:divBdr>
      <w:divsChild>
        <w:div w:id="1953123430">
          <w:marLeft w:val="0"/>
          <w:marRight w:val="0"/>
          <w:marTop w:val="0"/>
          <w:marBottom w:val="0"/>
          <w:divBdr>
            <w:top w:val="none" w:sz="0" w:space="0" w:color="auto"/>
            <w:left w:val="none" w:sz="0" w:space="0" w:color="auto"/>
            <w:bottom w:val="none" w:sz="0" w:space="0" w:color="auto"/>
            <w:right w:val="none" w:sz="0" w:space="0" w:color="auto"/>
          </w:divBdr>
          <w:divsChild>
            <w:div w:id="703864310">
              <w:marLeft w:val="0"/>
              <w:marRight w:val="0"/>
              <w:marTop w:val="0"/>
              <w:marBottom w:val="0"/>
              <w:divBdr>
                <w:top w:val="none" w:sz="0" w:space="0" w:color="auto"/>
                <w:left w:val="none" w:sz="0" w:space="0" w:color="auto"/>
                <w:bottom w:val="none" w:sz="0" w:space="0" w:color="auto"/>
                <w:right w:val="none" w:sz="0" w:space="0" w:color="auto"/>
              </w:divBdr>
              <w:divsChild>
                <w:div w:id="57170178">
                  <w:marLeft w:val="0"/>
                  <w:marRight w:val="0"/>
                  <w:marTop w:val="0"/>
                  <w:marBottom w:val="0"/>
                  <w:divBdr>
                    <w:top w:val="none" w:sz="0" w:space="0" w:color="auto"/>
                    <w:left w:val="none" w:sz="0" w:space="0" w:color="auto"/>
                    <w:bottom w:val="none" w:sz="0" w:space="0" w:color="auto"/>
                    <w:right w:val="none" w:sz="0" w:space="0" w:color="auto"/>
                  </w:divBdr>
                </w:div>
                <w:div w:id="837620596">
                  <w:marLeft w:val="0"/>
                  <w:marRight w:val="0"/>
                  <w:marTop w:val="0"/>
                  <w:marBottom w:val="0"/>
                  <w:divBdr>
                    <w:top w:val="none" w:sz="0" w:space="0" w:color="auto"/>
                    <w:left w:val="none" w:sz="0" w:space="0" w:color="auto"/>
                    <w:bottom w:val="none" w:sz="0" w:space="0" w:color="auto"/>
                    <w:right w:val="none" w:sz="0" w:space="0" w:color="auto"/>
                  </w:divBdr>
                </w:div>
                <w:div w:id="1622616051">
                  <w:marLeft w:val="0"/>
                  <w:marRight w:val="0"/>
                  <w:marTop w:val="0"/>
                  <w:marBottom w:val="0"/>
                  <w:divBdr>
                    <w:top w:val="none" w:sz="0" w:space="0" w:color="auto"/>
                    <w:left w:val="none" w:sz="0" w:space="0" w:color="auto"/>
                    <w:bottom w:val="none" w:sz="0" w:space="0" w:color="auto"/>
                    <w:right w:val="none" w:sz="0" w:space="0" w:color="auto"/>
                  </w:divBdr>
                </w:div>
                <w:div w:id="7145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academic.oup.com/ntr/article/4/2/149/1013220" TargetMode="External"/><Relationship Id="rId2" Type="http://schemas.openxmlformats.org/officeDocument/2006/relationships/hyperlink" Target="https://academic.oup.com/ntr/article/22/7/1086/5579733" TargetMode="External"/><Relationship Id="rId1" Type="http://schemas.openxmlformats.org/officeDocument/2006/relationships/hyperlink" Target="https://tobaccocontrol.bmj.com/content/32/2/13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FB349-4685-194C-919F-A9C5A800B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22</Pages>
  <Words>16774</Words>
  <Characters>95616</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Barrows</dc:creator>
  <cp:keywords/>
  <dc:description/>
  <cp:lastModifiedBy>Anthony Barrows</cp:lastModifiedBy>
  <cp:revision>315</cp:revision>
  <cp:lastPrinted>2023-03-30T14:52:00Z</cp:lastPrinted>
  <dcterms:created xsi:type="dcterms:W3CDTF">2023-04-06T15:32:00Z</dcterms:created>
  <dcterms:modified xsi:type="dcterms:W3CDTF">2023-05-09T18:47:00Z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id="MmstOMK4"/&gt;&lt;style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